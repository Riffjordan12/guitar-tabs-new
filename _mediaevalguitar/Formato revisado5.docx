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69281" w14:textId="77777777" w:rsidR="00B067CF" w:rsidRPr="00DE3D75" w:rsidRDefault="00B067CF" w:rsidP="00B067CF">
      <w:pPr>
        <w:pStyle w:val="Sinespaciado"/>
        <w:numPr>
          <w:ilvl w:val="0"/>
          <w:numId w:val="25"/>
        </w:numPr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Campos que identifican el formato electróni</w:t>
      </w:r>
      <w:bookmarkStart w:id="0" w:name="_GoBack"/>
      <w:bookmarkEnd w:id="0"/>
      <w:r w:rsidRPr="00DE3D75">
        <w:rPr>
          <w:rFonts w:ascii="Arial" w:hAnsi="Arial" w:cs="Arial"/>
          <w:b/>
          <w:szCs w:val="16"/>
        </w:rPr>
        <w:t>co XML (A001-A099)</w:t>
      </w:r>
    </w:p>
    <w:p w14:paraId="0E1F2214" w14:textId="77777777" w:rsidR="00B067CF" w:rsidRPr="00DE3D75" w:rsidRDefault="00B067CF" w:rsidP="00B067CF">
      <w:pPr>
        <w:pStyle w:val="Sinespaciado"/>
        <w:ind w:left="360"/>
        <w:rPr>
          <w:rFonts w:ascii="Arial" w:hAnsi="Arial" w:cs="Arial"/>
          <w:b/>
          <w:szCs w:val="16"/>
        </w:rPr>
      </w:pPr>
    </w:p>
    <w:p w14:paraId="5B6B0A1E" w14:textId="77777777" w:rsidR="00B067CF" w:rsidRPr="00DE3D75" w:rsidRDefault="00B067CF" w:rsidP="00B067CF">
      <w:pPr>
        <w:rPr>
          <w:rFonts w:ascii="Arial" w:hAnsi="Arial" w:cs="Arial"/>
          <w:szCs w:val="16"/>
        </w:rPr>
      </w:pPr>
      <w:bookmarkStart w:id="1" w:name="_Hlk505627540"/>
      <w:r w:rsidRPr="00DE3D75">
        <w:rPr>
          <w:rFonts w:ascii="Arial" w:hAnsi="Arial" w:cs="Arial"/>
          <w:szCs w:val="16"/>
        </w:rPr>
        <w:t>Schema XML 15: DE_v1.xsd (Documento Electrónico)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1"/>
        <w:gridCol w:w="856"/>
        <w:gridCol w:w="1307"/>
        <w:gridCol w:w="2250"/>
        <w:gridCol w:w="868"/>
        <w:gridCol w:w="851"/>
        <w:gridCol w:w="991"/>
        <w:gridCol w:w="1136"/>
        <w:gridCol w:w="3632"/>
        <w:gridCol w:w="1150"/>
      </w:tblGrid>
      <w:tr w:rsidR="00013EE3" w:rsidRPr="00DE3D75" w14:paraId="54EB06B5" w14:textId="77777777" w:rsidTr="00013EE3">
        <w:trPr>
          <w:trHeight w:val="502"/>
        </w:trPr>
        <w:tc>
          <w:tcPr>
            <w:tcW w:w="340" w:type="pct"/>
            <w:shd w:val="clear" w:color="auto" w:fill="D5DCE4" w:themeFill="text2" w:themeFillTint="33"/>
            <w:vAlign w:val="center"/>
          </w:tcPr>
          <w:bookmarkEnd w:id="1"/>
          <w:p w14:paraId="34700B39" w14:textId="31A4EB88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6" w:type="pct"/>
            <w:shd w:val="clear" w:color="auto" w:fill="D5DCE4" w:themeFill="text2" w:themeFillTint="33"/>
            <w:vAlign w:val="center"/>
          </w:tcPr>
          <w:p w14:paraId="496B59E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67" w:type="pct"/>
            <w:shd w:val="clear" w:color="auto" w:fill="D5DCE4" w:themeFill="text2" w:themeFillTint="33"/>
            <w:vAlign w:val="center"/>
          </w:tcPr>
          <w:p w14:paraId="3663F43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04" w:type="pct"/>
            <w:shd w:val="clear" w:color="auto" w:fill="D5DCE4" w:themeFill="text2" w:themeFillTint="33"/>
            <w:vAlign w:val="center"/>
          </w:tcPr>
          <w:p w14:paraId="339CB5E7" w14:textId="02452216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10" w:type="pct"/>
            <w:shd w:val="clear" w:color="auto" w:fill="D5DCE4" w:themeFill="text2" w:themeFillTint="33"/>
            <w:vAlign w:val="center"/>
          </w:tcPr>
          <w:p w14:paraId="1DFB232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4681616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6C8236AE" w14:textId="52BB5459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5A78ACFE" w14:textId="7E417840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</w:tcPr>
          <w:p w14:paraId="629168C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</w:tcPr>
          <w:p w14:paraId="7F6EB38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013EE3" w:rsidRPr="00DE3D75" w14:paraId="7A77BA35" w14:textId="77777777" w:rsidTr="00013EE3">
        <w:tc>
          <w:tcPr>
            <w:tcW w:w="340" w:type="pct"/>
            <w:shd w:val="clear" w:color="auto" w:fill="E7E6E6" w:themeFill="background2"/>
            <w:vAlign w:val="center"/>
          </w:tcPr>
          <w:p w14:paraId="576D298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06" w:type="pct"/>
            <w:shd w:val="clear" w:color="auto" w:fill="E7E6E6" w:themeFill="background2"/>
            <w:vAlign w:val="center"/>
          </w:tcPr>
          <w:p w14:paraId="11DF8088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467" w:type="pct"/>
            <w:shd w:val="clear" w:color="auto" w:fill="E7E6E6" w:themeFill="background2"/>
            <w:vAlign w:val="center"/>
          </w:tcPr>
          <w:p w14:paraId="46529C6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rDE</w:t>
            </w:r>
          </w:p>
        </w:tc>
        <w:tc>
          <w:tcPr>
            <w:tcW w:w="804" w:type="pct"/>
            <w:shd w:val="clear" w:color="auto" w:fill="E7E6E6" w:themeFill="background2"/>
            <w:vAlign w:val="center"/>
          </w:tcPr>
          <w:p w14:paraId="6A45E6D7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Documento Electrónico (elemento raíz)</w:t>
            </w:r>
          </w:p>
        </w:tc>
        <w:tc>
          <w:tcPr>
            <w:tcW w:w="310" w:type="pct"/>
            <w:shd w:val="clear" w:color="auto" w:fill="E7E6E6" w:themeFill="background2"/>
            <w:vAlign w:val="center"/>
          </w:tcPr>
          <w:p w14:paraId="16B5A96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Raíz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5230084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17BAEA1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8B3E4D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E7E6E6" w:themeFill="background2"/>
            <w:vAlign w:val="center"/>
          </w:tcPr>
          <w:p w14:paraId="286041C3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E7E6E6" w:themeFill="background2"/>
            <w:vAlign w:val="center"/>
          </w:tcPr>
          <w:p w14:paraId="0FC7AE55" w14:textId="70069622" w:rsidR="006E23DE" w:rsidRPr="00DE3D75" w:rsidRDefault="00327D7B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6E23DE" w:rsidRPr="00DE3D75">
              <w:rPr>
                <w:rFonts w:ascii="Arial" w:hAnsi="Arial" w:cs="Arial"/>
                <w:sz w:val="16"/>
                <w:szCs w:val="16"/>
              </w:rPr>
              <w:t>2</w:t>
            </w: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6E23DE" w:rsidRPr="00DE3D75" w14:paraId="23DA9CDD" w14:textId="77777777" w:rsidTr="006E23DE">
        <w:trPr>
          <w:trHeight w:val="458"/>
        </w:trPr>
        <w:tc>
          <w:tcPr>
            <w:tcW w:w="340" w:type="pct"/>
            <w:vAlign w:val="center"/>
          </w:tcPr>
          <w:p w14:paraId="5E2F8075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06" w:type="pct"/>
            <w:vAlign w:val="center"/>
          </w:tcPr>
          <w:p w14:paraId="5F5FF66C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A002</w:t>
            </w:r>
          </w:p>
        </w:tc>
        <w:tc>
          <w:tcPr>
            <w:tcW w:w="467" w:type="pct"/>
            <w:vAlign w:val="center"/>
          </w:tcPr>
          <w:p w14:paraId="7F7D78FA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dVerfor</w:t>
            </w:r>
          </w:p>
        </w:tc>
        <w:tc>
          <w:tcPr>
            <w:tcW w:w="804" w:type="pct"/>
            <w:vAlign w:val="center"/>
          </w:tcPr>
          <w:p w14:paraId="0B9716AB" w14:textId="77777777" w:rsidR="006E23DE" w:rsidRPr="00DE3D75" w:rsidRDefault="006E23DE" w:rsidP="006E23D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Versión del formato</w:t>
            </w:r>
          </w:p>
        </w:tc>
        <w:tc>
          <w:tcPr>
            <w:tcW w:w="310" w:type="pct"/>
            <w:vAlign w:val="center"/>
          </w:tcPr>
          <w:p w14:paraId="3E4D5DBC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304" w:type="pct"/>
            <w:vAlign w:val="center"/>
          </w:tcPr>
          <w:p w14:paraId="3911D74E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C7D9549" w14:textId="60DE0097" w:rsidR="006E23DE" w:rsidRPr="00DE3D75" w:rsidRDefault="009E7D47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6" w:type="pct"/>
            <w:vAlign w:val="center"/>
          </w:tcPr>
          <w:p w14:paraId="78D51C6F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22B0C58A" w14:textId="77777777" w:rsidR="006E23DE" w:rsidRPr="00DE3D75" w:rsidRDefault="006E23DE" w:rsidP="006E23D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Control de versiones </w:t>
            </w:r>
          </w:p>
        </w:tc>
        <w:tc>
          <w:tcPr>
            <w:tcW w:w="411" w:type="pct"/>
            <w:vAlign w:val="center"/>
          </w:tcPr>
          <w:p w14:paraId="7296F24E" w14:textId="7DD3D3F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6E23DE" w:rsidRPr="00DE3D75" w14:paraId="4853C0E2" w14:textId="77777777" w:rsidTr="006E23DE">
        <w:tc>
          <w:tcPr>
            <w:tcW w:w="340" w:type="pct"/>
            <w:vAlign w:val="center"/>
          </w:tcPr>
          <w:p w14:paraId="14C08DF3" w14:textId="2E39E35B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06" w:type="pct"/>
            <w:vAlign w:val="center"/>
          </w:tcPr>
          <w:p w14:paraId="3A125794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A003</w:t>
            </w:r>
          </w:p>
        </w:tc>
        <w:tc>
          <w:tcPr>
            <w:tcW w:w="467" w:type="pct"/>
            <w:vAlign w:val="center"/>
          </w:tcPr>
          <w:p w14:paraId="6CB69A5C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dIDE</w:t>
            </w:r>
          </w:p>
        </w:tc>
        <w:tc>
          <w:tcPr>
            <w:tcW w:w="804" w:type="pct"/>
            <w:vAlign w:val="center"/>
          </w:tcPr>
          <w:p w14:paraId="344CB435" w14:textId="77777777" w:rsidR="006E23DE" w:rsidRPr="00DE3D75" w:rsidRDefault="006E23DE" w:rsidP="006E23D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Identificador del DE</w:t>
            </w:r>
          </w:p>
        </w:tc>
        <w:tc>
          <w:tcPr>
            <w:tcW w:w="310" w:type="pct"/>
            <w:vAlign w:val="center"/>
          </w:tcPr>
          <w:p w14:paraId="7DAA2799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304" w:type="pct"/>
            <w:vAlign w:val="center"/>
          </w:tcPr>
          <w:p w14:paraId="03BE0A54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2C9EE1CD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406" w:type="pct"/>
            <w:vAlign w:val="center"/>
          </w:tcPr>
          <w:p w14:paraId="66495288" w14:textId="77777777" w:rsidR="006E23DE" w:rsidRPr="00DE3D75" w:rsidRDefault="006E23DE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215D8B10" w14:textId="77777777" w:rsidR="006E23DE" w:rsidRPr="00DE3D75" w:rsidRDefault="006E23DE" w:rsidP="006E23D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 informa el código de control (CDC) precedido de las siglas “DE”</w:t>
            </w:r>
          </w:p>
          <w:p w14:paraId="25F01C2D" w14:textId="1CACAD45" w:rsidR="005724B3" w:rsidRPr="00DE3D75" w:rsidRDefault="005724B3" w:rsidP="006E23D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 xml:space="preserve">NOTA: </w:t>
            </w:r>
            <w:r w:rsidRPr="00DE3D75">
              <w:rPr>
                <w:rFonts w:ascii="Arial" w:hAnsi="Arial" w:cs="Arial"/>
                <w:sz w:val="16"/>
                <w:szCs w:val="16"/>
              </w:rPr>
              <w:t>Con carácter excepcional cuando un RUC contenga letras para efectos del cálculo del digito verificador y la generación del CDC se realizará la conversión de dicha letra por su valor en código Ascii</w:t>
            </w:r>
          </w:p>
        </w:tc>
        <w:tc>
          <w:tcPr>
            <w:tcW w:w="411" w:type="pct"/>
            <w:vAlign w:val="center"/>
          </w:tcPr>
          <w:p w14:paraId="0775ABFD" w14:textId="19999448" w:rsidR="006E23DE" w:rsidRPr="00DE3D75" w:rsidRDefault="00327D7B" w:rsidP="006E23D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501B6BE0" w14:textId="77777777" w:rsidR="00B067CF" w:rsidRPr="00DE3D75" w:rsidRDefault="00B067CF" w:rsidP="00B067CF">
      <w:pPr>
        <w:rPr>
          <w:rFonts w:ascii="Arial" w:hAnsi="Arial" w:cs="Arial"/>
          <w:szCs w:val="16"/>
        </w:rPr>
      </w:pPr>
    </w:p>
    <w:p w14:paraId="47065F0B" w14:textId="77777777" w:rsidR="00B067CF" w:rsidRPr="00DE3D75" w:rsidRDefault="00B067CF" w:rsidP="00B067CF">
      <w:pPr>
        <w:pStyle w:val="Prrafodelista"/>
        <w:numPr>
          <w:ilvl w:val="0"/>
          <w:numId w:val="25"/>
        </w:numPr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Campos inherentes a la operación de Documentos Electrónicos (B001-B099)</w:t>
      </w:r>
    </w:p>
    <w:p w14:paraId="5A790DB3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4"/>
        <w:gridCol w:w="845"/>
        <w:gridCol w:w="1304"/>
        <w:gridCol w:w="2244"/>
        <w:gridCol w:w="965"/>
        <w:gridCol w:w="767"/>
        <w:gridCol w:w="985"/>
        <w:gridCol w:w="1136"/>
        <w:gridCol w:w="3632"/>
        <w:gridCol w:w="1150"/>
      </w:tblGrid>
      <w:tr w:rsidR="00B067CF" w:rsidRPr="00DE3D75" w14:paraId="382ACF13" w14:textId="77777777" w:rsidTr="00013EE3">
        <w:trPr>
          <w:trHeight w:val="527"/>
          <w:tblHeader/>
        </w:trPr>
        <w:tc>
          <w:tcPr>
            <w:tcW w:w="344" w:type="pct"/>
            <w:shd w:val="clear" w:color="auto" w:fill="D5DCE4" w:themeFill="text2" w:themeFillTint="33"/>
            <w:vAlign w:val="center"/>
          </w:tcPr>
          <w:p w14:paraId="710F6AA9" w14:textId="1C628B4F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2" w:type="pct"/>
            <w:shd w:val="clear" w:color="auto" w:fill="D5DCE4" w:themeFill="text2" w:themeFillTint="33"/>
            <w:vAlign w:val="center"/>
          </w:tcPr>
          <w:p w14:paraId="777BBF0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66" w:type="pct"/>
            <w:shd w:val="clear" w:color="auto" w:fill="D5DCE4" w:themeFill="text2" w:themeFillTint="33"/>
            <w:vAlign w:val="center"/>
          </w:tcPr>
          <w:p w14:paraId="615CE75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02" w:type="pct"/>
            <w:shd w:val="clear" w:color="auto" w:fill="D5DCE4" w:themeFill="text2" w:themeFillTint="33"/>
            <w:vAlign w:val="center"/>
          </w:tcPr>
          <w:p w14:paraId="442375BB" w14:textId="12D61743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45" w:type="pct"/>
            <w:shd w:val="clear" w:color="auto" w:fill="D5DCE4" w:themeFill="text2" w:themeFillTint="33"/>
            <w:vAlign w:val="center"/>
          </w:tcPr>
          <w:p w14:paraId="1F68563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74" w:type="pct"/>
            <w:shd w:val="clear" w:color="auto" w:fill="D5DCE4" w:themeFill="text2" w:themeFillTint="33"/>
            <w:vAlign w:val="center"/>
          </w:tcPr>
          <w:p w14:paraId="00C00FD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2" w:type="pct"/>
            <w:shd w:val="clear" w:color="auto" w:fill="D5DCE4" w:themeFill="text2" w:themeFillTint="33"/>
            <w:vAlign w:val="center"/>
          </w:tcPr>
          <w:p w14:paraId="632C63C0" w14:textId="0A6B93E9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38FBA2E1" w14:textId="55C64DA1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</w:tcPr>
          <w:p w14:paraId="28A466C9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</w:tcPr>
          <w:p w14:paraId="4607E6B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B78A728" w14:textId="77777777" w:rsidTr="00327D7B">
        <w:trPr>
          <w:trHeight w:val="435"/>
        </w:trPr>
        <w:tc>
          <w:tcPr>
            <w:tcW w:w="344" w:type="pct"/>
            <w:shd w:val="clear" w:color="auto" w:fill="E7E6E6" w:themeFill="background2"/>
            <w:vAlign w:val="center"/>
          </w:tcPr>
          <w:p w14:paraId="5D56E88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shd w:val="clear" w:color="auto" w:fill="E7E6E6" w:themeFill="background2"/>
            <w:vAlign w:val="center"/>
          </w:tcPr>
          <w:p w14:paraId="6A22D6E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466" w:type="pct"/>
            <w:shd w:val="clear" w:color="auto" w:fill="E7E6E6" w:themeFill="background2"/>
            <w:vAlign w:val="center"/>
          </w:tcPr>
          <w:p w14:paraId="559B8302" w14:textId="57F59382" w:rsidR="00327D7B" w:rsidRPr="00DE3D75" w:rsidRDefault="009E7D47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O</w:t>
            </w:r>
            <w:r w:rsidRPr="00DE3D75">
              <w:rPr>
                <w:rFonts w:ascii="Arial" w:hAnsi="Arial" w:cs="Arial"/>
                <w:sz w:val="16"/>
                <w:szCs w:val="16"/>
              </w:rPr>
              <w:t>pe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DE</w:t>
            </w:r>
          </w:p>
        </w:tc>
        <w:tc>
          <w:tcPr>
            <w:tcW w:w="802" w:type="pct"/>
            <w:shd w:val="clear" w:color="auto" w:fill="E7E6E6" w:themeFill="background2"/>
            <w:vAlign w:val="center"/>
          </w:tcPr>
          <w:p w14:paraId="49FDBFD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de la operación de DE</w:t>
            </w:r>
          </w:p>
        </w:tc>
        <w:tc>
          <w:tcPr>
            <w:tcW w:w="345" w:type="pct"/>
            <w:shd w:val="clear" w:color="auto" w:fill="E7E6E6" w:themeFill="background2"/>
            <w:vAlign w:val="center"/>
          </w:tcPr>
          <w:p w14:paraId="26B4717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74" w:type="pct"/>
            <w:shd w:val="clear" w:color="auto" w:fill="E7E6E6" w:themeFill="background2"/>
            <w:vAlign w:val="center"/>
          </w:tcPr>
          <w:p w14:paraId="7371D97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2" w:type="pct"/>
            <w:shd w:val="clear" w:color="auto" w:fill="E7E6E6" w:themeFill="background2"/>
            <w:vAlign w:val="center"/>
          </w:tcPr>
          <w:p w14:paraId="71AF9D8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93AA64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E7E6E6" w:themeFill="background2"/>
            <w:vAlign w:val="center"/>
          </w:tcPr>
          <w:p w14:paraId="5A0A874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E7E6E6" w:themeFill="background2"/>
            <w:vAlign w:val="center"/>
          </w:tcPr>
          <w:p w14:paraId="60F393C4" w14:textId="24D32D0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31B6582" w14:textId="77777777" w:rsidTr="005724B3">
        <w:trPr>
          <w:trHeight w:val="279"/>
        </w:trPr>
        <w:tc>
          <w:tcPr>
            <w:tcW w:w="344" w:type="pct"/>
            <w:vAlign w:val="center"/>
          </w:tcPr>
          <w:p w14:paraId="5EB1AB6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6108A03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B002</w:t>
            </w:r>
          </w:p>
        </w:tc>
        <w:tc>
          <w:tcPr>
            <w:tcW w:w="466" w:type="pct"/>
            <w:vAlign w:val="center"/>
          </w:tcPr>
          <w:p w14:paraId="22F696F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iAmbDE</w:t>
            </w:r>
          </w:p>
        </w:tc>
        <w:tc>
          <w:tcPr>
            <w:tcW w:w="802" w:type="pct"/>
            <w:vAlign w:val="center"/>
          </w:tcPr>
          <w:p w14:paraId="6909BA9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Ambiente del DE</w:t>
            </w:r>
          </w:p>
        </w:tc>
        <w:tc>
          <w:tcPr>
            <w:tcW w:w="345" w:type="pct"/>
            <w:vAlign w:val="center"/>
          </w:tcPr>
          <w:p w14:paraId="3549578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59AEBF5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FF021E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51BA4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0C64902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Producción</w:t>
            </w:r>
          </w:p>
          <w:p w14:paraId="08FA4DB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Prueba</w:t>
            </w:r>
          </w:p>
        </w:tc>
        <w:tc>
          <w:tcPr>
            <w:tcW w:w="411" w:type="pct"/>
            <w:vAlign w:val="center"/>
          </w:tcPr>
          <w:p w14:paraId="0584CF8F" w14:textId="612E887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3E5F3DF3" w14:textId="77777777" w:rsidTr="005724B3">
        <w:trPr>
          <w:trHeight w:val="413"/>
        </w:trPr>
        <w:tc>
          <w:tcPr>
            <w:tcW w:w="344" w:type="pct"/>
            <w:vAlign w:val="center"/>
          </w:tcPr>
          <w:p w14:paraId="4DB8E51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493A84CB" w14:textId="4E23EA0A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B003</w:t>
            </w:r>
          </w:p>
        </w:tc>
        <w:tc>
          <w:tcPr>
            <w:tcW w:w="466" w:type="pct"/>
            <w:vAlign w:val="center"/>
          </w:tcPr>
          <w:p w14:paraId="650531D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iModVal</w:t>
            </w:r>
          </w:p>
        </w:tc>
        <w:tc>
          <w:tcPr>
            <w:tcW w:w="802" w:type="pct"/>
            <w:vAlign w:val="center"/>
          </w:tcPr>
          <w:p w14:paraId="1356EE7D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Modalidad de validación</w:t>
            </w:r>
          </w:p>
        </w:tc>
        <w:tc>
          <w:tcPr>
            <w:tcW w:w="345" w:type="pct"/>
            <w:vAlign w:val="center"/>
          </w:tcPr>
          <w:p w14:paraId="0907E6EA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0F3246A6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16CD0528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524B8182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35B437FC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1= Posterior </w:t>
            </w:r>
          </w:p>
          <w:p w14:paraId="5DD49DA1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Previa</w:t>
            </w:r>
          </w:p>
        </w:tc>
        <w:tc>
          <w:tcPr>
            <w:tcW w:w="411" w:type="pct"/>
            <w:vAlign w:val="center"/>
          </w:tcPr>
          <w:p w14:paraId="40B01696" w14:textId="755C6CED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5C377B72" w14:textId="77777777" w:rsidTr="00327D7B">
        <w:trPr>
          <w:trHeight w:val="599"/>
        </w:trPr>
        <w:tc>
          <w:tcPr>
            <w:tcW w:w="344" w:type="pct"/>
            <w:vAlign w:val="center"/>
          </w:tcPr>
          <w:p w14:paraId="3E6C4BF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5BAB13CD" w14:textId="4921B58D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B004</w:t>
            </w:r>
          </w:p>
        </w:tc>
        <w:tc>
          <w:tcPr>
            <w:tcW w:w="466" w:type="pct"/>
            <w:vAlign w:val="center"/>
          </w:tcPr>
          <w:p w14:paraId="4D238DD7" w14:textId="35F2B3C1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iValPos</w:t>
            </w:r>
          </w:p>
        </w:tc>
        <w:tc>
          <w:tcPr>
            <w:tcW w:w="802" w:type="pct"/>
            <w:vAlign w:val="center"/>
          </w:tcPr>
          <w:p w14:paraId="6805604C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Tiempo de validación posterior</w:t>
            </w:r>
          </w:p>
        </w:tc>
        <w:tc>
          <w:tcPr>
            <w:tcW w:w="345" w:type="pct"/>
            <w:vAlign w:val="center"/>
          </w:tcPr>
          <w:p w14:paraId="314C32B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5342F1B8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4A400C1D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vAlign w:val="center"/>
          </w:tcPr>
          <w:p w14:paraId="161DA06F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8" w:type="pct"/>
            <w:vAlign w:val="center"/>
          </w:tcPr>
          <w:p w14:paraId="09A08B62" w14:textId="035CB447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B003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 = 1</w:t>
            </w:r>
          </w:p>
          <w:p w14:paraId="7DE4C3D3" w14:textId="4C3977CD" w:rsidR="003D2280" w:rsidRPr="00DE3D75" w:rsidRDefault="003D2280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ser siempre mayor a 0 (cero)</w:t>
            </w:r>
          </w:p>
          <w:p w14:paraId="2808C8AB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Informar la cantidad de horas según Resolución de la SET en la cual se establece la condición de facturador. Ejemplo:</w:t>
            </w:r>
          </w:p>
          <w:p w14:paraId="58CF2034" w14:textId="4ECCB84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 hs., 24 hs, 48 hs., 72 hs.</w:t>
            </w:r>
          </w:p>
          <w:p w14:paraId="1D133EBD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El máximo de este campo es de 72 hs.</w:t>
            </w:r>
          </w:p>
        </w:tc>
        <w:tc>
          <w:tcPr>
            <w:tcW w:w="411" w:type="pct"/>
            <w:vAlign w:val="center"/>
          </w:tcPr>
          <w:p w14:paraId="065A95F5" w14:textId="2936BC95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1D65A4E4" w14:textId="77777777" w:rsidTr="005724B3">
        <w:trPr>
          <w:trHeight w:val="451"/>
        </w:trPr>
        <w:tc>
          <w:tcPr>
            <w:tcW w:w="344" w:type="pct"/>
            <w:vAlign w:val="center"/>
          </w:tcPr>
          <w:p w14:paraId="57879B08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08535ADA" w14:textId="2D3EBE9C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B005</w:t>
            </w:r>
          </w:p>
        </w:tc>
        <w:tc>
          <w:tcPr>
            <w:tcW w:w="466" w:type="pct"/>
            <w:vAlign w:val="center"/>
          </w:tcPr>
          <w:p w14:paraId="00D1019D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iTipEmi</w:t>
            </w:r>
          </w:p>
        </w:tc>
        <w:tc>
          <w:tcPr>
            <w:tcW w:w="802" w:type="pct"/>
            <w:vAlign w:val="center"/>
          </w:tcPr>
          <w:p w14:paraId="6D37A226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emisión</w:t>
            </w:r>
          </w:p>
        </w:tc>
        <w:tc>
          <w:tcPr>
            <w:tcW w:w="345" w:type="pct"/>
            <w:vAlign w:val="center"/>
          </w:tcPr>
          <w:p w14:paraId="0A547BE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662201B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41A9B209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261FDF35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2FC2C939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Normal</w:t>
            </w:r>
          </w:p>
          <w:p w14:paraId="5EAE68CC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2= Contingencia </w:t>
            </w:r>
          </w:p>
        </w:tc>
        <w:tc>
          <w:tcPr>
            <w:tcW w:w="411" w:type="pct"/>
            <w:vAlign w:val="center"/>
          </w:tcPr>
          <w:p w14:paraId="63F732D3" w14:textId="3467DF11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7BA006E5" w14:textId="77777777" w:rsidTr="005724B3">
        <w:trPr>
          <w:trHeight w:val="597"/>
        </w:trPr>
        <w:tc>
          <w:tcPr>
            <w:tcW w:w="344" w:type="pct"/>
            <w:vAlign w:val="center"/>
          </w:tcPr>
          <w:p w14:paraId="5F73894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6E67644D" w14:textId="5B233F16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B006</w:t>
            </w:r>
          </w:p>
        </w:tc>
        <w:tc>
          <w:tcPr>
            <w:tcW w:w="466" w:type="pct"/>
            <w:vAlign w:val="center"/>
          </w:tcPr>
          <w:p w14:paraId="0F7FDE8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dDesTipEmi</w:t>
            </w:r>
          </w:p>
        </w:tc>
        <w:tc>
          <w:tcPr>
            <w:tcW w:w="802" w:type="pct"/>
            <w:vAlign w:val="center"/>
          </w:tcPr>
          <w:p w14:paraId="37899560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emisión</w:t>
            </w:r>
          </w:p>
        </w:tc>
        <w:tc>
          <w:tcPr>
            <w:tcW w:w="345" w:type="pct"/>
            <w:vAlign w:val="center"/>
          </w:tcPr>
          <w:p w14:paraId="343448A9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54D44B7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6F61014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6-12</w:t>
            </w:r>
          </w:p>
        </w:tc>
        <w:tc>
          <w:tcPr>
            <w:tcW w:w="406" w:type="pct"/>
            <w:vAlign w:val="center"/>
          </w:tcPr>
          <w:p w14:paraId="777AFF32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449D0B7D" w14:textId="7FA04859" w:rsidR="009E7D47" w:rsidRPr="00DE3D75" w:rsidRDefault="00840559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B005</w:t>
            </w:r>
          </w:p>
          <w:p w14:paraId="57CE8AA8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“Normal”</w:t>
            </w:r>
          </w:p>
          <w:p w14:paraId="29AA3D7A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“Contingencia”</w:t>
            </w:r>
          </w:p>
        </w:tc>
        <w:tc>
          <w:tcPr>
            <w:tcW w:w="411" w:type="pct"/>
            <w:vAlign w:val="center"/>
          </w:tcPr>
          <w:p w14:paraId="0305411F" w14:textId="6BCA34DA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69F42C29" w14:textId="77777777" w:rsidTr="00327D7B">
        <w:tc>
          <w:tcPr>
            <w:tcW w:w="344" w:type="pct"/>
            <w:vAlign w:val="center"/>
          </w:tcPr>
          <w:p w14:paraId="453567B8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B</w:t>
            </w:r>
          </w:p>
        </w:tc>
        <w:tc>
          <w:tcPr>
            <w:tcW w:w="302" w:type="pct"/>
            <w:vAlign w:val="center"/>
          </w:tcPr>
          <w:p w14:paraId="2CD8D73C" w14:textId="723815B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B007</w:t>
            </w:r>
          </w:p>
        </w:tc>
        <w:tc>
          <w:tcPr>
            <w:tcW w:w="466" w:type="pct"/>
            <w:vAlign w:val="center"/>
          </w:tcPr>
          <w:p w14:paraId="15C5E706" w14:textId="3AE6B2E1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iCo</w:t>
            </w:r>
            <w:r w:rsidR="00AC5CCB"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Pr="00DE3D75">
              <w:rPr>
                <w:rFonts w:ascii="Arial" w:hAnsi="Arial" w:cs="Arial"/>
                <w:sz w:val="16"/>
                <w:szCs w:val="16"/>
              </w:rPr>
              <w:t>Se</w:t>
            </w:r>
            <w:r w:rsidR="002E405F"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802" w:type="pct"/>
            <w:vAlign w:val="center"/>
          </w:tcPr>
          <w:p w14:paraId="643C9CEE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de seguridad</w:t>
            </w:r>
          </w:p>
        </w:tc>
        <w:tc>
          <w:tcPr>
            <w:tcW w:w="345" w:type="pct"/>
            <w:vAlign w:val="center"/>
          </w:tcPr>
          <w:p w14:paraId="045D48C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09BEC15C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760C9493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06" w:type="pct"/>
            <w:vAlign w:val="center"/>
          </w:tcPr>
          <w:p w14:paraId="5BACC768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0E6AD24D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Código generado por el emisor de manera </w:t>
            </w:r>
            <w:r w:rsidRPr="00DE3D75">
              <w:rPr>
                <w:rFonts w:ascii="Arial" w:hAnsi="Arial" w:cs="Arial"/>
                <w:b/>
                <w:sz w:val="16"/>
                <w:szCs w:val="16"/>
              </w:rPr>
              <w:t>aleatoria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para asegurar la confidencialidad de la consulta pública del DE</w:t>
            </w:r>
          </w:p>
        </w:tc>
        <w:tc>
          <w:tcPr>
            <w:tcW w:w="411" w:type="pct"/>
            <w:vAlign w:val="center"/>
          </w:tcPr>
          <w:p w14:paraId="33128E91" w14:textId="75566F2A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15695015" w14:textId="77777777" w:rsidTr="00327D7B">
        <w:tc>
          <w:tcPr>
            <w:tcW w:w="344" w:type="pct"/>
            <w:vAlign w:val="center"/>
          </w:tcPr>
          <w:p w14:paraId="574F18C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10767C1D" w14:textId="6CA60ECE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B008</w:t>
            </w:r>
          </w:p>
        </w:tc>
        <w:tc>
          <w:tcPr>
            <w:tcW w:w="466" w:type="pct"/>
            <w:vAlign w:val="center"/>
          </w:tcPr>
          <w:p w14:paraId="2C8414A4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iIndPres</w:t>
            </w:r>
          </w:p>
        </w:tc>
        <w:tc>
          <w:tcPr>
            <w:tcW w:w="802" w:type="pct"/>
            <w:vAlign w:val="center"/>
          </w:tcPr>
          <w:p w14:paraId="6218A294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Indicador de Presencia</w:t>
            </w:r>
          </w:p>
        </w:tc>
        <w:tc>
          <w:tcPr>
            <w:tcW w:w="345" w:type="pct"/>
            <w:vAlign w:val="center"/>
          </w:tcPr>
          <w:p w14:paraId="66220126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4192F289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3D6F428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2" w:author="Marta Liz Bordon Aguero" w:date="2018-03-19T10:43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del w:id="3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</w:p>
        </w:tc>
        <w:tc>
          <w:tcPr>
            <w:tcW w:w="406" w:type="pct"/>
            <w:vAlign w:val="center"/>
          </w:tcPr>
          <w:p w14:paraId="7058A0FD" w14:textId="1EC4C1CD" w:rsidR="009E7D47" w:rsidRPr="00DE3D75" w:rsidRDefault="00DF09F2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8" w:type="pct"/>
            <w:vAlign w:val="center"/>
          </w:tcPr>
          <w:p w14:paraId="13250997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Describir el alcance</w:t>
            </w:r>
          </w:p>
          <w:p w14:paraId="0EEDAD1E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4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1= Operación Presencial</w:t>
            </w:r>
          </w:p>
          <w:p w14:paraId="4F170168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5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2= Operación por internet</w:t>
            </w:r>
          </w:p>
          <w:p w14:paraId="409DE4BF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6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3= Operación Telemarketing</w:t>
            </w:r>
          </w:p>
          <w:p w14:paraId="045D57CB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7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4= Venta a domicilio</w:t>
            </w:r>
          </w:p>
          <w:p w14:paraId="59EAE8C6" w14:textId="6AC1D154" w:rsidR="00AC5CCB" w:rsidRPr="00DE3D75" w:rsidDel="00C41F92" w:rsidRDefault="00AC5CCB" w:rsidP="009E7D47">
            <w:pPr>
              <w:pStyle w:val="Sinespaciado"/>
              <w:rPr>
                <w:del w:id="8" w:author="Marta Liz Bordon Aguero" w:date="2018-03-19T10:4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5= Venta móvil</w:t>
            </w:r>
          </w:p>
          <w:p w14:paraId="0BFDC983" w14:textId="77777777" w:rsidR="009E7D47" w:rsidRPr="00DE3D75" w:rsidRDefault="009E7D47" w:rsidP="009E7D47">
            <w:pPr>
              <w:pStyle w:val="Sinespaciado"/>
              <w:rPr>
                <w:ins w:id="9" w:author="Marta Liz Bordon Aguero" w:date="2018-03-19T10:43:00Z"/>
                <w:rFonts w:ascii="Arial" w:hAnsi="Arial" w:cs="Arial"/>
                <w:sz w:val="16"/>
                <w:szCs w:val="16"/>
              </w:rPr>
            </w:pPr>
          </w:p>
          <w:p w14:paraId="51276578" w14:textId="77777777" w:rsidR="00B24BB5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10" w:author="Marta Liz Bordon Aguero" w:date="2018-03-19T10:43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9= Otro</w:t>
            </w:r>
          </w:p>
          <w:p w14:paraId="22285400" w14:textId="1571B6CD" w:rsidR="009E7D47" w:rsidRPr="00DE3D75" w:rsidRDefault="00B24BB5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C002= 01y 02</w:t>
            </w:r>
            <w:del w:id="11" w:author="Marta Liz Bordon Aguero" w:date="2018-03-19T10:43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s</w:delText>
              </w:r>
            </w:del>
          </w:p>
        </w:tc>
        <w:tc>
          <w:tcPr>
            <w:tcW w:w="411" w:type="pct"/>
            <w:vAlign w:val="center"/>
          </w:tcPr>
          <w:p w14:paraId="002B3A54" w14:textId="0F694E2C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4AE461C9" w14:textId="77777777" w:rsidTr="00327D7B">
        <w:tc>
          <w:tcPr>
            <w:tcW w:w="344" w:type="pct"/>
            <w:vAlign w:val="center"/>
          </w:tcPr>
          <w:p w14:paraId="0431E583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093E970F" w14:textId="3992E275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B009</w:t>
            </w:r>
          </w:p>
        </w:tc>
        <w:tc>
          <w:tcPr>
            <w:tcW w:w="466" w:type="pct"/>
            <w:vAlign w:val="center"/>
          </w:tcPr>
          <w:p w14:paraId="4135D686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dDesIndPres</w:t>
            </w:r>
          </w:p>
        </w:tc>
        <w:tc>
          <w:tcPr>
            <w:tcW w:w="802" w:type="pct"/>
            <w:vAlign w:val="center"/>
          </w:tcPr>
          <w:p w14:paraId="4973A7EE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indicador de presencia</w:t>
            </w:r>
          </w:p>
        </w:tc>
        <w:tc>
          <w:tcPr>
            <w:tcW w:w="345" w:type="pct"/>
            <w:vAlign w:val="center"/>
          </w:tcPr>
          <w:p w14:paraId="74FE2BED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55E8147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4365EC53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10-30</w:t>
            </w:r>
          </w:p>
        </w:tc>
        <w:tc>
          <w:tcPr>
            <w:tcW w:w="406" w:type="pct"/>
            <w:vAlign w:val="center"/>
          </w:tcPr>
          <w:p w14:paraId="382816DA" w14:textId="576131F9" w:rsidR="009E7D47" w:rsidRPr="00DE3D75" w:rsidRDefault="00DF09F2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8" w:type="pct"/>
            <w:vAlign w:val="center"/>
          </w:tcPr>
          <w:p w14:paraId="750175D8" w14:textId="144108E9" w:rsidR="009E7D47" w:rsidRPr="00DE3D75" w:rsidRDefault="00AC5CCB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B008</w:t>
            </w:r>
          </w:p>
          <w:p w14:paraId="5412D8B4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12" w:author="Marta Liz Bordon Aguero" w:date="2018-03-19T10:44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1= “Operación Presencial”</w:t>
            </w:r>
          </w:p>
          <w:p w14:paraId="72104755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13" w:author="Marta Liz Bordon Aguero" w:date="2018-03-19T10:44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2= “Operación por internet”</w:t>
            </w:r>
          </w:p>
          <w:p w14:paraId="758D6ED4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del w:id="14" w:author="Marta Liz Bordon Aguero" w:date="2018-03-19T10:44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3= “Operación Telemarketing”</w:t>
            </w:r>
          </w:p>
          <w:p w14:paraId="1DFFA0B9" w14:textId="77777777" w:rsidR="00AC5CCB" w:rsidRPr="00DE3D75" w:rsidDel="00C41F92" w:rsidRDefault="00AC5CCB" w:rsidP="009E7D47">
            <w:pPr>
              <w:pStyle w:val="Sinespaciado"/>
              <w:rPr>
                <w:del w:id="15" w:author="Marta Liz Bordon Aguero" w:date="2018-03-19T10:44:00Z"/>
                <w:rFonts w:ascii="Arial" w:hAnsi="Arial" w:cs="Arial"/>
                <w:sz w:val="16"/>
                <w:szCs w:val="16"/>
              </w:rPr>
            </w:pPr>
          </w:p>
          <w:p w14:paraId="4DE1AB08" w14:textId="5951EF00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“Venta a domicilio”</w:t>
            </w:r>
          </w:p>
          <w:p w14:paraId="213F9567" w14:textId="0F81F027" w:rsidR="00AC5CCB" w:rsidRPr="00DE3D75" w:rsidRDefault="00AC5CCB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5= “Venta móvil”</w:t>
            </w:r>
          </w:p>
          <w:p w14:paraId="031C9641" w14:textId="77777777" w:rsidR="009E7D47" w:rsidRPr="00DE3D75" w:rsidRDefault="00AC5CCB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B008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 = </w:t>
            </w:r>
            <w:del w:id="16" w:author="Marta Liz Bordon Aguero" w:date="2018-03-19T10:44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="009E7D47" w:rsidRPr="00DE3D75">
              <w:rPr>
                <w:rFonts w:ascii="Arial" w:hAnsi="Arial" w:cs="Arial"/>
                <w:sz w:val="16"/>
                <w:szCs w:val="16"/>
              </w:rPr>
              <w:t>9 describir el indicador de presencia</w:t>
            </w:r>
          </w:p>
          <w:p w14:paraId="656B4106" w14:textId="67CFB7E9" w:rsidR="00B24BB5" w:rsidRPr="00DE3D75" w:rsidRDefault="00B24BB5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</w:t>
            </w:r>
            <w:r w:rsidR="003E4BCB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E3D75">
              <w:rPr>
                <w:rFonts w:ascii="Arial" w:hAnsi="Arial" w:cs="Arial"/>
                <w:sz w:val="16"/>
                <w:szCs w:val="16"/>
              </w:rPr>
              <w:t>= 01y 02</w:t>
            </w:r>
          </w:p>
        </w:tc>
        <w:tc>
          <w:tcPr>
            <w:tcW w:w="411" w:type="pct"/>
            <w:vAlign w:val="center"/>
          </w:tcPr>
          <w:p w14:paraId="5EAA6B54" w14:textId="5A6707F1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07301E3B" w14:textId="77777777" w:rsidTr="00327D7B">
        <w:tc>
          <w:tcPr>
            <w:tcW w:w="344" w:type="pct"/>
            <w:vAlign w:val="center"/>
          </w:tcPr>
          <w:p w14:paraId="368847E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253BCB6E" w14:textId="53067274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B010</w:t>
            </w:r>
          </w:p>
        </w:tc>
        <w:tc>
          <w:tcPr>
            <w:tcW w:w="466" w:type="pct"/>
            <w:vAlign w:val="center"/>
          </w:tcPr>
          <w:p w14:paraId="01F7F243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iTipTra</w:t>
            </w:r>
          </w:p>
        </w:tc>
        <w:tc>
          <w:tcPr>
            <w:tcW w:w="802" w:type="pct"/>
            <w:vAlign w:val="center"/>
          </w:tcPr>
          <w:p w14:paraId="2015A9C4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transacción</w:t>
            </w:r>
          </w:p>
        </w:tc>
        <w:tc>
          <w:tcPr>
            <w:tcW w:w="345" w:type="pct"/>
            <w:vAlign w:val="center"/>
          </w:tcPr>
          <w:p w14:paraId="7A1E8B3C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00D07523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582A6866" w14:textId="01CC8B6E" w:rsidR="009E7D47" w:rsidRPr="00DE3D75" w:rsidRDefault="00AC5CCB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vAlign w:val="center"/>
          </w:tcPr>
          <w:p w14:paraId="6DF40318" w14:textId="5A602C66" w:rsidR="009E7D47" w:rsidRPr="00DE3D75" w:rsidRDefault="00DF09F2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8" w:type="pct"/>
            <w:vAlign w:val="center"/>
          </w:tcPr>
          <w:p w14:paraId="4527A68E" w14:textId="77777777" w:rsidR="009E7D47" w:rsidRPr="00DE3D75" w:rsidRDefault="009E7D47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Tipo de transacción para el emisor </w:t>
            </w:r>
          </w:p>
          <w:p w14:paraId="1D2D72B9" w14:textId="26AE403D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1= Venta de mercadería</w:t>
            </w:r>
          </w:p>
          <w:p w14:paraId="7396F494" w14:textId="05E320EE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2= Prestación de servicios </w:t>
            </w:r>
          </w:p>
          <w:p w14:paraId="0131B5A6" w14:textId="757309D9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3= Mixto (Venta de mercadería y prestación de servicios) </w:t>
            </w:r>
          </w:p>
          <w:p w14:paraId="1F0DB748" w14:textId="594DBD4C" w:rsidR="00AC5CCB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AC5CCB" w:rsidRPr="00DE3D75">
              <w:rPr>
                <w:rFonts w:ascii="Arial" w:hAnsi="Arial" w:cs="Arial"/>
                <w:sz w:val="16"/>
                <w:szCs w:val="16"/>
              </w:rPr>
              <w:t>4= Venta de activo fijo</w:t>
            </w:r>
          </w:p>
          <w:p w14:paraId="2AADAD61" w14:textId="1663E301" w:rsidR="00721DA1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05= Venta de divisas</w:t>
            </w:r>
          </w:p>
          <w:p w14:paraId="6E1BB78A" w14:textId="11086167" w:rsidR="00721DA1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06= Promociones o entrega de muestras</w:t>
            </w:r>
          </w:p>
          <w:p w14:paraId="385D1448" w14:textId="098D5D33" w:rsidR="00721DA1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07= Donaciones</w:t>
            </w:r>
          </w:p>
          <w:p w14:paraId="7AF0B245" w14:textId="77777777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9= Otro</w:t>
            </w:r>
          </w:p>
          <w:p w14:paraId="6B1259B9" w14:textId="69FEC1A3" w:rsidR="00401F89" w:rsidRPr="00DE3D75" w:rsidRDefault="003E4BCB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 = 01, 02 y 04</w:t>
            </w:r>
          </w:p>
        </w:tc>
        <w:tc>
          <w:tcPr>
            <w:tcW w:w="411" w:type="pct"/>
            <w:vAlign w:val="center"/>
          </w:tcPr>
          <w:p w14:paraId="3A0905CB" w14:textId="04E6E4C5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2BC727FA" w14:textId="77777777" w:rsidTr="00327D7B">
        <w:tc>
          <w:tcPr>
            <w:tcW w:w="344" w:type="pct"/>
            <w:vAlign w:val="center"/>
          </w:tcPr>
          <w:p w14:paraId="5C047CF9" w14:textId="65DFDE6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333B377F" w14:textId="39619EB6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B011</w:t>
            </w:r>
          </w:p>
        </w:tc>
        <w:tc>
          <w:tcPr>
            <w:tcW w:w="466" w:type="pct"/>
            <w:vAlign w:val="center"/>
          </w:tcPr>
          <w:p w14:paraId="01CCD13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dDesTiTran</w:t>
            </w:r>
          </w:p>
        </w:tc>
        <w:tc>
          <w:tcPr>
            <w:tcW w:w="802" w:type="pct"/>
            <w:vAlign w:val="center"/>
          </w:tcPr>
          <w:p w14:paraId="2982E8CC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transacción</w:t>
            </w:r>
          </w:p>
        </w:tc>
        <w:tc>
          <w:tcPr>
            <w:tcW w:w="345" w:type="pct"/>
            <w:vAlign w:val="center"/>
          </w:tcPr>
          <w:p w14:paraId="1E29AE55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4011C3A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048BB02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5-60</w:t>
            </w:r>
          </w:p>
        </w:tc>
        <w:tc>
          <w:tcPr>
            <w:tcW w:w="406" w:type="pct"/>
            <w:vAlign w:val="center"/>
          </w:tcPr>
          <w:p w14:paraId="7DF21492" w14:textId="6FD8D62A" w:rsidR="009E7D47" w:rsidRPr="00DE3D75" w:rsidRDefault="00DF09F2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8" w:type="pct"/>
            <w:vAlign w:val="center"/>
          </w:tcPr>
          <w:p w14:paraId="4B0C12A9" w14:textId="30A8942A" w:rsidR="009E7D47" w:rsidRPr="00DE3D75" w:rsidRDefault="00AC5CCB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B010</w:t>
            </w:r>
          </w:p>
          <w:p w14:paraId="2934AD58" w14:textId="17F41E84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7" w:author="Marta Liz Bordon Aguero" w:date="2018-03-19T10:44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9E7D47" w:rsidRPr="00DE3D75">
              <w:rPr>
                <w:rFonts w:ascii="Arial" w:hAnsi="Arial" w:cs="Arial"/>
                <w:sz w:val="16"/>
                <w:szCs w:val="16"/>
              </w:rPr>
              <w:t>1= “Venta de mercadería”</w:t>
            </w:r>
          </w:p>
          <w:p w14:paraId="64EADB8A" w14:textId="0B436AE0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8" w:author="Marta Liz Bordon Aguero" w:date="2018-03-19T10:44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2= “Prestación de servicios” </w:t>
            </w:r>
          </w:p>
          <w:p w14:paraId="20F51D6B" w14:textId="3467BA57" w:rsidR="009E7D47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9" w:author="Marta Liz Bordon Aguero" w:date="2018-03-19T10:44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3= “Mixto” (Venta de mercadería y prestación de servicios) </w:t>
            </w:r>
          </w:p>
          <w:p w14:paraId="5565F3FC" w14:textId="0A646078" w:rsidR="00AC5CCB" w:rsidRPr="00DE3D75" w:rsidRDefault="00721DA1" w:rsidP="009E7D47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AC5CCB" w:rsidRPr="00DE3D75">
              <w:rPr>
                <w:rFonts w:ascii="Arial" w:hAnsi="Arial" w:cs="Arial"/>
                <w:sz w:val="16"/>
                <w:szCs w:val="16"/>
              </w:rPr>
              <w:t>4= “Venta de activo fijo”</w:t>
            </w:r>
          </w:p>
          <w:p w14:paraId="5D69FAB8" w14:textId="07C80D3D" w:rsidR="00721DA1" w:rsidRPr="00DE3D75" w:rsidRDefault="00721DA1" w:rsidP="00721DA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05= “Venta de divisas”</w:t>
            </w:r>
          </w:p>
          <w:p w14:paraId="45C45E61" w14:textId="2140C17E" w:rsidR="00721DA1" w:rsidRPr="00DE3D75" w:rsidRDefault="00721DA1" w:rsidP="00721DA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06= “Promociones o entrega de muestras”</w:t>
            </w:r>
          </w:p>
          <w:p w14:paraId="546C64F5" w14:textId="079ED35E" w:rsidR="00721DA1" w:rsidRPr="00DE3D75" w:rsidRDefault="00721DA1" w:rsidP="00721DA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07= “Donaciones”</w:t>
            </w:r>
          </w:p>
          <w:p w14:paraId="399B23E1" w14:textId="77777777" w:rsidR="009E7D47" w:rsidRPr="00DE3D75" w:rsidRDefault="00AC5CCB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B010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 = </w:t>
            </w:r>
            <w:del w:id="20" w:author="Marta Liz Bordon Aguero" w:date="2018-03-19T10:44:00Z">
              <w:r w:rsidR="009E7D47" w:rsidRPr="00DE3D75" w:rsidDel="00C41F92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="009E7D47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721DA1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9E7D47" w:rsidRPr="00DE3D75">
              <w:rPr>
                <w:rFonts w:ascii="Arial" w:hAnsi="Arial" w:cs="Arial"/>
                <w:sz w:val="16"/>
                <w:szCs w:val="16"/>
              </w:rPr>
              <w:t xml:space="preserve"> describir el tipo de transacción</w:t>
            </w:r>
          </w:p>
          <w:p w14:paraId="76765501" w14:textId="0FBC4176" w:rsidR="003E4BCB" w:rsidRPr="00DE3D75" w:rsidRDefault="003E4BCB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 = 01, 02 y 04</w:t>
            </w:r>
          </w:p>
        </w:tc>
        <w:tc>
          <w:tcPr>
            <w:tcW w:w="411" w:type="pct"/>
            <w:vAlign w:val="center"/>
          </w:tcPr>
          <w:p w14:paraId="34A7FDFA" w14:textId="2B35BCA0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7A332CE6" w14:textId="77777777" w:rsidTr="00327D7B">
        <w:tc>
          <w:tcPr>
            <w:tcW w:w="344" w:type="pct"/>
            <w:vAlign w:val="center"/>
          </w:tcPr>
          <w:p w14:paraId="1255789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B</w:t>
            </w:r>
          </w:p>
        </w:tc>
        <w:tc>
          <w:tcPr>
            <w:tcW w:w="302" w:type="pct"/>
            <w:vAlign w:val="center"/>
          </w:tcPr>
          <w:p w14:paraId="73FFF95E" w14:textId="71128C66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B012</w:t>
            </w:r>
          </w:p>
        </w:tc>
        <w:tc>
          <w:tcPr>
            <w:tcW w:w="466" w:type="pct"/>
            <w:vAlign w:val="center"/>
          </w:tcPr>
          <w:p w14:paraId="3E0E740C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dInfoEmi</w:t>
            </w:r>
          </w:p>
        </w:tc>
        <w:tc>
          <w:tcPr>
            <w:tcW w:w="802" w:type="pct"/>
            <w:vAlign w:val="center"/>
          </w:tcPr>
          <w:p w14:paraId="4B86D596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Información de interés del emisor respeto al DE</w:t>
            </w:r>
          </w:p>
        </w:tc>
        <w:tc>
          <w:tcPr>
            <w:tcW w:w="345" w:type="pct"/>
            <w:vAlign w:val="center"/>
          </w:tcPr>
          <w:p w14:paraId="0EBCC48C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7ACCD54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1F1FA56B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1-3000</w:t>
            </w:r>
          </w:p>
        </w:tc>
        <w:tc>
          <w:tcPr>
            <w:tcW w:w="406" w:type="pct"/>
            <w:vAlign w:val="center"/>
          </w:tcPr>
          <w:p w14:paraId="1C19C76D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8" w:type="pct"/>
            <w:vAlign w:val="center"/>
          </w:tcPr>
          <w:p w14:paraId="24045400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vAlign w:val="center"/>
          </w:tcPr>
          <w:p w14:paraId="55174EB4" w14:textId="4812A43E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E7D47" w:rsidRPr="00DE3D75" w14:paraId="6046EE44" w14:textId="77777777" w:rsidTr="00327D7B">
        <w:tc>
          <w:tcPr>
            <w:tcW w:w="344" w:type="pct"/>
            <w:vAlign w:val="center"/>
          </w:tcPr>
          <w:p w14:paraId="184E67C5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02" w:type="pct"/>
            <w:vAlign w:val="center"/>
          </w:tcPr>
          <w:p w14:paraId="12EFBFEB" w14:textId="6FA10E8D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B013</w:t>
            </w:r>
          </w:p>
        </w:tc>
        <w:tc>
          <w:tcPr>
            <w:tcW w:w="466" w:type="pct"/>
            <w:vAlign w:val="center"/>
          </w:tcPr>
          <w:p w14:paraId="12A25B90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dInfoFisc</w:t>
            </w:r>
          </w:p>
        </w:tc>
        <w:tc>
          <w:tcPr>
            <w:tcW w:w="802" w:type="pct"/>
            <w:vAlign w:val="center"/>
          </w:tcPr>
          <w:p w14:paraId="799F57D6" w14:textId="77777777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Información de interés del Fisco respeto al DE</w:t>
            </w:r>
          </w:p>
        </w:tc>
        <w:tc>
          <w:tcPr>
            <w:tcW w:w="345" w:type="pct"/>
            <w:vAlign w:val="center"/>
          </w:tcPr>
          <w:p w14:paraId="70F9933E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B001</w:t>
            </w:r>
          </w:p>
        </w:tc>
        <w:tc>
          <w:tcPr>
            <w:tcW w:w="274" w:type="pct"/>
            <w:vAlign w:val="center"/>
          </w:tcPr>
          <w:p w14:paraId="31929DF2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60C22075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1-3000</w:t>
            </w:r>
          </w:p>
        </w:tc>
        <w:tc>
          <w:tcPr>
            <w:tcW w:w="406" w:type="pct"/>
            <w:vAlign w:val="center"/>
          </w:tcPr>
          <w:p w14:paraId="126416A7" w14:textId="77777777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8" w:type="pct"/>
            <w:vAlign w:val="center"/>
          </w:tcPr>
          <w:p w14:paraId="24C5B898" w14:textId="6E58BE9D" w:rsidR="009E7D47" w:rsidRPr="00DE3D75" w:rsidRDefault="009E7D47" w:rsidP="009E7D4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Esta inform</w:t>
            </w:r>
            <w:r w:rsidR="00994D85" w:rsidRPr="00DE3D75">
              <w:rPr>
                <w:rFonts w:ascii="Arial" w:hAnsi="Arial" w:cs="Arial"/>
                <w:sz w:val="16"/>
                <w:szCs w:val="16"/>
              </w:rPr>
              <w:t>ación  debe ser impresa en el Ku</w:t>
            </w:r>
            <w:r w:rsidRPr="00DE3D75">
              <w:rPr>
                <w:rFonts w:ascii="Arial" w:hAnsi="Arial" w:cs="Arial"/>
                <w:sz w:val="16"/>
                <w:szCs w:val="16"/>
              </w:rPr>
              <w:t>DE</w:t>
            </w:r>
          </w:p>
        </w:tc>
        <w:tc>
          <w:tcPr>
            <w:tcW w:w="411" w:type="pct"/>
            <w:vAlign w:val="center"/>
          </w:tcPr>
          <w:p w14:paraId="50477456" w14:textId="73879EAF" w:rsidR="009E7D47" w:rsidRPr="00DE3D75" w:rsidRDefault="009E7D47" w:rsidP="009E7D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69BB941E" w14:textId="0E5B12B4" w:rsidR="00B067CF" w:rsidRPr="00DE3D75" w:rsidRDefault="00B067CF" w:rsidP="00B067CF">
      <w:pPr>
        <w:rPr>
          <w:rFonts w:ascii="Arial" w:hAnsi="Arial" w:cs="Arial"/>
          <w:b/>
          <w:sz w:val="16"/>
          <w:szCs w:val="16"/>
        </w:rPr>
      </w:pPr>
    </w:p>
    <w:p w14:paraId="727594C8" w14:textId="77777777" w:rsidR="00B067CF" w:rsidRPr="00DE3D75" w:rsidRDefault="00B067CF" w:rsidP="00B067CF">
      <w:pPr>
        <w:pStyle w:val="Sinespaciado"/>
        <w:numPr>
          <w:ilvl w:val="0"/>
          <w:numId w:val="25"/>
        </w:numPr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Campos de datos del Timbrado (C001-C099)</w:t>
      </w:r>
    </w:p>
    <w:p w14:paraId="23D9C0FB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1"/>
        <w:gridCol w:w="860"/>
        <w:gridCol w:w="1294"/>
        <w:gridCol w:w="2267"/>
        <w:gridCol w:w="991"/>
        <w:gridCol w:w="716"/>
        <w:gridCol w:w="985"/>
        <w:gridCol w:w="1136"/>
        <w:gridCol w:w="3632"/>
        <w:gridCol w:w="1150"/>
      </w:tblGrid>
      <w:tr w:rsidR="00013EE3" w:rsidRPr="00DE3D75" w14:paraId="26DC6935" w14:textId="77777777" w:rsidTr="00013EE3">
        <w:trPr>
          <w:trHeight w:val="486"/>
        </w:trPr>
        <w:tc>
          <w:tcPr>
            <w:tcW w:w="343" w:type="pct"/>
            <w:shd w:val="clear" w:color="auto" w:fill="D5DCE4" w:themeFill="text2" w:themeFillTint="33"/>
            <w:vAlign w:val="center"/>
          </w:tcPr>
          <w:p w14:paraId="73CD2EA1" w14:textId="353C0614" w:rsidR="00B067CF" w:rsidRPr="00DE3D75" w:rsidRDefault="00013EE3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7" w:type="pct"/>
            <w:shd w:val="clear" w:color="auto" w:fill="D5DCE4" w:themeFill="text2" w:themeFillTint="33"/>
            <w:vAlign w:val="center"/>
          </w:tcPr>
          <w:p w14:paraId="2182C15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62" w:type="pct"/>
            <w:shd w:val="clear" w:color="auto" w:fill="D5DCE4" w:themeFill="text2" w:themeFillTint="33"/>
            <w:vAlign w:val="center"/>
          </w:tcPr>
          <w:p w14:paraId="303FDAF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</w:tcPr>
          <w:p w14:paraId="1CC0A7C0" w14:textId="38ACA269" w:rsidR="00B067CF" w:rsidRPr="00DE3D75" w:rsidRDefault="00013EE3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25F03F0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6" w:type="pct"/>
            <w:shd w:val="clear" w:color="auto" w:fill="D5DCE4" w:themeFill="text2" w:themeFillTint="33"/>
            <w:vAlign w:val="center"/>
          </w:tcPr>
          <w:p w14:paraId="0CAFA872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2" w:type="pct"/>
            <w:shd w:val="clear" w:color="auto" w:fill="D5DCE4" w:themeFill="text2" w:themeFillTint="33"/>
            <w:vAlign w:val="center"/>
          </w:tcPr>
          <w:p w14:paraId="49DDE545" w14:textId="239F4D08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60B16952" w14:textId="03E367B5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</w:tcPr>
          <w:p w14:paraId="1122662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</w:tcPr>
          <w:p w14:paraId="6FB5A73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387A614E" w14:textId="77777777" w:rsidTr="00327D7B">
        <w:trPr>
          <w:trHeight w:val="486"/>
        </w:trPr>
        <w:tc>
          <w:tcPr>
            <w:tcW w:w="343" w:type="pct"/>
            <w:shd w:val="clear" w:color="auto" w:fill="E7E6E6" w:themeFill="background2"/>
            <w:vAlign w:val="center"/>
          </w:tcPr>
          <w:p w14:paraId="70BCDEB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18B8B86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462" w:type="pct"/>
            <w:shd w:val="clear" w:color="auto" w:fill="E7E6E6" w:themeFill="background2"/>
            <w:vAlign w:val="center"/>
          </w:tcPr>
          <w:p w14:paraId="0186D13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gDTim</w:t>
            </w:r>
          </w:p>
        </w:tc>
        <w:tc>
          <w:tcPr>
            <w:tcW w:w="810" w:type="pct"/>
            <w:shd w:val="clear" w:color="auto" w:fill="E7E6E6" w:themeFill="background2"/>
            <w:vAlign w:val="center"/>
          </w:tcPr>
          <w:p w14:paraId="2C15BCC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Datos del timbrado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58F7A07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56" w:type="pct"/>
            <w:shd w:val="clear" w:color="auto" w:fill="E7E6E6" w:themeFill="background2"/>
            <w:vAlign w:val="center"/>
          </w:tcPr>
          <w:p w14:paraId="2ED3E4D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2" w:type="pct"/>
            <w:shd w:val="clear" w:color="auto" w:fill="E7E6E6" w:themeFill="background2"/>
            <w:vAlign w:val="center"/>
          </w:tcPr>
          <w:p w14:paraId="11FEC1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556254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E7E6E6" w:themeFill="background2"/>
            <w:vAlign w:val="center"/>
          </w:tcPr>
          <w:p w14:paraId="04E224E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E7E6E6" w:themeFill="background2"/>
            <w:vAlign w:val="center"/>
          </w:tcPr>
          <w:p w14:paraId="72AED6FB" w14:textId="49745E1D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:rsidDel="00C41F92" w14:paraId="543EFEA4" w14:textId="77777777" w:rsidTr="00327D7B">
        <w:trPr>
          <w:del w:id="21" w:author="Marta Liz Bordon Aguero" w:date="2018-03-19T10:49:00Z"/>
        </w:trPr>
        <w:tc>
          <w:tcPr>
            <w:tcW w:w="343" w:type="pct"/>
            <w:vAlign w:val="center"/>
          </w:tcPr>
          <w:p w14:paraId="49F3CC92" w14:textId="77777777" w:rsidR="00327D7B" w:rsidRPr="00DE3D75" w:rsidDel="00C41F92" w:rsidRDefault="00327D7B" w:rsidP="00327D7B">
            <w:pPr>
              <w:jc w:val="center"/>
              <w:rPr>
                <w:del w:id="22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23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C</w:delText>
              </w:r>
            </w:del>
          </w:p>
        </w:tc>
        <w:tc>
          <w:tcPr>
            <w:tcW w:w="307" w:type="pct"/>
            <w:vAlign w:val="center"/>
          </w:tcPr>
          <w:p w14:paraId="28FBD1B6" w14:textId="77777777" w:rsidR="00327D7B" w:rsidRPr="00DE3D75" w:rsidDel="00C41F92" w:rsidRDefault="00327D7B" w:rsidP="00327D7B">
            <w:pPr>
              <w:jc w:val="center"/>
              <w:rPr>
                <w:del w:id="24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25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C002</w:delText>
              </w:r>
            </w:del>
          </w:p>
        </w:tc>
        <w:tc>
          <w:tcPr>
            <w:tcW w:w="462" w:type="pct"/>
            <w:vAlign w:val="center"/>
          </w:tcPr>
          <w:p w14:paraId="5FA8F055" w14:textId="77777777" w:rsidR="00327D7B" w:rsidRPr="00DE3D75" w:rsidDel="00C41F92" w:rsidRDefault="00327D7B" w:rsidP="00327D7B">
            <w:pPr>
              <w:jc w:val="center"/>
              <w:rPr>
                <w:del w:id="26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27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dNumTim</w:delText>
              </w:r>
            </w:del>
          </w:p>
        </w:tc>
        <w:tc>
          <w:tcPr>
            <w:tcW w:w="810" w:type="pct"/>
            <w:vAlign w:val="center"/>
          </w:tcPr>
          <w:p w14:paraId="6F18D613" w14:textId="77777777" w:rsidR="00327D7B" w:rsidRPr="00DE3D75" w:rsidDel="00C41F92" w:rsidRDefault="00327D7B" w:rsidP="00327D7B">
            <w:pPr>
              <w:rPr>
                <w:del w:id="28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29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Número de</w:delText>
              </w:r>
            </w:del>
            <w:ins w:id="30" w:author="Newton Oller de Mello" w:date="2018-03-08T16:21:00Z">
              <w:del w:id="31" w:author="Marta Liz Bordon Aguero" w:date="2018-03-19T10:49:00Z">
                <w:r w:rsidRPr="00DE3D75" w:rsidDel="00C41F92">
                  <w:rPr>
                    <w:rFonts w:ascii="Arial" w:hAnsi="Arial" w:cs="Arial"/>
                    <w:sz w:val="16"/>
                    <w:szCs w:val="16"/>
                  </w:rPr>
                  <w:delText>l</w:delText>
                </w:r>
              </w:del>
            </w:ins>
            <w:del w:id="32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 xml:space="preserve"> Timbrado</w:delText>
              </w:r>
            </w:del>
          </w:p>
        </w:tc>
        <w:tc>
          <w:tcPr>
            <w:tcW w:w="354" w:type="pct"/>
            <w:vAlign w:val="center"/>
          </w:tcPr>
          <w:p w14:paraId="26D99801" w14:textId="77777777" w:rsidR="00327D7B" w:rsidRPr="00DE3D75" w:rsidDel="00C41F92" w:rsidRDefault="00327D7B" w:rsidP="00327D7B">
            <w:pPr>
              <w:jc w:val="center"/>
              <w:rPr>
                <w:del w:id="33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34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C001</w:delText>
              </w:r>
            </w:del>
          </w:p>
        </w:tc>
        <w:tc>
          <w:tcPr>
            <w:tcW w:w="256" w:type="pct"/>
            <w:vAlign w:val="center"/>
          </w:tcPr>
          <w:p w14:paraId="04A93702" w14:textId="77777777" w:rsidR="00327D7B" w:rsidRPr="00DE3D75" w:rsidDel="00C41F92" w:rsidRDefault="00327D7B" w:rsidP="00327D7B">
            <w:pPr>
              <w:jc w:val="center"/>
              <w:rPr>
                <w:del w:id="35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36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352" w:type="pct"/>
            <w:vAlign w:val="center"/>
          </w:tcPr>
          <w:p w14:paraId="6AAFF6A1" w14:textId="77777777" w:rsidR="00327D7B" w:rsidRPr="00DE3D75" w:rsidDel="00C41F92" w:rsidRDefault="00327D7B" w:rsidP="00327D7B">
            <w:pPr>
              <w:jc w:val="center"/>
              <w:rPr>
                <w:del w:id="37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38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10</w:delText>
              </w:r>
            </w:del>
            <w:ins w:id="39" w:author="Newton Oller de Mello" w:date="2018-03-08T16:21:00Z">
              <w:del w:id="40" w:author="Marta Liz Bordon Aguero" w:date="2018-03-19T10:49:00Z">
                <w:r w:rsidRPr="00DE3D75" w:rsidDel="00C41F92">
                  <w:rPr>
                    <w:rFonts w:ascii="Arial" w:hAnsi="Arial" w:cs="Arial"/>
                    <w:sz w:val="16"/>
                    <w:szCs w:val="16"/>
                  </w:rPr>
                  <w:delText>8</w:delText>
                </w:r>
              </w:del>
            </w:ins>
          </w:p>
        </w:tc>
        <w:tc>
          <w:tcPr>
            <w:tcW w:w="406" w:type="pct"/>
            <w:vAlign w:val="center"/>
          </w:tcPr>
          <w:p w14:paraId="7B957373" w14:textId="77777777" w:rsidR="00327D7B" w:rsidRPr="00DE3D75" w:rsidDel="00C41F92" w:rsidRDefault="00327D7B" w:rsidP="00327D7B">
            <w:pPr>
              <w:jc w:val="center"/>
              <w:rPr>
                <w:del w:id="41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42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1298" w:type="pct"/>
            <w:vAlign w:val="center"/>
          </w:tcPr>
          <w:p w14:paraId="2F7AF15F" w14:textId="77777777" w:rsidR="00327D7B" w:rsidRPr="00DE3D75" w:rsidDel="00C41F92" w:rsidRDefault="00327D7B" w:rsidP="00327D7B">
            <w:pPr>
              <w:rPr>
                <w:del w:id="43" w:author="Marta Liz Bordon Aguero" w:date="2018-03-19T10:49:00Z"/>
                <w:rFonts w:ascii="Arial" w:hAnsi="Arial" w:cs="Arial"/>
                <w:sz w:val="16"/>
                <w:szCs w:val="16"/>
              </w:rPr>
            </w:pPr>
            <w:del w:id="44" w:author="Marta Liz Bordon Aguero" w:date="2018-03-19T10:49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Todos los timbrados de prueba deben empezar con el número “9”</w:delText>
              </w:r>
            </w:del>
          </w:p>
        </w:tc>
        <w:tc>
          <w:tcPr>
            <w:tcW w:w="411" w:type="pct"/>
            <w:vAlign w:val="center"/>
          </w:tcPr>
          <w:p w14:paraId="1A8AA740" w14:textId="3592CC29" w:rsidR="00327D7B" w:rsidRPr="00DE3D75" w:rsidDel="00C41F92" w:rsidRDefault="00327D7B" w:rsidP="00327D7B">
            <w:pPr>
              <w:jc w:val="center"/>
              <w:rPr>
                <w:del w:id="45" w:author="Marta Liz Bordon Aguero" w:date="2018-03-19T10:4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5060CF" w14:textId="77777777" w:rsidTr="00327D7B">
        <w:tc>
          <w:tcPr>
            <w:tcW w:w="343" w:type="pct"/>
            <w:vAlign w:val="center"/>
          </w:tcPr>
          <w:p w14:paraId="0FBBC2D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312F06E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</w:t>
            </w:r>
            <w:ins w:id="46" w:author="Marta Liz Bordon Aguero" w:date="2018-03-19T10:50:00Z">
              <w:r w:rsidRPr="00DE3D75">
                <w:rPr>
                  <w:rFonts w:ascii="Arial" w:hAnsi="Arial" w:cs="Arial"/>
                  <w:sz w:val="16"/>
                  <w:szCs w:val="16"/>
                </w:rPr>
                <w:t>2</w:t>
              </w:r>
            </w:ins>
            <w:del w:id="47" w:author="Marta Liz Bordon Aguero" w:date="2018-03-19T10:50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</w:tc>
        <w:tc>
          <w:tcPr>
            <w:tcW w:w="462" w:type="pct"/>
            <w:vAlign w:val="center"/>
          </w:tcPr>
          <w:p w14:paraId="7428A05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iTiDE</w:t>
            </w:r>
          </w:p>
        </w:tc>
        <w:tc>
          <w:tcPr>
            <w:tcW w:w="810" w:type="pct"/>
            <w:vAlign w:val="center"/>
          </w:tcPr>
          <w:p w14:paraId="559CDE7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Documento Electrónico</w:t>
            </w:r>
          </w:p>
        </w:tc>
        <w:tc>
          <w:tcPr>
            <w:tcW w:w="354" w:type="pct"/>
            <w:vAlign w:val="center"/>
          </w:tcPr>
          <w:p w14:paraId="7E0F243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25ED398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18C4F172" w14:textId="1C448A99" w:rsidR="00327D7B" w:rsidRPr="00DE3D75" w:rsidRDefault="00B31FF5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  <w:del w:id="48" w:author="Marta Liz Bordon Aguero" w:date="2018-03-19T10:51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</w:p>
        </w:tc>
        <w:tc>
          <w:tcPr>
            <w:tcW w:w="406" w:type="pct"/>
            <w:vAlign w:val="center"/>
          </w:tcPr>
          <w:p w14:paraId="566F707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0C3B4F98" w14:textId="0F62DE0E" w:rsidR="00327D7B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49" w:author="Marta Liz Bordon Aguero" w:date="2018-03-19T10:50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327D7B" w:rsidRPr="00DE3D75">
              <w:rPr>
                <w:rFonts w:ascii="Arial" w:hAnsi="Arial" w:cs="Arial"/>
                <w:sz w:val="16"/>
                <w:szCs w:val="16"/>
              </w:rPr>
              <w:t>1= Factura electrónica (B2B)</w:t>
            </w:r>
          </w:p>
          <w:p w14:paraId="5A692813" w14:textId="5EED7F73" w:rsidR="00327D7B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0" w:author="Marta Liz Bordon Aguero" w:date="2018-03-19T10:50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327D7B" w:rsidRPr="00DE3D75">
              <w:rPr>
                <w:rFonts w:ascii="Arial" w:hAnsi="Arial" w:cs="Arial"/>
                <w:sz w:val="16"/>
                <w:szCs w:val="16"/>
              </w:rPr>
              <w:t>2= Factura electrónica consumidor (B2C)</w:t>
            </w:r>
          </w:p>
          <w:p w14:paraId="33832E6C" w14:textId="583F39BD" w:rsidR="00B31FF5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1" w:author="Marta Liz Bordon Aguero" w:date="2018-03-19T10:51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3= 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Factura electrónica de importación</w:t>
            </w:r>
          </w:p>
          <w:p w14:paraId="49DB8449" w14:textId="0C96F522" w:rsidR="00B31FF5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4= Factura electrónica de exportación</w:t>
            </w:r>
          </w:p>
          <w:p w14:paraId="2F198004" w14:textId="1646DB4B" w:rsidR="00B31FF5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5= Autofactura electrónica</w:t>
            </w:r>
          </w:p>
          <w:p w14:paraId="0F33410A" w14:textId="375779BA" w:rsidR="00327D7B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 xml:space="preserve">6= 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Nota de crédito electrónica</w:t>
            </w:r>
          </w:p>
          <w:p w14:paraId="3C52D1D5" w14:textId="31E5B83A" w:rsidR="00327D7B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2" w:author="Marta Liz Bordon Aguero" w:date="2018-03-19T10:51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= Nota de débito electrónica</w:t>
            </w:r>
          </w:p>
          <w:p w14:paraId="6B90E5E2" w14:textId="54D952E0" w:rsidR="00327D7B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3" w:author="Marta Liz Bordon Aguero" w:date="2018-03-19T10:51:00Z">
              <w:r w:rsidR="00327D7B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8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= Nota de remisión electrónica</w:t>
            </w:r>
          </w:p>
          <w:p w14:paraId="5048B0DE" w14:textId="586B3A00" w:rsidR="00B31FF5" w:rsidRPr="00DE3D75" w:rsidRDefault="00D4667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9= Compr</w:t>
            </w:r>
            <w:r w:rsidR="00920FCF" w:rsidRPr="00DE3D75">
              <w:rPr>
                <w:rFonts w:ascii="Arial" w:hAnsi="Arial" w:cs="Arial"/>
                <w:sz w:val="16"/>
                <w:szCs w:val="16"/>
              </w:rPr>
              <w:t>obante de retención electrónico</w:t>
            </w:r>
          </w:p>
        </w:tc>
        <w:tc>
          <w:tcPr>
            <w:tcW w:w="411" w:type="pct"/>
            <w:vAlign w:val="center"/>
          </w:tcPr>
          <w:p w14:paraId="0FB62259" w14:textId="65B5E61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05B61A3" w14:textId="77777777" w:rsidTr="00327D7B">
        <w:tc>
          <w:tcPr>
            <w:tcW w:w="343" w:type="pct"/>
            <w:vAlign w:val="center"/>
          </w:tcPr>
          <w:p w14:paraId="7B9ED30A" w14:textId="3FEF230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171331C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</w:t>
            </w:r>
            <w:ins w:id="54" w:author="Marta Liz Bordon Aguero" w:date="2018-03-19T10:50:00Z">
              <w:r w:rsidRPr="00DE3D75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  <w:del w:id="55" w:author="Marta Liz Bordon Aguero" w:date="2018-03-19T10:50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462" w:type="pct"/>
            <w:vAlign w:val="center"/>
          </w:tcPr>
          <w:p w14:paraId="56695E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dDesTiDE</w:t>
            </w:r>
          </w:p>
        </w:tc>
        <w:tc>
          <w:tcPr>
            <w:tcW w:w="810" w:type="pct"/>
            <w:vAlign w:val="center"/>
          </w:tcPr>
          <w:p w14:paraId="235F4CC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documento electrónico</w:t>
            </w:r>
          </w:p>
        </w:tc>
        <w:tc>
          <w:tcPr>
            <w:tcW w:w="354" w:type="pct"/>
            <w:vAlign w:val="center"/>
          </w:tcPr>
          <w:p w14:paraId="1A12554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4C5E417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2" w:type="pct"/>
            <w:vAlign w:val="center"/>
          </w:tcPr>
          <w:p w14:paraId="570310D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2-50</w:t>
            </w:r>
          </w:p>
        </w:tc>
        <w:tc>
          <w:tcPr>
            <w:tcW w:w="406" w:type="pct"/>
            <w:vAlign w:val="center"/>
          </w:tcPr>
          <w:p w14:paraId="2BA98C9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2283C5E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C00</w:t>
            </w:r>
            <w:ins w:id="56" w:author="Marta Liz Bordon Aguero" w:date="2018-03-19T10:51:00Z">
              <w:r w:rsidRPr="00DE3D75">
                <w:rPr>
                  <w:rFonts w:ascii="Arial" w:hAnsi="Arial" w:cs="Arial"/>
                  <w:sz w:val="16"/>
                  <w:szCs w:val="16"/>
                </w:rPr>
                <w:t>2</w:t>
              </w:r>
            </w:ins>
            <w:del w:id="57" w:author="Marta Liz Bordon Aguero" w:date="2018-03-19T10:51:00Z">
              <w:r w:rsidRPr="00DE3D75" w:rsidDel="00C41F92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  <w:p w14:paraId="03C0B1F6" w14:textId="1C83B637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8" w:author="Marta Liz Bordon Aguero" w:date="2018-03-19T10:50:00Z">
              <w:r w:rsidR="00B31FF5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1= “Factura electrónica (B2B)”</w:t>
            </w:r>
          </w:p>
          <w:p w14:paraId="1277EC3B" w14:textId="03F226C3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59" w:author="Marta Liz Bordon Aguero" w:date="2018-03-19T10:50:00Z">
              <w:r w:rsidR="00B31FF5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2= “Factura electrónica consumidor (B2C)”</w:t>
            </w:r>
          </w:p>
          <w:p w14:paraId="1DAE6050" w14:textId="7BC5C4F4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60" w:author="Marta Liz Bordon Aguero" w:date="2018-03-19T10:51:00Z">
              <w:r w:rsidR="00B31FF5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3= “Factura electrónica de importación”</w:t>
            </w:r>
          </w:p>
          <w:p w14:paraId="45B19E7A" w14:textId="6D21B4BB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4= “Factura electrónica de exportación”</w:t>
            </w:r>
          </w:p>
          <w:p w14:paraId="4A1977C0" w14:textId="411F5FF2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5= “Autofactura electrónica”</w:t>
            </w:r>
          </w:p>
          <w:p w14:paraId="4E13DAE3" w14:textId="6BB0A40C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>6= “Nota de crédito electrónica”</w:t>
            </w:r>
          </w:p>
          <w:p w14:paraId="6AC12402" w14:textId="72925818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61" w:author="Marta Liz Bordon Aguero" w:date="2018-03-19T10:51:00Z">
              <w:r w:rsidR="00B31FF5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7= “Nota de débito electrónica”</w:t>
            </w:r>
          </w:p>
          <w:p w14:paraId="0E8F5000" w14:textId="734A74BF" w:rsidR="00B31FF5" w:rsidRPr="00DE3D75" w:rsidRDefault="00D46673" w:rsidP="00B31F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62" w:author="Marta Liz Bordon Aguero" w:date="2018-03-19T10:51:00Z">
              <w:r w:rsidR="00B31FF5" w:rsidRPr="00DE3D75" w:rsidDel="00C41F92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B31FF5" w:rsidRPr="00DE3D75">
              <w:rPr>
                <w:rFonts w:ascii="Arial" w:hAnsi="Arial" w:cs="Arial"/>
                <w:sz w:val="16"/>
                <w:szCs w:val="16"/>
              </w:rPr>
              <w:t>8= “Nota de remisión electrónica”</w:t>
            </w:r>
          </w:p>
          <w:p w14:paraId="1465C8F4" w14:textId="1ECEAC9F" w:rsidR="00327D7B" w:rsidRPr="00DE3D75" w:rsidRDefault="00D46673" w:rsidP="00920FC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B31FF5" w:rsidRPr="00DE3D75">
              <w:rPr>
                <w:rFonts w:ascii="Arial" w:hAnsi="Arial" w:cs="Arial"/>
                <w:sz w:val="16"/>
                <w:szCs w:val="16"/>
              </w:rPr>
              <w:t xml:space="preserve">9= “Comprobante de retención </w:t>
            </w:r>
            <w:r w:rsidR="00920FCF" w:rsidRPr="00DE3D75">
              <w:rPr>
                <w:rFonts w:ascii="Arial" w:hAnsi="Arial" w:cs="Arial"/>
                <w:sz w:val="16"/>
                <w:szCs w:val="16"/>
              </w:rPr>
              <w:t>electrónico”</w:t>
            </w:r>
          </w:p>
        </w:tc>
        <w:tc>
          <w:tcPr>
            <w:tcW w:w="411" w:type="pct"/>
            <w:vAlign w:val="center"/>
          </w:tcPr>
          <w:p w14:paraId="1FDB04FF" w14:textId="12760E9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62E463B" w14:textId="77777777" w:rsidTr="00327D7B">
        <w:trPr>
          <w:ins w:id="63" w:author="Marta Liz Bordon Aguero" w:date="2018-03-19T10:49:00Z"/>
        </w:trPr>
        <w:tc>
          <w:tcPr>
            <w:tcW w:w="343" w:type="pct"/>
            <w:vAlign w:val="center"/>
          </w:tcPr>
          <w:p w14:paraId="3CBD6A21" w14:textId="77777777" w:rsidR="00327D7B" w:rsidRPr="00DE3D75" w:rsidRDefault="00327D7B" w:rsidP="00327D7B">
            <w:pPr>
              <w:jc w:val="center"/>
              <w:rPr>
                <w:ins w:id="64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65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C</w:t>
              </w:r>
            </w:ins>
          </w:p>
        </w:tc>
        <w:tc>
          <w:tcPr>
            <w:tcW w:w="307" w:type="pct"/>
            <w:vAlign w:val="center"/>
          </w:tcPr>
          <w:p w14:paraId="499D4B81" w14:textId="77777777" w:rsidR="00327D7B" w:rsidRPr="00DE3D75" w:rsidRDefault="00327D7B" w:rsidP="00327D7B">
            <w:pPr>
              <w:jc w:val="center"/>
              <w:rPr>
                <w:ins w:id="66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67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C004</w:t>
              </w:r>
            </w:ins>
          </w:p>
        </w:tc>
        <w:tc>
          <w:tcPr>
            <w:tcW w:w="462" w:type="pct"/>
            <w:vAlign w:val="center"/>
          </w:tcPr>
          <w:p w14:paraId="326673B3" w14:textId="77777777" w:rsidR="00327D7B" w:rsidRPr="00DE3D75" w:rsidRDefault="00327D7B" w:rsidP="00327D7B">
            <w:pPr>
              <w:jc w:val="center"/>
              <w:rPr>
                <w:ins w:id="68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69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dNumTim</w:t>
              </w:r>
            </w:ins>
          </w:p>
        </w:tc>
        <w:tc>
          <w:tcPr>
            <w:tcW w:w="810" w:type="pct"/>
            <w:vAlign w:val="center"/>
          </w:tcPr>
          <w:p w14:paraId="1F7159B8" w14:textId="77777777" w:rsidR="00327D7B" w:rsidRPr="00DE3D75" w:rsidRDefault="00327D7B" w:rsidP="00327D7B">
            <w:pPr>
              <w:rPr>
                <w:ins w:id="70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71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Número del Timbrado</w:t>
              </w:r>
            </w:ins>
          </w:p>
        </w:tc>
        <w:tc>
          <w:tcPr>
            <w:tcW w:w="354" w:type="pct"/>
            <w:vAlign w:val="center"/>
          </w:tcPr>
          <w:p w14:paraId="5A8BAA74" w14:textId="77777777" w:rsidR="00327D7B" w:rsidRPr="00DE3D75" w:rsidRDefault="00327D7B" w:rsidP="00327D7B">
            <w:pPr>
              <w:jc w:val="center"/>
              <w:rPr>
                <w:ins w:id="72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73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C001</w:t>
              </w:r>
            </w:ins>
          </w:p>
        </w:tc>
        <w:tc>
          <w:tcPr>
            <w:tcW w:w="256" w:type="pct"/>
            <w:vAlign w:val="center"/>
          </w:tcPr>
          <w:p w14:paraId="3B171056" w14:textId="77777777" w:rsidR="00327D7B" w:rsidRPr="00DE3D75" w:rsidRDefault="00327D7B" w:rsidP="00327D7B">
            <w:pPr>
              <w:jc w:val="center"/>
              <w:rPr>
                <w:ins w:id="74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75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2" w:type="pct"/>
            <w:vAlign w:val="center"/>
          </w:tcPr>
          <w:p w14:paraId="7EDA982B" w14:textId="77777777" w:rsidR="00327D7B" w:rsidRPr="00DE3D75" w:rsidRDefault="00327D7B" w:rsidP="00327D7B">
            <w:pPr>
              <w:jc w:val="center"/>
              <w:rPr>
                <w:ins w:id="76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77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8</w:t>
              </w:r>
            </w:ins>
          </w:p>
        </w:tc>
        <w:tc>
          <w:tcPr>
            <w:tcW w:w="406" w:type="pct"/>
            <w:vAlign w:val="center"/>
          </w:tcPr>
          <w:p w14:paraId="230C9D2A" w14:textId="77777777" w:rsidR="00327D7B" w:rsidRPr="00DE3D75" w:rsidRDefault="00327D7B" w:rsidP="00327D7B">
            <w:pPr>
              <w:jc w:val="center"/>
              <w:rPr>
                <w:ins w:id="78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79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98" w:type="pct"/>
            <w:vAlign w:val="center"/>
          </w:tcPr>
          <w:p w14:paraId="35F60B55" w14:textId="5A38343B" w:rsidR="00B31FF5" w:rsidRPr="00DE3D75" w:rsidRDefault="00327D7B" w:rsidP="00327D7B">
            <w:pPr>
              <w:rPr>
                <w:ins w:id="80" w:author="Marta Liz Bordon Aguero" w:date="2018-03-19T10:49:00Z"/>
                <w:rFonts w:ascii="Arial" w:hAnsi="Arial" w:cs="Arial"/>
                <w:sz w:val="16"/>
                <w:szCs w:val="16"/>
              </w:rPr>
            </w:pPr>
            <w:ins w:id="81" w:author="Marta Liz Bordon Aguero" w:date="2018-03-19T10:49:00Z">
              <w:r w:rsidRPr="00DE3D75">
                <w:rPr>
                  <w:rFonts w:ascii="Arial" w:hAnsi="Arial" w:cs="Arial"/>
                  <w:sz w:val="16"/>
                  <w:szCs w:val="16"/>
                </w:rPr>
                <w:t>Todos los timbrados de prueba deben empezar con el número “9”</w:t>
              </w:r>
            </w:ins>
          </w:p>
        </w:tc>
        <w:tc>
          <w:tcPr>
            <w:tcW w:w="411" w:type="pct"/>
            <w:vAlign w:val="center"/>
          </w:tcPr>
          <w:p w14:paraId="3B1D82C3" w14:textId="6193140C" w:rsidR="00327D7B" w:rsidRPr="00DE3D75" w:rsidRDefault="00327D7B" w:rsidP="00327D7B">
            <w:pPr>
              <w:jc w:val="center"/>
              <w:rPr>
                <w:ins w:id="82" w:author="Marta Liz Bordon Aguero" w:date="2018-03-19T10:4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837C19F" w14:textId="77777777" w:rsidTr="00327D7B">
        <w:trPr>
          <w:trHeight w:val="350"/>
        </w:trPr>
        <w:tc>
          <w:tcPr>
            <w:tcW w:w="343" w:type="pct"/>
            <w:vAlign w:val="center"/>
          </w:tcPr>
          <w:p w14:paraId="68494C0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5EF5A4E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C005</w:t>
            </w:r>
          </w:p>
        </w:tc>
        <w:tc>
          <w:tcPr>
            <w:tcW w:w="462" w:type="pct"/>
            <w:vAlign w:val="center"/>
          </w:tcPr>
          <w:p w14:paraId="10C3B99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dEst</w:t>
            </w:r>
          </w:p>
        </w:tc>
        <w:tc>
          <w:tcPr>
            <w:tcW w:w="810" w:type="pct"/>
            <w:vAlign w:val="center"/>
          </w:tcPr>
          <w:p w14:paraId="3FB2910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Establecimiento</w:t>
            </w:r>
          </w:p>
        </w:tc>
        <w:tc>
          <w:tcPr>
            <w:tcW w:w="354" w:type="pct"/>
            <w:vAlign w:val="center"/>
          </w:tcPr>
          <w:p w14:paraId="4072402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7A1357F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5322124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6" w:type="pct"/>
            <w:vAlign w:val="center"/>
          </w:tcPr>
          <w:p w14:paraId="5D249B6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606A247E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vAlign w:val="center"/>
          </w:tcPr>
          <w:p w14:paraId="6306D574" w14:textId="3F14E0F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21C08C6" w14:textId="77777777" w:rsidTr="00327D7B">
        <w:trPr>
          <w:trHeight w:val="269"/>
        </w:trPr>
        <w:tc>
          <w:tcPr>
            <w:tcW w:w="343" w:type="pct"/>
            <w:vAlign w:val="center"/>
          </w:tcPr>
          <w:p w14:paraId="2E0BBB9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1329617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C006</w:t>
            </w:r>
          </w:p>
        </w:tc>
        <w:tc>
          <w:tcPr>
            <w:tcW w:w="462" w:type="pct"/>
            <w:vAlign w:val="center"/>
          </w:tcPr>
          <w:p w14:paraId="358D97A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dPunExp</w:t>
            </w:r>
          </w:p>
        </w:tc>
        <w:tc>
          <w:tcPr>
            <w:tcW w:w="810" w:type="pct"/>
            <w:vAlign w:val="center"/>
          </w:tcPr>
          <w:p w14:paraId="13FFD80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Punto de Expedición</w:t>
            </w:r>
          </w:p>
        </w:tc>
        <w:tc>
          <w:tcPr>
            <w:tcW w:w="354" w:type="pct"/>
            <w:vAlign w:val="center"/>
          </w:tcPr>
          <w:p w14:paraId="59106AA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65D7584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1162D26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6" w:type="pct"/>
            <w:vAlign w:val="center"/>
          </w:tcPr>
          <w:p w14:paraId="172E396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635D97B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vAlign w:val="center"/>
          </w:tcPr>
          <w:p w14:paraId="1891F2CB" w14:textId="05C06D2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C74316E" w14:textId="77777777" w:rsidTr="00327D7B">
        <w:trPr>
          <w:trHeight w:val="274"/>
        </w:trPr>
        <w:tc>
          <w:tcPr>
            <w:tcW w:w="343" w:type="pct"/>
            <w:vAlign w:val="center"/>
          </w:tcPr>
          <w:p w14:paraId="7889622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4987644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C007</w:t>
            </w:r>
          </w:p>
        </w:tc>
        <w:tc>
          <w:tcPr>
            <w:tcW w:w="462" w:type="pct"/>
            <w:vAlign w:val="center"/>
          </w:tcPr>
          <w:p w14:paraId="6A1F109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dNumDoc</w:t>
            </w:r>
          </w:p>
        </w:tc>
        <w:tc>
          <w:tcPr>
            <w:tcW w:w="810" w:type="pct"/>
            <w:vAlign w:val="center"/>
          </w:tcPr>
          <w:p w14:paraId="44CB98E4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</w:t>
            </w:r>
            <w:ins w:id="83" w:author="Newton Oller de Mello" w:date="2018-03-08T16:22:00Z">
              <w:r w:rsidRPr="00DE3D75">
                <w:rPr>
                  <w:rFonts w:ascii="Arial" w:hAnsi="Arial" w:cs="Arial"/>
                  <w:sz w:val="16"/>
                  <w:szCs w:val="16"/>
                </w:rPr>
                <w:t>l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documento</w:t>
            </w:r>
          </w:p>
        </w:tc>
        <w:tc>
          <w:tcPr>
            <w:tcW w:w="354" w:type="pct"/>
            <w:vAlign w:val="center"/>
          </w:tcPr>
          <w:p w14:paraId="51B5333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2F7B0E1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2" w:type="pct"/>
            <w:vAlign w:val="center"/>
          </w:tcPr>
          <w:p w14:paraId="1ED84FE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06" w:type="pct"/>
            <w:vAlign w:val="center"/>
          </w:tcPr>
          <w:p w14:paraId="6B7E896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7069A2CF" w14:textId="2A0EE0AA" w:rsidR="00327D7B" w:rsidRPr="00DE3D75" w:rsidRDefault="00AC219C" w:rsidP="00AC219C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empezar con 1 cuando se tenga un nuevo timbrado</w:t>
            </w:r>
          </w:p>
        </w:tc>
        <w:tc>
          <w:tcPr>
            <w:tcW w:w="411" w:type="pct"/>
            <w:vAlign w:val="center"/>
          </w:tcPr>
          <w:p w14:paraId="1F97C52E" w14:textId="43D1D34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979E1C7" w14:textId="77777777" w:rsidTr="00327D7B">
        <w:tc>
          <w:tcPr>
            <w:tcW w:w="343" w:type="pct"/>
            <w:vAlign w:val="center"/>
          </w:tcPr>
          <w:p w14:paraId="309919E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7C82D38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C008</w:t>
            </w:r>
          </w:p>
        </w:tc>
        <w:tc>
          <w:tcPr>
            <w:tcW w:w="462" w:type="pct"/>
            <w:vAlign w:val="center"/>
          </w:tcPr>
          <w:p w14:paraId="41F9FFD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dFeIniT</w:t>
            </w:r>
          </w:p>
        </w:tc>
        <w:tc>
          <w:tcPr>
            <w:tcW w:w="810" w:type="pct"/>
            <w:vAlign w:val="center"/>
          </w:tcPr>
          <w:p w14:paraId="2ED8C9A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inicio de vigencia del Timbrado</w:t>
            </w:r>
          </w:p>
        </w:tc>
        <w:tc>
          <w:tcPr>
            <w:tcW w:w="354" w:type="pct"/>
            <w:vAlign w:val="center"/>
          </w:tcPr>
          <w:p w14:paraId="4DBBD5E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3A0972B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2" w:type="pct"/>
            <w:vAlign w:val="center"/>
          </w:tcPr>
          <w:p w14:paraId="17824C4B" w14:textId="4AA3D186" w:rsidR="00327D7B" w:rsidRPr="00DE3D75" w:rsidRDefault="00B31FF5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6" w:type="pct"/>
            <w:vAlign w:val="center"/>
          </w:tcPr>
          <w:p w14:paraId="7CB5981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7BEBD5AB" w14:textId="2170FEA1" w:rsidR="00B31FF5" w:rsidRPr="00DE3D75" w:rsidRDefault="00B31FF5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Formato AAAAMMDD</w:t>
            </w:r>
          </w:p>
          <w:p w14:paraId="5D995338" w14:textId="20F897FF" w:rsidR="00327D7B" w:rsidRPr="00DE3D75" w:rsidRDefault="00B31FF5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Para el KuDE el formato de la fecha de inicio de vigencia debe contener las barras separadoras. Ejemplo: 2018/05/31</w:t>
            </w:r>
          </w:p>
        </w:tc>
        <w:tc>
          <w:tcPr>
            <w:tcW w:w="411" w:type="pct"/>
            <w:vAlign w:val="center"/>
          </w:tcPr>
          <w:p w14:paraId="5E1A7EA8" w14:textId="79728EC0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120</w:t>
            </w:r>
          </w:p>
        </w:tc>
      </w:tr>
      <w:tr w:rsidR="00327D7B" w:rsidRPr="00DE3D75" w14:paraId="3E036C19" w14:textId="77777777" w:rsidTr="00327D7B">
        <w:tc>
          <w:tcPr>
            <w:tcW w:w="343" w:type="pct"/>
            <w:vAlign w:val="center"/>
          </w:tcPr>
          <w:p w14:paraId="13D754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307" w:type="pct"/>
            <w:vAlign w:val="center"/>
          </w:tcPr>
          <w:p w14:paraId="46D5727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C009</w:t>
            </w:r>
          </w:p>
        </w:tc>
        <w:tc>
          <w:tcPr>
            <w:tcW w:w="462" w:type="pct"/>
            <w:vAlign w:val="center"/>
          </w:tcPr>
          <w:p w14:paraId="0594DC8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dFeFinT</w:t>
            </w:r>
          </w:p>
        </w:tc>
        <w:tc>
          <w:tcPr>
            <w:tcW w:w="810" w:type="pct"/>
            <w:vAlign w:val="center"/>
          </w:tcPr>
          <w:p w14:paraId="3ADD01B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fin de vigencia del Timbrado</w:t>
            </w:r>
          </w:p>
        </w:tc>
        <w:tc>
          <w:tcPr>
            <w:tcW w:w="354" w:type="pct"/>
            <w:vAlign w:val="center"/>
          </w:tcPr>
          <w:p w14:paraId="4B974E5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C001</w:t>
            </w:r>
          </w:p>
        </w:tc>
        <w:tc>
          <w:tcPr>
            <w:tcW w:w="256" w:type="pct"/>
            <w:vAlign w:val="center"/>
          </w:tcPr>
          <w:p w14:paraId="06A5A51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2" w:type="pct"/>
            <w:vAlign w:val="center"/>
          </w:tcPr>
          <w:p w14:paraId="1BBC423F" w14:textId="555163BC" w:rsidR="00327D7B" w:rsidRPr="00DE3D75" w:rsidRDefault="00B31FF5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6" w:type="pct"/>
            <w:vAlign w:val="center"/>
          </w:tcPr>
          <w:p w14:paraId="2046364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305A66E3" w14:textId="77777777" w:rsidR="00AC219C" w:rsidRPr="00DE3D75" w:rsidRDefault="00AC219C" w:rsidP="00AC219C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Formato AAAAMMDD</w:t>
            </w:r>
          </w:p>
          <w:p w14:paraId="409C9E34" w14:textId="146C21AA" w:rsidR="00327D7B" w:rsidRPr="00DE3D75" w:rsidRDefault="00AC219C" w:rsidP="00AC219C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Para el KuDE el formato de la fecha de fin de vigencia debe contener las barras separadoras. Ejemplo: 2018/05/31</w:t>
            </w:r>
          </w:p>
        </w:tc>
        <w:tc>
          <w:tcPr>
            <w:tcW w:w="411" w:type="pct"/>
            <w:vAlign w:val="center"/>
          </w:tcPr>
          <w:p w14:paraId="536E0004" w14:textId="0D5206BB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36BEEF2" w14:textId="77777777" w:rsidR="00B067CF" w:rsidRPr="00DE3D75" w:rsidRDefault="00B067CF" w:rsidP="00B067CF">
      <w:pPr>
        <w:pStyle w:val="Sinespaciado"/>
        <w:numPr>
          <w:ilvl w:val="0"/>
          <w:numId w:val="25"/>
        </w:numPr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Campos inherentes a la operación comercial (D001)</w:t>
      </w:r>
    </w:p>
    <w:p w14:paraId="5EBA6200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8"/>
        <w:gridCol w:w="877"/>
        <w:gridCol w:w="1280"/>
        <w:gridCol w:w="2247"/>
        <w:gridCol w:w="960"/>
        <w:gridCol w:w="761"/>
        <w:gridCol w:w="991"/>
        <w:gridCol w:w="1133"/>
        <w:gridCol w:w="3635"/>
        <w:gridCol w:w="1150"/>
      </w:tblGrid>
      <w:tr w:rsidR="00B067CF" w:rsidRPr="00DE3D75" w14:paraId="23B44653" w14:textId="77777777" w:rsidTr="00013EE3">
        <w:trPr>
          <w:trHeight w:val="540"/>
        </w:trPr>
        <w:tc>
          <w:tcPr>
            <w:tcW w:w="342" w:type="pct"/>
            <w:shd w:val="clear" w:color="auto" w:fill="D5DCE4" w:themeFill="text2" w:themeFillTint="33"/>
            <w:vAlign w:val="center"/>
          </w:tcPr>
          <w:p w14:paraId="2F4E7AA9" w14:textId="4E9669B7" w:rsidR="00B067CF" w:rsidRPr="00DE3D75" w:rsidRDefault="00013EE3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13" w:type="pct"/>
            <w:shd w:val="clear" w:color="auto" w:fill="D5DCE4" w:themeFill="text2" w:themeFillTint="33"/>
            <w:vAlign w:val="center"/>
          </w:tcPr>
          <w:p w14:paraId="70C46502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7" w:type="pct"/>
            <w:shd w:val="clear" w:color="auto" w:fill="D5DCE4" w:themeFill="text2" w:themeFillTint="33"/>
            <w:vAlign w:val="center"/>
          </w:tcPr>
          <w:p w14:paraId="3963DFB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03" w:type="pct"/>
            <w:shd w:val="clear" w:color="auto" w:fill="D5DCE4" w:themeFill="text2" w:themeFillTint="33"/>
            <w:vAlign w:val="center"/>
          </w:tcPr>
          <w:p w14:paraId="478AF940" w14:textId="5A40465F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43" w:type="pct"/>
            <w:shd w:val="clear" w:color="auto" w:fill="D5DCE4" w:themeFill="text2" w:themeFillTint="33"/>
            <w:vAlign w:val="center"/>
          </w:tcPr>
          <w:p w14:paraId="3988F0C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72" w:type="pct"/>
            <w:shd w:val="clear" w:color="auto" w:fill="D5DCE4" w:themeFill="text2" w:themeFillTint="33"/>
            <w:vAlign w:val="center"/>
          </w:tcPr>
          <w:p w14:paraId="558ADF88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4BAE564C" w14:textId="68A617C1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7A317F0B" w14:textId="0600A3D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</w:tcPr>
          <w:p w14:paraId="57E3B63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</w:tcPr>
          <w:p w14:paraId="55D33C1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B067CF" w:rsidRPr="00DE3D75" w14:paraId="291D9BB5" w14:textId="77777777" w:rsidTr="00013EE3">
        <w:trPr>
          <w:trHeight w:val="406"/>
        </w:trPr>
        <w:tc>
          <w:tcPr>
            <w:tcW w:w="342" w:type="pct"/>
            <w:shd w:val="clear" w:color="auto" w:fill="E7E6E6" w:themeFill="background2"/>
            <w:vAlign w:val="center"/>
          </w:tcPr>
          <w:p w14:paraId="55FA921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313" w:type="pct"/>
            <w:shd w:val="clear" w:color="auto" w:fill="E7E6E6" w:themeFill="background2"/>
            <w:vAlign w:val="center"/>
          </w:tcPr>
          <w:p w14:paraId="08C2DE6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D001</w:t>
            </w:r>
          </w:p>
        </w:tc>
        <w:tc>
          <w:tcPr>
            <w:tcW w:w="457" w:type="pct"/>
            <w:shd w:val="clear" w:color="auto" w:fill="E7E6E6" w:themeFill="background2"/>
            <w:vAlign w:val="center"/>
          </w:tcPr>
          <w:p w14:paraId="36DA3CA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gCamOC</w:t>
            </w:r>
          </w:p>
        </w:tc>
        <w:tc>
          <w:tcPr>
            <w:tcW w:w="803" w:type="pct"/>
            <w:shd w:val="clear" w:color="auto" w:fill="E7E6E6" w:themeFill="background2"/>
            <w:vAlign w:val="center"/>
          </w:tcPr>
          <w:p w14:paraId="6D54BCF5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Inherentes a la Operación Comercial</w:t>
            </w:r>
          </w:p>
        </w:tc>
        <w:tc>
          <w:tcPr>
            <w:tcW w:w="343" w:type="pct"/>
            <w:shd w:val="clear" w:color="auto" w:fill="E7E6E6" w:themeFill="background2"/>
            <w:vAlign w:val="center"/>
          </w:tcPr>
          <w:p w14:paraId="66E2065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72" w:type="pct"/>
            <w:shd w:val="clear" w:color="auto" w:fill="E7E6E6" w:themeFill="background2"/>
            <w:vAlign w:val="center"/>
          </w:tcPr>
          <w:p w14:paraId="081A949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7EC271C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0493460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E7E6E6" w:themeFill="background2"/>
            <w:vAlign w:val="center"/>
          </w:tcPr>
          <w:p w14:paraId="20F2E5BF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E7E6E6" w:themeFill="background2"/>
            <w:vAlign w:val="center"/>
          </w:tcPr>
          <w:p w14:paraId="21648A62" w14:textId="04B37BFB" w:rsidR="00B067CF" w:rsidRPr="00DE3D75" w:rsidRDefault="00327D7B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6FEB3AE1" w14:textId="77777777" w:rsidR="00B067CF" w:rsidRPr="00DE3D75" w:rsidRDefault="00B067CF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2E3EB88F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D1.</w:t>
      </w:r>
      <w:r w:rsidRPr="00DE3D75">
        <w:rPr>
          <w:rFonts w:ascii="Arial" w:hAnsi="Arial" w:cs="Arial"/>
          <w:b/>
          <w:szCs w:val="16"/>
        </w:rPr>
        <w:tab/>
        <w:t>Datos Generales del Documento Electrónico DE (D002-D099)</w:t>
      </w:r>
    </w:p>
    <w:p w14:paraId="373B124D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0"/>
        <w:gridCol w:w="891"/>
        <w:gridCol w:w="1277"/>
        <w:gridCol w:w="2267"/>
        <w:gridCol w:w="993"/>
        <w:gridCol w:w="708"/>
        <w:gridCol w:w="991"/>
        <w:gridCol w:w="1133"/>
        <w:gridCol w:w="3632"/>
        <w:gridCol w:w="1150"/>
      </w:tblGrid>
      <w:tr w:rsidR="00013EE3" w:rsidRPr="00DE3D75" w14:paraId="58DD3F84" w14:textId="77777777" w:rsidTr="00013EE3">
        <w:trPr>
          <w:trHeight w:val="491"/>
        </w:trPr>
        <w:tc>
          <w:tcPr>
            <w:tcW w:w="339" w:type="pct"/>
            <w:shd w:val="clear" w:color="auto" w:fill="D5DCE4" w:themeFill="text2" w:themeFillTint="33"/>
            <w:vAlign w:val="center"/>
          </w:tcPr>
          <w:p w14:paraId="7039F155" w14:textId="7EF321F5" w:rsidR="00B067CF" w:rsidRPr="00DE3D75" w:rsidRDefault="00013EE3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18" w:type="pct"/>
            <w:shd w:val="clear" w:color="auto" w:fill="D5DCE4" w:themeFill="text2" w:themeFillTint="33"/>
            <w:vAlign w:val="center"/>
          </w:tcPr>
          <w:p w14:paraId="79EC302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7500461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</w:tcPr>
          <w:p w14:paraId="268EFA24" w14:textId="3BA89EBF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</w:tcPr>
          <w:p w14:paraId="561EF9B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7D5DC12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10C71A48" w14:textId="176A613A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41480968" w14:textId="53F06AB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</w:tcPr>
          <w:p w14:paraId="039DBF0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</w:tcPr>
          <w:p w14:paraId="55B6977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4E6EC8C" w14:textId="77777777" w:rsidTr="00327D7B">
        <w:trPr>
          <w:trHeight w:val="427"/>
        </w:trPr>
        <w:tc>
          <w:tcPr>
            <w:tcW w:w="339" w:type="pct"/>
            <w:shd w:val="clear" w:color="auto" w:fill="E7E6E6" w:themeFill="background2"/>
            <w:vAlign w:val="center"/>
          </w:tcPr>
          <w:p w14:paraId="3ADA86E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318" w:type="pct"/>
            <w:shd w:val="clear" w:color="auto" w:fill="E7E6E6" w:themeFill="background2"/>
            <w:vAlign w:val="center"/>
          </w:tcPr>
          <w:p w14:paraId="6C75ADC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D002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7999443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gDaGOC</w:t>
            </w:r>
          </w:p>
        </w:tc>
        <w:tc>
          <w:tcPr>
            <w:tcW w:w="810" w:type="pct"/>
            <w:shd w:val="clear" w:color="auto" w:fill="E7E6E6" w:themeFill="background2"/>
            <w:vAlign w:val="center"/>
          </w:tcPr>
          <w:p w14:paraId="07DA3152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Datos Generales </w:t>
            </w:r>
            <w:ins w:id="84" w:author="Newton Oller de Mello" w:date="2018-03-08T16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 la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Operación Comercial</w:t>
            </w:r>
          </w:p>
        </w:tc>
        <w:tc>
          <w:tcPr>
            <w:tcW w:w="355" w:type="pct"/>
            <w:shd w:val="clear" w:color="auto" w:fill="E7E6E6" w:themeFill="background2"/>
            <w:vAlign w:val="center"/>
          </w:tcPr>
          <w:p w14:paraId="58A2D3B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79A0941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205DAE7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44FBC88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shd w:val="clear" w:color="auto" w:fill="E7E6E6" w:themeFill="background2"/>
            <w:vAlign w:val="center"/>
          </w:tcPr>
          <w:p w14:paraId="0A49AC9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E7E6E6" w:themeFill="background2"/>
            <w:vAlign w:val="center"/>
          </w:tcPr>
          <w:p w14:paraId="476E7E0F" w14:textId="3F834F8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2FF83CC1" w14:textId="77777777" w:rsidTr="00327D7B">
        <w:trPr>
          <w:trHeight w:val="689"/>
        </w:trPr>
        <w:tc>
          <w:tcPr>
            <w:tcW w:w="339" w:type="pct"/>
            <w:vAlign w:val="center"/>
          </w:tcPr>
          <w:p w14:paraId="5A0DB4A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318" w:type="pct"/>
            <w:vAlign w:val="center"/>
          </w:tcPr>
          <w:p w14:paraId="5AD8B6B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D003</w:t>
            </w:r>
          </w:p>
        </w:tc>
        <w:tc>
          <w:tcPr>
            <w:tcW w:w="456" w:type="pct"/>
            <w:vAlign w:val="center"/>
          </w:tcPr>
          <w:p w14:paraId="46E5BBC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fEmiDE</w:t>
            </w:r>
          </w:p>
        </w:tc>
        <w:tc>
          <w:tcPr>
            <w:tcW w:w="810" w:type="pct"/>
            <w:vAlign w:val="center"/>
          </w:tcPr>
          <w:p w14:paraId="7662B25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y hora de emisión del DE</w:t>
            </w:r>
          </w:p>
        </w:tc>
        <w:tc>
          <w:tcPr>
            <w:tcW w:w="355" w:type="pct"/>
            <w:vAlign w:val="center"/>
          </w:tcPr>
          <w:p w14:paraId="435F972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D002</w:t>
            </w:r>
          </w:p>
        </w:tc>
        <w:tc>
          <w:tcPr>
            <w:tcW w:w="253" w:type="pct"/>
            <w:vAlign w:val="center"/>
          </w:tcPr>
          <w:p w14:paraId="4536A92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4" w:type="pct"/>
            <w:vAlign w:val="center"/>
          </w:tcPr>
          <w:p w14:paraId="5D0526C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XX</w:t>
            </w:r>
          </w:p>
        </w:tc>
        <w:tc>
          <w:tcPr>
            <w:tcW w:w="405" w:type="pct"/>
            <w:vAlign w:val="center"/>
          </w:tcPr>
          <w:p w14:paraId="29AD445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772358E0" w14:textId="17053BB0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y hora en el formato UTC (Universal Coordinated Time), o sea: AAAA-MM-DDThh:mm:ssTZH</w:t>
            </w:r>
            <w:r w:rsidR="002E405F" w:rsidRPr="00DE3D75">
              <w:rPr>
                <w:rFonts w:ascii="Arial" w:hAnsi="Arial" w:cs="Arial"/>
                <w:sz w:val="16"/>
                <w:szCs w:val="16"/>
              </w:rPr>
              <w:t xml:space="preserve"> (Por revisar con equipo PP)</w:t>
            </w:r>
          </w:p>
        </w:tc>
        <w:tc>
          <w:tcPr>
            <w:tcW w:w="411" w:type="pct"/>
            <w:vAlign w:val="center"/>
          </w:tcPr>
          <w:p w14:paraId="22158E13" w14:textId="32BBFE4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FFBDE1" w14:textId="77777777" w:rsidTr="00327D7B">
        <w:trPr>
          <w:trHeight w:val="827"/>
        </w:trPr>
        <w:tc>
          <w:tcPr>
            <w:tcW w:w="339" w:type="pct"/>
            <w:vAlign w:val="center"/>
          </w:tcPr>
          <w:p w14:paraId="613F876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318" w:type="pct"/>
            <w:vAlign w:val="center"/>
          </w:tcPr>
          <w:p w14:paraId="5D39C18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D004</w:t>
            </w:r>
          </w:p>
        </w:tc>
        <w:tc>
          <w:tcPr>
            <w:tcW w:w="456" w:type="pct"/>
            <w:vAlign w:val="center"/>
          </w:tcPr>
          <w:p w14:paraId="0BC2F6D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fEmiCIC</w:t>
            </w:r>
          </w:p>
        </w:tc>
        <w:tc>
          <w:tcPr>
            <w:tcW w:w="810" w:type="pct"/>
            <w:vAlign w:val="center"/>
          </w:tcPr>
          <w:p w14:paraId="518588C6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y hora de emisión del CIC (Comprobante Impreso en Contingencia)</w:t>
            </w:r>
          </w:p>
        </w:tc>
        <w:tc>
          <w:tcPr>
            <w:tcW w:w="355" w:type="pct"/>
            <w:vAlign w:val="center"/>
          </w:tcPr>
          <w:p w14:paraId="0ADD03E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D002</w:t>
            </w:r>
          </w:p>
        </w:tc>
        <w:tc>
          <w:tcPr>
            <w:tcW w:w="253" w:type="pct"/>
            <w:vAlign w:val="center"/>
          </w:tcPr>
          <w:p w14:paraId="5BEA6A1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4" w:type="pct"/>
            <w:vAlign w:val="center"/>
          </w:tcPr>
          <w:p w14:paraId="4AF4B34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XX</w:t>
            </w:r>
          </w:p>
        </w:tc>
        <w:tc>
          <w:tcPr>
            <w:tcW w:w="405" w:type="pct"/>
            <w:vAlign w:val="center"/>
          </w:tcPr>
          <w:p w14:paraId="288F344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8" w:type="pct"/>
            <w:vAlign w:val="center"/>
          </w:tcPr>
          <w:p w14:paraId="18D4DD63" w14:textId="371D6627" w:rsidR="00327D7B" w:rsidRPr="00DE3D75" w:rsidRDefault="003D2280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Solo requerido cuando B005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=2</w:t>
            </w:r>
          </w:p>
          <w:p w14:paraId="393DD9C9" w14:textId="6FB75E1B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y hora en el formato UTC (Universal Coordinated Time), o sea: AAAA-MM-DDThh:mm:ssTZH</w:t>
            </w:r>
            <w:r w:rsidR="002E405F" w:rsidRPr="00DE3D75">
              <w:rPr>
                <w:rFonts w:ascii="Arial" w:hAnsi="Arial" w:cs="Arial"/>
                <w:sz w:val="16"/>
                <w:szCs w:val="16"/>
              </w:rPr>
              <w:t xml:space="preserve"> (Por revisar con equipo PP)</w:t>
            </w:r>
          </w:p>
        </w:tc>
        <w:tc>
          <w:tcPr>
            <w:tcW w:w="411" w:type="pct"/>
            <w:vAlign w:val="center"/>
          </w:tcPr>
          <w:p w14:paraId="14D8BE0D" w14:textId="0AA7DCB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04EC24D" w14:textId="77777777" w:rsidTr="00327D7B">
        <w:tc>
          <w:tcPr>
            <w:tcW w:w="339" w:type="pct"/>
            <w:vAlign w:val="center"/>
          </w:tcPr>
          <w:p w14:paraId="432453A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318" w:type="pct"/>
            <w:vAlign w:val="center"/>
          </w:tcPr>
          <w:p w14:paraId="63AB061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D005</w:t>
            </w:r>
          </w:p>
        </w:tc>
        <w:tc>
          <w:tcPr>
            <w:tcW w:w="456" w:type="pct"/>
            <w:vAlign w:val="center"/>
          </w:tcPr>
          <w:p w14:paraId="3316607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iTimp</w:t>
            </w:r>
          </w:p>
        </w:tc>
        <w:tc>
          <w:tcPr>
            <w:tcW w:w="810" w:type="pct"/>
            <w:vAlign w:val="center"/>
          </w:tcPr>
          <w:p w14:paraId="7C7EF46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impuesto al consumo afectado</w:t>
            </w:r>
          </w:p>
        </w:tc>
        <w:tc>
          <w:tcPr>
            <w:tcW w:w="355" w:type="pct"/>
            <w:vAlign w:val="center"/>
          </w:tcPr>
          <w:p w14:paraId="2D73822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D002</w:t>
            </w:r>
          </w:p>
        </w:tc>
        <w:tc>
          <w:tcPr>
            <w:tcW w:w="253" w:type="pct"/>
            <w:vAlign w:val="center"/>
          </w:tcPr>
          <w:p w14:paraId="43546DD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1906343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vAlign w:val="center"/>
          </w:tcPr>
          <w:p w14:paraId="1E0CC49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6ADDD22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IVA</w:t>
            </w:r>
          </w:p>
          <w:p w14:paraId="5AD510F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ISC General</w:t>
            </w:r>
          </w:p>
          <w:p w14:paraId="3AF7CC7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ISC Importación</w:t>
            </w:r>
          </w:p>
          <w:p w14:paraId="4F6C903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ISC Combustible</w:t>
            </w:r>
          </w:p>
          <w:p w14:paraId="12E50EF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5= ISC Cigarrillo</w:t>
            </w:r>
          </w:p>
          <w:p w14:paraId="787B8E5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9= Ninguno</w:t>
            </w:r>
          </w:p>
        </w:tc>
        <w:tc>
          <w:tcPr>
            <w:tcW w:w="411" w:type="pct"/>
            <w:vAlign w:val="center"/>
          </w:tcPr>
          <w:p w14:paraId="3710886E" w14:textId="7A07749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B2504F2" w14:textId="77777777" w:rsidTr="005724B3">
        <w:trPr>
          <w:trHeight w:val="1321"/>
        </w:trPr>
        <w:tc>
          <w:tcPr>
            <w:tcW w:w="339" w:type="pct"/>
            <w:vAlign w:val="center"/>
          </w:tcPr>
          <w:p w14:paraId="3880AB6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318" w:type="pct"/>
            <w:vAlign w:val="center"/>
          </w:tcPr>
          <w:p w14:paraId="3B3BBD4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D006</w:t>
            </w:r>
          </w:p>
        </w:tc>
        <w:tc>
          <w:tcPr>
            <w:tcW w:w="456" w:type="pct"/>
            <w:vAlign w:val="center"/>
          </w:tcPr>
          <w:p w14:paraId="7DD8E4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dDesTimp</w:t>
            </w:r>
          </w:p>
        </w:tc>
        <w:tc>
          <w:tcPr>
            <w:tcW w:w="810" w:type="pct"/>
            <w:vAlign w:val="center"/>
          </w:tcPr>
          <w:p w14:paraId="04CD3834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impuesto al consumo afectado</w:t>
            </w:r>
          </w:p>
        </w:tc>
        <w:tc>
          <w:tcPr>
            <w:tcW w:w="355" w:type="pct"/>
            <w:vAlign w:val="center"/>
          </w:tcPr>
          <w:p w14:paraId="4FF1E64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D002</w:t>
            </w:r>
          </w:p>
        </w:tc>
        <w:tc>
          <w:tcPr>
            <w:tcW w:w="253" w:type="pct"/>
            <w:vAlign w:val="center"/>
          </w:tcPr>
          <w:p w14:paraId="0E1B0A6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3E6AF38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3-15</w:t>
            </w:r>
          </w:p>
        </w:tc>
        <w:tc>
          <w:tcPr>
            <w:tcW w:w="405" w:type="pct"/>
            <w:vAlign w:val="center"/>
          </w:tcPr>
          <w:p w14:paraId="280C466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79F67DA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D005</w:t>
            </w:r>
          </w:p>
          <w:p w14:paraId="003FDA3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“IVA”</w:t>
            </w:r>
          </w:p>
          <w:p w14:paraId="2CA2785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“ISC General”</w:t>
            </w:r>
          </w:p>
          <w:p w14:paraId="6FEEB88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“ISC Importación”</w:t>
            </w:r>
          </w:p>
          <w:p w14:paraId="342B14D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“ISC Combustible”</w:t>
            </w:r>
          </w:p>
          <w:p w14:paraId="73CBAD02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5= “ISC Cigarrillo”</w:t>
            </w:r>
          </w:p>
          <w:p w14:paraId="67B9204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9= “Ninguno”</w:t>
            </w:r>
          </w:p>
        </w:tc>
        <w:tc>
          <w:tcPr>
            <w:tcW w:w="411" w:type="pct"/>
            <w:vAlign w:val="center"/>
          </w:tcPr>
          <w:p w14:paraId="441956D5" w14:textId="0E08531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763B6A0A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605FEF54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5B6D405B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094AD0E8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163D12B3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40031C44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5260423B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51D9AFFE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7E6563E9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t>D2.</w:t>
      </w:r>
      <w:r w:rsidRPr="00DE3D75">
        <w:rPr>
          <w:rFonts w:ascii="Arial" w:hAnsi="Arial" w:cs="Arial"/>
          <w:b/>
          <w:szCs w:val="16"/>
        </w:rPr>
        <w:tab/>
        <w:t>Datos que identifican al emisor del Documento Electrónico DE (D100-D199)</w:t>
      </w:r>
    </w:p>
    <w:p w14:paraId="12B6EBD1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4962" w:type="pct"/>
        <w:tblLayout w:type="fixed"/>
        <w:tblLook w:val="04A0" w:firstRow="1" w:lastRow="0" w:firstColumn="1" w:lastColumn="0" w:noHBand="0" w:noVBand="1"/>
      </w:tblPr>
      <w:tblGrid>
        <w:gridCol w:w="848"/>
        <w:gridCol w:w="991"/>
        <w:gridCol w:w="1280"/>
        <w:gridCol w:w="2266"/>
        <w:gridCol w:w="1000"/>
        <w:gridCol w:w="700"/>
        <w:gridCol w:w="991"/>
        <w:gridCol w:w="1133"/>
        <w:gridCol w:w="3544"/>
        <w:gridCol w:w="1133"/>
      </w:tblGrid>
      <w:tr w:rsidR="00013EE3" w:rsidRPr="00DE3D75" w14:paraId="4D3A2EB5" w14:textId="77777777" w:rsidTr="00327D7B">
        <w:trPr>
          <w:trHeight w:val="540"/>
          <w:tblHeader/>
        </w:trPr>
        <w:tc>
          <w:tcPr>
            <w:tcW w:w="305" w:type="pct"/>
            <w:shd w:val="clear" w:color="auto" w:fill="D5DCE4" w:themeFill="text2" w:themeFillTint="33"/>
            <w:vAlign w:val="center"/>
            <w:hideMark/>
          </w:tcPr>
          <w:p w14:paraId="0E81624F" w14:textId="74E7BC80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7" w:type="pct"/>
            <w:shd w:val="clear" w:color="auto" w:fill="D5DCE4" w:themeFill="text2" w:themeFillTint="33"/>
            <w:vAlign w:val="center"/>
            <w:hideMark/>
          </w:tcPr>
          <w:p w14:paraId="14A518B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61" w:type="pct"/>
            <w:shd w:val="clear" w:color="auto" w:fill="D5DCE4" w:themeFill="text2" w:themeFillTint="33"/>
            <w:vAlign w:val="center"/>
            <w:hideMark/>
          </w:tcPr>
          <w:p w14:paraId="1CB1D7C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6" w:type="pct"/>
            <w:shd w:val="clear" w:color="auto" w:fill="D5DCE4" w:themeFill="text2" w:themeFillTint="33"/>
            <w:vAlign w:val="center"/>
            <w:hideMark/>
          </w:tcPr>
          <w:p w14:paraId="6DB0E3EF" w14:textId="5726084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60" w:type="pct"/>
            <w:shd w:val="clear" w:color="auto" w:fill="D5DCE4" w:themeFill="text2" w:themeFillTint="33"/>
            <w:vAlign w:val="center"/>
            <w:hideMark/>
          </w:tcPr>
          <w:p w14:paraId="3625297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2" w:type="pct"/>
            <w:shd w:val="clear" w:color="auto" w:fill="D5DCE4" w:themeFill="text2" w:themeFillTint="33"/>
            <w:vAlign w:val="center"/>
            <w:hideMark/>
          </w:tcPr>
          <w:p w14:paraId="4AB43B0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7" w:type="pct"/>
            <w:shd w:val="clear" w:color="auto" w:fill="D5DCE4" w:themeFill="text2" w:themeFillTint="33"/>
            <w:vAlign w:val="center"/>
            <w:hideMark/>
          </w:tcPr>
          <w:p w14:paraId="7F4A61D9" w14:textId="291D47DA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8" w:type="pct"/>
            <w:shd w:val="clear" w:color="auto" w:fill="D5DCE4" w:themeFill="text2" w:themeFillTint="33"/>
            <w:vAlign w:val="center"/>
            <w:hideMark/>
          </w:tcPr>
          <w:p w14:paraId="6398B2E6" w14:textId="7B360C3E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013EE3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76" w:type="pct"/>
            <w:shd w:val="clear" w:color="auto" w:fill="D5DCE4" w:themeFill="text2" w:themeFillTint="33"/>
            <w:vAlign w:val="center"/>
            <w:hideMark/>
          </w:tcPr>
          <w:p w14:paraId="7413FF2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08" w:type="pct"/>
            <w:shd w:val="clear" w:color="auto" w:fill="D5DCE4" w:themeFill="text2" w:themeFillTint="33"/>
            <w:vAlign w:val="center"/>
            <w:hideMark/>
          </w:tcPr>
          <w:p w14:paraId="3E2FDCE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2C349FC4" w14:textId="77777777" w:rsidTr="00327D7B">
        <w:trPr>
          <w:trHeight w:val="552"/>
        </w:trPr>
        <w:tc>
          <w:tcPr>
            <w:tcW w:w="305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EB6B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43F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18EED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gEmis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F2CD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Grupo de datos que identifican al emisor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B7BDD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D001</w:t>
            </w:r>
          </w:p>
        </w:tc>
        <w:tc>
          <w:tcPr>
            <w:tcW w:w="25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FAF8D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28FC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75A89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D0B9D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75330E" w14:textId="72FF4AE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2255B58" w14:textId="77777777" w:rsidTr="00327D7B">
        <w:trPr>
          <w:trHeight w:val="276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E97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23B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FBC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dRucEm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CD5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RUC del contribuyente emisor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90D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98B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F5" w14:textId="064201F1" w:rsidR="00327D7B" w:rsidRPr="00DE3D75" w:rsidRDefault="0063494C" w:rsidP="00327D7B">
            <w:pPr>
              <w:pStyle w:val="Sinespaciado"/>
              <w:ind w:left="708" w:hanging="7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179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B4B2" w14:textId="0D2A0DBC" w:rsidR="00F36705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corresponder al RUC del certificado digital utilizado para firmar el DE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F226" w14:textId="214DC6D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E30E101" w14:textId="77777777" w:rsidTr="00327D7B">
        <w:trPr>
          <w:trHeight w:val="445"/>
        </w:trPr>
        <w:tc>
          <w:tcPr>
            <w:tcW w:w="305" w:type="pct"/>
            <w:vAlign w:val="center"/>
          </w:tcPr>
          <w:p w14:paraId="4E2E1A0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59A8A3C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D102</w:t>
            </w:r>
          </w:p>
        </w:tc>
        <w:tc>
          <w:tcPr>
            <w:tcW w:w="461" w:type="pct"/>
            <w:vAlign w:val="center"/>
          </w:tcPr>
          <w:p w14:paraId="35A0F0F3" w14:textId="64E23D2E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="00F85D1D"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Pr="00DE3D75">
              <w:rPr>
                <w:rFonts w:ascii="Arial" w:hAnsi="Arial" w:cs="Arial"/>
                <w:sz w:val="16"/>
                <w:szCs w:val="16"/>
              </w:rPr>
              <w:t>VerEmi</w:t>
            </w:r>
          </w:p>
        </w:tc>
        <w:tc>
          <w:tcPr>
            <w:tcW w:w="816" w:type="pct"/>
            <w:vAlign w:val="center"/>
          </w:tcPr>
          <w:p w14:paraId="7A486F5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Digito verificador del RUC del contribuyente emisor</w:t>
            </w:r>
          </w:p>
        </w:tc>
        <w:tc>
          <w:tcPr>
            <w:tcW w:w="360" w:type="pct"/>
            <w:vAlign w:val="center"/>
          </w:tcPr>
          <w:p w14:paraId="47E37CD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</w:tcPr>
          <w:p w14:paraId="7D39659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vAlign w:val="center"/>
          </w:tcPr>
          <w:p w14:paraId="1DFAA2F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8" w:type="pct"/>
            <w:vAlign w:val="center"/>
          </w:tcPr>
          <w:p w14:paraId="334A298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3F2722E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8" w:type="pct"/>
            <w:vAlign w:val="center"/>
          </w:tcPr>
          <w:p w14:paraId="5B7337CF" w14:textId="6DC93B00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3E18B27" w14:textId="77777777" w:rsidTr="00327D7B">
        <w:trPr>
          <w:trHeight w:val="445"/>
        </w:trPr>
        <w:tc>
          <w:tcPr>
            <w:tcW w:w="305" w:type="pct"/>
            <w:vAlign w:val="center"/>
          </w:tcPr>
          <w:p w14:paraId="6434D74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5A3398A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D103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87350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iTipCont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4AE4FE1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contribuyente</w:t>
            </w:r>
          </w:p>
        </w:tc>
        <w:tc>
          <w:tcPr>
            <w:tcW w:w="360" w:type="pct"/>
            <w:vAlign w:val="center"/>
          </w:tcPr>
          <w:p w14:paraId="4DF3C6C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</w:tcPr>
          <w:p w14:paraId="1C1D18F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vAlign w:val="center"/>
          </w:tcPr>
          <w:p w14:paraId="23533AF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8" w:type="pct"/>
            <w:vAlign w:val="center"/>
          </w:tcPr>
          <w:p w14:paraId="4B0A901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6F45B0B1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Persona Física</w:t>
            </w:r>
          </w:p>
          <w:p w14:paraId="5F98724E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Persona Jurídica</w:t>
            </w:r>
          </w:p>
        </w:tc>
        <w:tc>
          <w:tcPr>
            <w:tcW w:w="408" w:type="pct"/>
            <w:vAlign w:val="center"/>
          </w:tcPr>
          <w:p w14:paraId="76660BD9" w14:textId="23D7E10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6EBA20C1" w14:textId="77777777" w:rsidTr="00327D7B">
        <w:trPr>
          <w:trHeight w:val="445"/>
        </w:trPr>
        <w:tc>
          <w:tcPr>
            <w:tcW w:w="305" w:type="pct"/>
            <w:vAlign w:val="center"/>
          </w:tcPr>
          <w:p w14:paraId="3A4B127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6D0FC3F4" w14:textId="1296490C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D104</w:t>
            </w:r>
          </w:p>
        </w:tc>
        <w:tc>
          <w:tcPr>
            <w:tcW w:w="461" w:type="pct"/>
            <w:vAlign w:val="center"/>
          </w:tcPr>
          <w:p w14:paraId="10DD635A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cTipReg</w:t>
            </w:r>
          </w:p>
        </w:tc>
        <w:tc>
          <w:tcPr>
            <w:tcW w:w="816" w:type="pct"/>
            <w:vAlign w:val="center"/>
          </w:tcPr>
          <w:p w14:paraId="183922FA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régimen especial</w:t>
            </w:r>
          </w:p>
        </w:tc>
        <w:tc>
          <w:tcPr>
            <w:tcW w:w="360" w:type="pct"/>
            <w:vAlign w:val="center"/>
          </w:tcPr>
          <w:p w14:paraId="62FF9BE6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</w:tcPr>
          <w:p w14:paraId="030CA08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vAlign w:val="center"/>
          </w:tcPr>
          <w:p w14:paraId="1677D41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8" w:type="pct"/>
            <w:vAlign w:val="center"/>
          </w:tcPr>
          <w:p w14:paraId="0E10E0F6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3892FCFB" w14:textId="77777777" w:rsidR="00F36705" w:rsidRPr="00DE3D75" w:rsidRDefault="00F36705" w:rsidP="00F36705">
            <w:pPr>
              <w:pStyle w:val="Sinespaciado"/>
              <w:jc w:val="both"/>
              <w:rPr>
                <w:rFonts w:ascii="Arial" w:eastAsia="Times New Roman" w:hAnsi="Arial" w:cs="Arial"/>
                <w:lang w:val="es-ES" w:eastAsia="es-CO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Según Tabla de codificaciones 1</w:t>
            </w:r>
          </w:p>
        </w:tc>
        <w:tc>
          <w:tcPr>
            <w:tcW w:w="408" w:type="pct"/>
            <w:vAlign w:val="center"/>
          </w:tcPr>
          <w:p w14:paraId="7A000B30" w14:textId="7D8CCFC6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44B441C7" w14:textId="77777777" w:rsidTr="003373F5">
        <w:trPr>
          <w:trHeight w:val="619"/>
        </w:trPr>
        <w:tc>
          <w:tcPr>
            <w:tcW w:w="305" w:type="pct"/>
            <w:vAlign w:val="center"/>
            <w:hideMark/>
          </w:tcPr>
          <w:p w14:paraId="4BB6A8A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39701403" w14:textId="7C670652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D105</w:t>
            </w:r>
          </w:p>
        </w:tc>
        <w:tc>
          <w:tcPr>
            <w:tcW w:w="461" w:type="pct"/>
            <w:vAlign w:val="center"/>
            <w:hideMark/>
          </w:tcPr>
          <w:p w14:paraId="1BBC83A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dNomEmi</w:t>
            </w:r>
          </w:p>
        </w:tc>
        <w:tc>
          <w:tcPr>
            <w:tcW w:w="816" w:type="pct"/>
            <w:vAlign w:val="center"/>
            <w:hideMark/>
          </w:tcPr>
          <w:p w14:paraId="2A140306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o Razón Social del emisor del DE</w:t>
            </w:r>
          </w:p>
        </w:tc>
        <w:tc>
          <w:tcPr>
            <w:tcW w:w="360" w:type="pct"/>
            <w:vAlign w:val="center"/>
            <w:hideMark/>
          </w:tcPr>
          <w:p w14:paraId="5CC4D718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  <w:hideMark/>
          </w:tcPr>
          <w:p w14:paraId="067C8C5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vAlign w:val="center"/>
            <w:hideMark/>
          </w:tcPr>
          <w:p w14:paraId="73217AB0" w14:textId="26FD0536" w:rsidR="00F36705" w:rsidRPr="00DE3D75" w:rsidRDefault="00F85D1D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F36705" w:rsidRPr="00DE3D75">
              <w:rPr>
                <w:rFonts w:ascii="Arial" w:hAnsi="Arial" w:cs="Arial"/>
                <w:sz w:val="16"/>
                <w:szCs w:val="16"/>
              </w:rPr>
              <w:t>-60</w:t>
            </w:r>
          </w:p>
        </w:tc>
        <w:tc>
          <w:tcPr>
            <w:tcW w:w="408" w:type="pct"/>
            <w:vAlign w:val="center"/>
            <w:hideMark/>
          </w:tcPr>
          <w:p w14:paraId="666CA6E6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  <w:hideMark/>
          </w:tcPr>
          <w:p w14:paraId="714BB439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Si B002 = </w:t>
            </w:r>
            <w:del w:id="85" w:author="Marta Liz Bordon Aguero" w:date="2018-03-19T11:06:00Z">
              <w:r w:rsidRPr="00DE3D75" w:rsidDel="00FD4845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2, debe contener obligatoriamente el literal "DE generado en ambiente de prueba - sin valor comercial ni fiscal"</w:t>
            </w:r>
          </w:p>
        </w:tc>
        <w:tc>
          <w:tcPr>
            <w:tcW w:w="408" w:type="pct"/>
            <w:vAlign w:val="center"/>
            <w:hideMark/>
          </w:tcPr>
          <w:p w14:paraId="004DD36A" w14:textId="740666FA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75B4476E" w14:textId="77777777" w:rsidTr="00327D7B">
        <w:trPr>
          <w:trHeight w:val="552"/>
        </w:trPr>
        <w:tc>
          <w:tcPr>
            <w:tcW w:w="305" w:type="pct"/>
            <w:vAlign w:val="center"/>
          </w:tcPr>
          <w:p w14:paraId="524C58F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55FD021F" w14:textId="176A7539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D106</w:t>
            </w:r>
          </w:p>
        </w:tc>
        <w:tc>
          <w:tcPr>
            <w:tcW w:w="461" w:type="pct"/>
            <w:vAlign w:val="center"/>
          </w:tcPr>
          <w:p w14:paraId="664740AB" w14:textId="65FC3EC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dNomFan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Emi</w:t>
            </w:r>
          </w:p>
        </w:tc>
        <w:tc>
          <w:tcPr>
            <w:tcW w:w="816" w:type="pct"/>
            <w:vAlign w:val="center"/>
          </w:tcPr>
          <w:p w14:paraId="5688BF0E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fantasía</w:t>
            </w:r>
          </w:p>
        </w:tc>
        <w:tc>
          <w:tcPr>
            <w:tcW w:w="360" w:type="pct"/>
            <w:vAlign w:val="center"/>
          </w:tcPr>
          <w:p w14:paraId="57165B3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</w:tcPr>
          <w:p w14:paraId="0FB74D97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vAlign w:val="center"/>
          </w:tcPr>
          <w:p w14:paraId="06285B3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vAlign w:val="center"/>
          </w:tcPr>
          <w:p w14:paraId="553F4FA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78DE8B62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8" w:type="pct"/>
            <w:vAlign w:val="center"/>
          </w:tcPr>
          <w:p w14:paraId="0C961BC7" w14:textId="64DCFA4F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7C745859" w14:textId="77777777" w:rsidTr="00327D7B">
        <w:trPr>
          <w:trHeight w:val="552"/>
        </w:trPr>
        <w:tc>
          <w:tcPr>
            <w:tcW w:w="305" w:type="pct"/>
            <w:shd w:val="clear" w:color="auto" w:fill="auto"/>
            <w:vAlign w:val="center"/>
          </w:tcPr>
          <w:p w14:paraId="2025324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4E05EC03" w14:textId="6A1FC1E1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D107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543C075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dDirEmi</w:t>
            </w:r>
          </w:p>
        </w:tc>
        <w:tc>
          <w:tcPr>
            <w:tcW w:w="816" w:type="pct"/>
            <w:shd w:val="clear" w:color="auto" w:fill="auto"/>
            <w:vAlign w:val="center"/>
            <w:hideMark/>
          </w:tcPr>
          <w:p w14:paraId="1DF306DA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Dirección del local donde se emite el DE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0F5A960A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213AC3F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67DB04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1-150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7EDF844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vAlign w:val="center"/>
            <w:hideMark/>
          </w:tcPr>
          <w:p w14:paraId="62E7300A" w14:textId="77777777" w:rsidR="003D2280" w:rsidRPr="00DE3D75" w:rsidRDefault="003D2280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la calle principal</w:t>
            </w:r>
          </w:p>
          <w:p w14:paraId="5FE3843E" w14:textId="44EC57E7" w:rsidR="00F36705" w:rsidRPr="00DE3D75" w:rsidRDefault="003373F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corresponder al punto de expedición del timbrado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36552B8C" w14:textId="7C1D395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60B51843" w14:textId="77777777" w:rsidTr="00327D7B">
        <w:trPr>
          <w:trHeight w:val="415"/>
        </w:trPr>
        <w:tc>
          <w:tcPr>
            <w:tcW w:w="305" w:type="pct"/>
            <w:shd w:val="clear" w:color="auto" w:fill="auto"/>
            <w:vAlign w:val="center"/>
          </w:tcPr>
          <w:p w14:paraId="166E3AE8" w14:textId="5A2AD349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1DD69167" w14:textId="5F5DBB1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D108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4B94DBF5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dNumCas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28C7210B" w14:textId="61563732" w:rsidR="00F36705" w:rsidRPr="00DE3D75" w:rsidRDefault="00F36705" w:rsidP="003373F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</w:t>
            </w:r>
            <w:r w:rsidR="003373F5" w:rsidRPr="00DE3D75">
              <w:rPr>
                <w:rFonts w:ascii="Arial" w:hAnsi="Arial" w:cs="Arial"/>
                <w:sz w:val="16"/>
                <w:szCs w:val="16"/>
              </w:rPr>
              <w:t xml:space="preserve"> casa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A4B711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3B3DA3B8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14:paraId="46BE9E2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ins w:id="86" w:author="Newton Oller de Mello" w:date="2018-03-08T16:32:00Z">
              <w:r w:rsidRPr="00DE3D75">
                <w:rPr>
                  <w:rFonts w:ascii="Arial" w:hAnsi="Arial" w:cs="Arial"/>
                  <w:sz w:val="16"/>
                  <w:szCs w:val="16"/>
                </w:rPr>
                <w:t>6</w:t>
              </w:r>
            </w:ins>
            <w:del w:id="87" w:author="Newton Oller de Mello" w:date="2018-03-08T16:32:00Z">
              <w:r w:rsidRPr="00DE3D75" w:rsidDel="00C00343">
                <w:rPr>
                  <w:rFonts w:ascii="Arial" w:hAnsi="Arial"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14:paraId="19C58BD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noWrap/>
            <w:vAlign w:val="center"/>
            <w:hideMark/>
          </w:tcPr>
          <w:p w14:paraId="4A91A85E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no tiene numeración, colocar “0”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50F4F703" w14:textId="5E233B30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04E681EB" w14:textId="77777777" w:rsidTr="00327D7B">
        <w:trPr>
          <w:trHeight w:val="421"/>
        </w:trPr>
        <w:tc>
          <w:tcPr>
            <w:tcW w:w="305" w:type="pct"/>
            <w:shd w:val="clear" w:color="auto" w:fill="auto"/>
            <w:vAlign w:val="center"/>
          </w:tcPr>
          <w:p w14:paraId="1E70AAF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635AA8E7" w14:textId="29DF3FD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D109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280E9F7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dCompDir1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5407F071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Complemento de dirección 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FA00DF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A43D029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14:paraId="2695872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1-150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14:paraId="516F4108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shd w:val="clear" w:color="auto" w:fill="auto"/>
            <w:noWrap/>
            <w:vAlign w:val="center"/>
            <w:hideMark/>
          </w:tcPr>
          <w:p w14:paraId="341EA387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la calle secundaria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167440CC" w14:textId="5FA0C04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4842F35B" w14:textId="77777777" w:rsidTr="00327D7B">
        <w:trPr>
          <w:trHeight w:val="276"/>
        </w:trPr>
        <w:tc>
          <w:tcPr>
            <w:tcW w:w="305" w:type="pct"/>
            <w:shd w:val="clear" w:color="auto" w:fill="auto"/>
            <w:vAlign w:val="center"/>
          </w:tcPr>
          <w:p w14:paraId="1A12C38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5CE2E901" w14:textId="74A0F6D1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D110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811AD99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dCompDir2</w:t>
            </w:r>
          </w:p>
        </w:tc>
        <w:tc>
          <w:tcPr>
            <w:tcW w:w="816" w:type="pct"/>
            <w:shd w:val="clear" w:color="auto" w:fill="auto"/>
            <w:noWrap/>
            <w:vAlign w:val="center"/>
          </w:tcPr>
          <w:p w14:paraId="293D7F14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Complemento de dirección 2</w:t>
            </w:r>
            <w:ins w:id="88" w:author="Newton Oller de Mello" w:date="2018-03-08T16:32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del w:id="89" w:author="Marta Liz Bordon Aguero" w:date="2018-03-19T11:13:00Z">
                <w:r w:rsidRPr="00DE3D75" w:rsidDel="00FD4845">
                  <w:rPr>
                    <w:rFonts w:ascii="Arial" w:hAnsi="Arial" w:cs="Arial"/>
                    <w:sz w:val="16"/>
                    <w:szCs w:val="16"/>
                  </w:rPr>
                  <w:delText>(/número de departamento/piso/ local/ edificio/ depósito)</w:delText>
                </w:r>
              </w:del>
            </w:ins>
          </w:p>
        </w:tc>
        <w:tc>
          <w:tcPr>
            <w:tcW w:w="360" w:type="pct"/>
            <w:shd w:val="clear" w:color="auto" w:fill="auto"/>
            <w:noWrap/>
            <w:vAlign w:val="center"/>
          </w:tcPr>
          <w:p w14:paraId="3740FA75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 w14:paraId="52D52C5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5712537A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75195BAA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shd w:val="clear" w:color="auto" w:fill="auto"/>
            <w:noWrap/>
            <w:vAlign w:val="center"/>
          </w:tcPr>
          <w:p w14:paraId="68DE7B9F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90" w:author="Marta Liz Bordon Aguero" w:date="2018-03-19T11:13:00Z">
              <w:r w:rsidRPr="00DE3D75">
                <w:rPr>
                  <w:rFonts w:ascii="Arial" w:hAnsi="Arial" w:cs="Arial"/>
                  <w:sz w:val="16"/>
                  <w:szCs w:val="16"/>
                </w:rPr>
                <w:t>Número de departamento/piso/ local/ edificio/ depósito</w:t>
              </w:r>
            </w:ins>
          </w:p>
        </w:tc>
        <w:tc>
          <w:tcPr>
            <w:tcW w:w="408" w:type="pct"/>
            <w:shd w:val="clear" w:color="auto" w:fill="auto"/>
            <w:vAlign w:val="center"/>
          </w:tcPr>
          <w:p w14:paraId="3A396E22" w14:textId="74B9046C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3EE689B5" w14:textId="77777777" w:rsidTr="00327D7B">
        <w:trPr>
          <w:trHeight w:val="276"/>
        </w:trPr>
        <w:tc>
          <w:tcPr>
            <w:tcW w:w="305" w:type="pct"/>
            <w:shd w:val="clear" w:color="auto" w:fill="auto"/>
            <w:vAlign w:val="center"/>
          </w:tcPr>
          <w:p w14:paraId="4B7EBE3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5853AA0E" w14:textId="5E29965A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D111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1CAFBAC6" w14:textId="26FAF729" w:rsidR="00F36705" w:rsidRPr="00DE3D75" w:rsidRDefault="003373F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cCiu</w:t>
            </w:r>
            <w:r w:rsidR="00F36705" w:rsidRPr="00DE3D75">
              <w:rPr>
                <w:rFonts w:ascii="Arial" w:hAnsi="Arial" w:cs="Arial"/>
                <w:sz w:val="16"/>
                <w:szCs w:val="16"/>
              </w:rPr>
              <w:t>Emi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1C9CEFAF" w14:textId="77B3D3E5" w:rsidR="00F36705" w:rsidRPr="00DE3D75" w:rsidRDefault="003373F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  <w:r w:rsidR="00F36705" w:rsidRPr="00DE3D75">
              <w:rPr>
                <w:rFonts w:ascii="Arial" w:hAnsi="Arial" w:cs="Arial"/>
                <w:sz w:val="16"/>
                <w:szCs w:val="16"/>
              </w:rPr>
              <w:t>iudad de emisión de DE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BA3D76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678C5C0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14:paraId="0EB3FDF9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14:paraId="2A22E31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noWrap/>
            <w:vAlign w:val="center"/>
            <w:hideMark/>
          </w:tcPr>
          <w:p w14:paraId="176FCF71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Según tabla de codificaciones 2.2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3775D7DA" w14:textId="01DE7D8A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0D06E72F" w14:textId="77777777" w:rsidTr="00327D7B">
        <w:trPr>
          <w:trHeight w:val="313"/>
        </w:trPr>
        <w:tc>
          <w:tcPr>
            <w:tcW w:w="305" w:type="pct"/>
            <w:shd w:val="clear" w:color="auto" w:fill="auto"/>
            <w:vAlign w:val="center"/>
          </w:tcPr>
          <w:p w14:paraId="2D3DB17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32CE9586" w14:textId="7C79E038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D112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A4B075A" w14:textId="7CBD01B4" w:rsidR="00F36705" w:rsidRPr="00DE3D75" w:rsidRDefault="00F36705" w:rsidP="00066B8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</w:t>
            </w:r>
            <w:r w:rsidR="00066B8B" w:rsidRPr="00DE3D75">
              <w:rPr>
                <w:rFonts w:ascii="Arial" w:hAnsi="Arial" w:cs="Arial"/>
                <w:sz w:val="16"/>
                <w:szCs w:val="16"/>
              </w:rPr>
              <w:t>Ciu</w:t>
            </w:r>
            <w:r w:rsidRPr="00DE3D75">
              <w:rPr>
                <w:rFonts w:ascii="Arial" w:hAnsi="Arial" w:cs="Arial"/>
                <w:sz w:val="16"/>
                <w:szCs w:val="16"/>
              </w:rPr>
              <w:t>Emi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6B65E115" w14:textId="1E24152D" w:rsidR="00F36705" w:rsidRPr="00DE3D75" w:rsidRDefault="00F36705" w:rsidP="00066B8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Descripción </w:t>
            </w:r>
            <w:r w:rsidR="00066B8B" w:rsidRPr="00DE3D75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Pr="00DE3D75">
              <w:rPr>
                <w:rFonts w:ascii="Arial" w:hAnsi="Arial" w:cs="Arial"/>
                <w:sz w:val="16"/>
                <w:szCs w:val="16"/>
              </w:rPr>
              <w:t>ciudad de emisión de DE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 w14:paraId="3E78D738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 w14:paraId="3CE54B19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437ECA0F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721A825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noWrap/>
            <w:vAlign w:val="center"/>
          </w:tcPr>
          <w:p w14:paraId="7E06CB65" w14:textId="4F0B60FA" w:rsidR="00F36705" w:rsidRPr="00DE3D75" w:rsidRDefault="00066B8B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D111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5B5DDB2" w14:textId="699D7D95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14543680" w14:textId="77777777" w:rsidTr="00327D7B">
        <w:trPr>
          <w:trHeight w:val="348"/>
        </w:trPr>
        <w:tc>
          <w:tcPr>
            <w:tcW w:w="305" w:type="pct"/>
            <w:shd w:val="clear" w:color="auto" w:fill="auto"/>
            <w:vAlign w:val="center"/>
          </w:tcPr>
          <w:p w14:paraId="5CDFB0A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0C896B9D" w14:textId="6A9BC944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D113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EF2113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cDisEmi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778A769D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Distrito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 w14:paraId="15F561D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 w14:paraId="01B84CC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1667356F" w14:textId="700A30A6" w:rsidR="00F36705" w:rsidRPr="00DE3D75" w:rsidRDefault="0011769C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1079987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del w:id="91" w:author="Newton Oller de Mello" w:date="2018-03-08T16:33:00Z">
              <w:r w:rsidRPr="00DE3D75" w:rsidDel="00C00343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ins w:id="92" w:author="Newton Oller de Mello" w:date="2018-03-08T16:3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76" w:type="pct"/>
            <w:shd w:val="clear" w:color="auto" w:fill="auto"/>
            <w:noWrap/>
            <w:vAlign w:val="center"/>
          </w:tcPr>
          <w:p w14:paraId="23DA5C4E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</w:t>
            </w:r>
            <w:bookmarkStart w:id="93" w:name="_Hlk505627826"/>
            <w:r w:rsidRPr="00DE3D75">
              <w:rPr>
                <w:rFonts w:ascii="Arial" w:hAnsi="Arial" w:cs="Arial"/>
                <w:sz w:val="16"/>
                <w:szCs w:val="16"/>
              </w:rPr>
              <w:t>tabla de codificaciones 2</w:t>
            </w:r>
            <w:bookmarkEnd w:id="93"/>
            <w:r w:rsidRPr="00DE3D75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B13DEBA" w14:textId="2882ACA2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1E872E15" w14:textId="77777777" w:rsidTr="00327D7B">
        <w:trPr>
          <w:trHeight w:val="404"/>
        </w:trPr>
        <w:tc>
          <w:tcPr>
            <w:tcW w:w="305" w:type="pct"/>
            <w:shd w:val="clear" w:color="auto" w:fill="auto"/>
            <w:vAlign w:val="center"/>
          </w:tcPr>
          <w:p w14:paraId="7DBB976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20AD2304" w14:textId="75851888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D114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D251204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dDesDisEmi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230FAD3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distrito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 w14:paraId="2C131C3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 w14:paraId="742D255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02FF866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1FD2FB3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del w:id="94" w:author="Newton Oller de Mello" w:date="2018-03-08T16:33:00Z">
              <w:r w:rsidRPr="00DE3D75" w:rsidDel="00C00343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ins w:id="95" w:author="Newton Oller de Mello" w:date="2018-03-08T16:3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76" w:type="pct"/>
            <w:shd w:val="clear" w:color="auto" w:fill="auto"/>
            <w:noWrap/>
            <w:vAlign w:val="center"/>
          </w:tcPr>
          <w:p w14:paraId="7BFBA3B3" w14:textId="09B9D978" w:rsidR="00F36705" w:rsidRPr="00DE3D75" w:rsidRDefault="00066B8B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D113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FC40881" w14:textId="13164536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57F5FB90" w14:textId="77777777" w:rsidTr="00327D7B">
        <w:trPr>
          <w:trHeight w:val="424"/>
        </w:trPr>
        <w:tc>
          <w:tcPr>
            <w:tcW w:w="305" w:type="pct"/>
            <w:shd w:val="clear" w:color="auto" w:fill="auto"/>
            <w:vAlign w:val="center"/>
          </w:tcPr>
          <w:p w14:paraId="42FFA0CA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63C831F5" w14:textId="0E0B09A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D115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2317646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cDepEmi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E930EFC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Departamento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 w14:paraId="3AB28BD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 w14:paraId="6EAAF2E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14:paraId="2F361656" w14:textId="17EF9B5B" w:rsidR="00F36705" w:rsidRPr="00DE3D75" w:rsidRDefault="00E964A8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4903A98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noWrap/>
            <w:vAlign w:val="center"/>
          </w:tcPr>
          <w:p w14:paraId="2C8C4491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tabla de codificaciones 2 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C2F26F3" w14:textId="739A0EF2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0E7C5E9C" w14:textId="77777777" w:rsidTr="00880635">
        <w:trPr>
          <w:trHeight w:val="286"/>
        </w:trPr>
        <w:tc>
          <w:tcPr>
            <w:tcW w:w="305" w:type="pct"/>
            <w:shd w:val="clear" w:color="auto" w:fill="auto"/>
            <w:vAlign w:val="center"/>
          </w:tcPr>
          <w:p w14:paraId="12C0A18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03006B58" w14:textId="587E030A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D116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4222B927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dDesDepEmi</w:t>
            </w:r>
          </w:p>
        </w:tc>
        <w:tc>
          <w:tcPr>
            <w:tcW w:w="816" w:type="pct"/>
            <w:shd w:val="clear" w:color="auto" w:fill="auto"/>
            <w:vAlign w:val="center"/>
            <w:hideMark/>
          </w:tcPr>
          <w:p w14:paraId="4925F120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departamento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4FA02EF1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F35B6F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14:paraId="5AB9967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14:paraId="1CCD7666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noWrap/>
            <w:vAlign w:val="center"/>
            <w:hideMark/>
          </w:tcPr>
          <w:p w14:paraId="1143D883" w14:textId="23130A30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</w:t>
            </w:r>
            <w:r w:rsidR="00066B8B" w:rsidRPr="00DE3D75">
              <w:rPr>
                <w:rFonts w:ascii="Arial" w:hAnsi="Arial" w:cs="Arial"/>
                <w:sz w:val="16"/>
                <w:szCs w:val="16"/>
              </w:rPr>
              <w:t xml:space="preserve"> D115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72D5C891" w14:textId="39E4D610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631FFB1C" w14:textId="77777777" w:rsidTr="00E17853">
        <w:trPr>
          <w:trHeight w:val="440"/>
        </w:trPr>
        <w:tc>
          <w:tcPr>
            <w:tcW w:w="305" w:type="pct"/>
            <w:vAlign w:val="center"/>
          </w:tcPr>
          <w:p w14:paraId="54464AEE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27B57882" w14:textId="75477963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D117</w:t>
            </w:r>
          </w:p>
        </w:tc>
        <w:tc>
          <w:tcPr>
            <w:tcW w:w="461" w:type="pct"/>
            <w:vAlign w:val="center"/>
            <w:hideMark/>
          </w:tcPr>
          <w:p w14:paraId="77DCEA37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dTelEmi</w:t>
            </w:r>
          </w:p>
        </w:tc>
        <w:tc>
          <w:tcPr>
            <w:tcW w:w="816" w:type="pct"/>
            <w:vAlign w:val="center"/>
            <w:hideMark/>
          </w:tcPr>
          <w:p w14:paraId="71123BC2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Teléfono de contacto del local de emisión de DE</w:t>
            </w:r>
          </w:p>
        </w:tc>
        <w:tc>
          <w:tcPr>
            <w:tcW w:w="360" w:type="pct"/>
            <w:noWrap/>
            <w:vAlign w:val="center"/>
            <w:hideMark/>
          </w:tcPr>
          <w:p w14:paraId="638B846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noWrap/>
            <w:vAlign w:val="center"/>
            <w:hideMark/>
          </w:tcPr>
          <w:p w14:paraId="7A623D4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14:paraId="25D6986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6-15</w:t>
            </w:r>
          </w:p>
        </w:tc>
        <w:tc>
          <w:tcPr>
            <w:tcW w:w="408" w:type="pct"/>
            <w:noWrap/>
            <w:vAlign w:val="center"/>
            <w:hideMark/>
          </w:tcPr>
          <w:p w14:paraId="34A26557" w14:textId="73DB8D93" w:rsidR="00F36705" w:rsidRPr="00DE3D75" w:rsidRDefault="00066B8B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noWrap/>
            <w:vAlign w:val="center"/>
            <w:hideMark/>
          </w:tcPr>
          <w:p w14:paraId="551688FB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8" w:type="pct"/>
            <w:vAlign w:val="center"/>
            <w:hideMark/>
          </w:tcPr>
          <w:p w14:paraId="5C91DEDF" w14:textId="43B3C15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1F7E2F72" w14:textId="77777777" w:rsidTr="00327D7B">
        <w:trPr>
          <w:trHeight w:val="276"/>
        </w:trPr>
        <w:tc>
          <w:tcPr>
            <w:tcW w:w="305" w:type="pct"/>
            <w:vAlign w:val="center"/>
          </w:tcPr>
          <w:p w14:paraId="5CF142C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2E9CA650" w14:textId="5208B43D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D118</w:t>
            </w:r>
          </w:p>
        </w:tc>
        <w:tc>
          <w:tcPr>
            <w:tcW w:w="461" w:type="pct"/>
            <w:vAlign w:val="center"/>
            <w:hideMark/>
          </w:tcPr>
          <w:p w14:paraId="4AA51DD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dEmailE</w:t>
            </w:r>
          </w:p>
        </w:tc>
        <w:tc>
          <w:tcPr>
            <w:tcW w:w="816" w:type="pct"/>
            <w:vAlign w:val="center"/>
            <w:hideMark/>
          </w:tcPr>
          <w:p w14:paraId="3B774FBF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Correo electrónico del emisor</w:t>
            </w:r>
          </w:p>
        </w:tc>
        <w:tc>
          <w:tcPr>
            <w:tcW w:w="360" w:type="pct"/>
            <w:noWrap/>
            <w:vAlign w:val="center"/>
            <w:hideMark/>
          </w:tcPr>
          <w:p w14:paraId="6B3B2F85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noWrap/>
            <w:vAlign w:val="center"/>
            <w:hideMark/>
          </w:tcPr>
          <w:p w14:paraId="589AF90D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noWrap/>
            <w:vAlign w:val="center"/>
            <w:hideMark/>
          </w:tcPr>
          <w:p w14:paraId="4C514BC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noWrap/>
            <w:vAlign w:val="center"/>
            <w:hideMark/>
          </w:tcPr>
          <w:p w14:paraId="65D3F165" w14:textId="67FE331C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066B8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76" w:type="pct"/>
            <w:noWrap/>
            <w:vAlign w:val="center"/>
            <w:hideMark/>
          </w:tcPr>
          <w:p w14:paraId="0EE09812" w14:textId="1DFBAA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8" w:type="pct"/>
            <w:vAlign w:val="center"/>
            <w:hideMark/>
          </w:tcPr>
          <w:p w14:paraId="59369EFD" w14:textId="27C5A7DD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207B404A" w14:textId="77777777" w:rsidTr="00880635">
        <w:trPr>
          <w:trHeight w:val="318"/>
        </w:trPr>
        <w:tc>
          <w:tcPr>
            <w:tcW w:w="305" w:type="pct"/>
            <w:vAlign w:val="center"/>
          </w:tcPr>
          <w:p w14:paraId="46EEF298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57DD8450" w14:textId="32F769F1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D119</w:t>
            </w:r>
          </w:p>
        </w:tc>
        <w:tc>
          <w:tcPr>
            <w:tcW w:w="461" w:type="pct"/>
            <w:vAlign w:val="center"/>
            <w:hideMark/>
          </w:tcPr>
          <w:p w14:paraId="6829DBC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dDenSuc</w:t>
            </w:r>
          </w:p>
        </w:tc>
        <w:tc>
          <w:tcPr>
            <w:tcW w:w="816" w:type="pct"/>
            <w:vAlign w:val="center"/>
            <w:hideMark/>
          </w:tcPr>
          <w:p w14:paraId="28E0947E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Denominación comercial de la sucursal</w:t>
            </w:r>
          </w:p>
        </w:tc>
        <w:tc>
          <w:tcPr>
            <w:tcW w:w="360" w:type="pct"/>
            <w:vAlign w:val="center"/>
            <w:hideMark/>
          </w:tcPr>
          <w:p w14:paraId="4AAD78A5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  <w:hideMark/>
          </w:tcPr>
          <w:p w14:paraId="7BFA27B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vAlign w:val="center"/>
            <w:hideMark/>
          </w:tcPr>
          <w:p w14:paraId="46D3305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8" w:type="pct"/>
            <w:vAlign w:val="center"/>
            <w:hideMark/>
          </w:tcPr>
          <w:p w14:paraId="2EF13ED0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  <w:hideMark/>
          </w:tcPr>
          <w:p w14:paraId="78036B8E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Denominación interna del emisor</w:t>
            </w:r>
          </w:p>
        </w:tc>
        <w:tc>
          <w:tcPr>
            <w:tcW w:w="408" w:type="pct"/>
            <w:vAlign w:val="center"/>
            <w:hideMark/>
          </w:tcPr>
          <w:p w14:paraId="3642170E" w14:textId="0AF36C9D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30FE21FD" w14:textId="77777777" w:rsidTr="00E17853">
        <w:trPr>
          <w:trHeight w:val="429"/>
        </w:trPr>
        <w:tc>
          <w:tcPr>
            <w:tcW w:w="305" w:type="pct"/>
            <w:vAlign w:val="center"/>
          </w:tcPr>
          <w:p w14:paraId="335E264F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vAlign w:val="center"/>
          </w:tcPr>
          <w:p w14:paraId="3DF06CDB" w14:textId="58A81DF6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D120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4B8CE453" w14:textId="067700F1" w:rsidR="00F36705" w:rsidRPr="00DE3D75" w:rsidRDefault="00F85D1D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cActEco</w:t>
            </w:r>
          </w:p>
        </w:tc>
        <w:tc>
          <w:tcPr>
            <w:tcW w:w="816" w:type="pct"/>
            <w:vAlign w:val="center"/>
            <w:hideMark/>
          </w:tcPr>
          <w:p w14:paraId="77202B07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de la actividad económica del emisor</w:t>
            </w:r>
          </w:p>
        </w:tc>
        <w:tc>
          <w:tcPr>
            <w:tcW w:w="360" w:type="pct"/>
            <w:vAlign w:val="center"/>
            <w:hideMark/>
          </w:tcPr>
          <w:p w14:paraId="281F9472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vAlign w:val="center"/>
            <w:hideMark/>
          </w:tcPr>
          <w:p w14:paraId="5E8E9847" w14:textId="73855250" w:rsidR="00F36705" w:rsidRPr="00DE3D75" w:rsidRDefault="00AD1847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vAlign w:val="center"/>
            <w:hideMark/>
          </w:tcPr>
          <w:p w14:paraId="1F74C4D8" w14:textId="155209A1" w:rsidR="00F36705" w:rsidRPr="00DE3D75" w:rsidRDefault="00AD1847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1-8</w:t>
            </w:r>
          </w:p>
        </w:tc>
        <w:tc>
          <w:tcPr>
            <w:tcW w:w="408" w:type="pct"/>
            <w:vAlign w:val="center"/>
            <w:hideMark/>
          </w:tcPr>
          <w:p w14:paraId="5DB05F45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  <w:hideMark/>
          </w:tcPr>
          <w:p w14:paraId="0B64F0EE" w14:textId="2E38A902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</w:t>
            </w:r>
            <w:bookmarkStart w:id="96" w:name="_Hlk505627875"/>
            <w:r w:rsidRPr="00DE3D75">
              <w:rPr>
                <w:rFonts w:ascii="Arial" w:hAnsi="Arial" w:cs="Arial"/>
                <w:sz w:val="16"/>
                <w:szCs w:val="16"/>
              </w:rPr>
              <w:t>tabla de codificaciones 3 lista de actividades económicas del Marangatú</w:t>
            </w:r>
            <w:bookmarkEnd w:id="96"/>
          </w:p>
        </w:tc>
        <w:tc>
          <w:tcPr>
            <w:tcW w:w="408" w:type="pct"/>
            <w:vAlign w:val="center"/>
            <w:hideMark/>
          </w:tcPr>
          <w:p w14:paraId="3A7B8DDD" w14:textId="3CCF851B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F36705" w:rsidRPr="00DE3D75" w14:paraId="3036A2E4" w14:textId="77777777" w:rsidTr="00E17853">
        <w:trPr>
          <w:trHeight w:val="407"/>
        </w:trPr>
        <w:tc>
          <w:tcPr>
            <w:tcW w:w="305" w:type="pct"/>
            <w:shd w:val="clear" w:color="auto" w:fill="auto"/>
            <w:vAlign w:val="center"/>
          </w:tcPr>
          <w:p w14:paraId="206AC46C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3AFE3116" w14:textId="44925749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D121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14:paraId="44ADE844" w14:textId="745A3F61" w:rsidR="00F36705" w:rsidRPr="00DE3D75" w:rsidRDefault="00F85D1D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dDesActEco</w:t>
            </w:r>
          </w:p>
        </w:tc>
        <w:tc>
          <w:tcPr>
            <w:tcW w:w="816" w:type="pct"/>
            <w:shd w:val="clear" w:color="auto" w:fill="auto"/>
            <w:vAlign w:val="center"/>
            <w:hideMark/>
          </w:tcPr>
          <w:p w14:paraId="5EB45949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la actividad económica del emisor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47D22487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D100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63D0352B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594A290" w14:textId="0C4F8F81" w:rsidR="00F36705" w:rsidRPr="00DE3D75" w:rsidRDefault="007978B1" w:rsidP="0088063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F36705" w:rsidRPr="00DE3D75">
              <w:rPr>
                <w:rFonts w:ascii="Arial" w:hAnsi="Arial" w:cs="Arial"/>
                <w:sz w:val="16"/>
                <w:szCs w:val="16"/>
              </w:rPr>
              <w:t>-</w:t>
            </w:r>
            <w:r w:rsidR="00880635" w:rsidRPr="00DE3D75"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722D5663" w14:textId="77777777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shd w:val="clear" w:color="auto" w:fill="auto"/>
            <w:vAlign w:val="center"/>
            <w:hideMark/>
          </w:tcPr>
          <w:p w14:paraId="5057F944" w14:textId="77777777" w:rsidR="00F36705" w:rsidRPr="00DE3D75" w:rsidRDefault="00F36705" w:rsidP="00F367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Según tabla de codificaciones 3 lista de actividades económicas del Marangatú</w:t>
            </w:r>
          </w:p>
        </w:tc>
        <w:tc>
          <w:tcPr>
            <w:tcW w:w="408" w:type="pct"/>
            <w:shd w:val="clear" w:color="auto" w:fill="auto"/>
            <w:vAlign w:val="center"/>
            <w:hideMark/>
          </w:tcPr>
          <w:p w14:paraId="5A0295B8" w14:textId="20C65739" w:rsidR="00F36705" w:rsidRPr="00DE3D75" w:rsidRDefault="00F36705" w:rsidP="00F367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B13BFA6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390D7912" w14:textId="77777777" w:rsidR="00B067CF" w:rsidRPr="00DE3D75" w:rsidRDefault="00B067CF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D3.</w:t>
      </w:r>
      <w:r w:rsidRPr="00DE3D75">
        <w:rPr>
          <w:rFonts w:ascii="Arial" w:hAnsi="Arial" w:cs="Arial"/>
          <w:b/>
        </w:rPr>
        <w:tab/>
        <w:t>Datos que identifican al receptor del Documento Electrónico DE (D200-D299)</w:t>
      </w:r>
    </w:p>
    <w:p w14:paraId="54EA7A69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4980" w:type="pct"/>
        <w:tblLook w:val="04A0" w:firstRow="1" w:lastRow="0" w:firstColumn="1" w:lastColumn="0" w:noHBand="0" w:noVBand="1"/>
      </w:tblPr>
      <w:tblGrid>
        <w:gridCol w:w="848"/>
        <w:gridCol w:w="993"/>
        <w:gridCol w:w="1212"/>
        <w:gridCol w:w="2327"/>
        <w:gridCol w:w="992"/>
        <w:gridCol w:w="711"/>
        <w:gridCol w:w="992"/>
        <w:gridCol w:w="1134"/>
        <w:gridCol w:w="3576"/>
        <w:gridCol w:w="1151"/>
      </w:tblGrid>
      <w:tr w:rsidR="00B067CF" w:rsidRPr="00DE3D75" w14:paraId="3367FC85" w14:textId="77777777" w:rsidTr="00EB0DDF">
        <w:trPr>
          <w:trHeight w:val="511"/>
          <w:tblHeader/>
        </w:trPr>
        <w:tc>
          <w:tcPr>
            <w:tcW w:w="304" w:type="pct"/>
            <w:shd w:val="clear" w:color="auto" w:fill="D5DCE4" w:themeFill="text2" w:themeFillTint="33"/>
            <w:vAlign w:val="center"/>
            <w:hideMark/>
          </w:tcPr>
          <w:p w14:paraId="4266E3F0" w14:textId="352D4FC9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6" w:type="pct"/>
            <w:shd w:val="clear" w:color="auto" w:fill="D5DCE4" w:themeFill="text2" w:themeFillTint="33"/>
            <w:vAlign w:val="center"/>
            <w:hideMark/>
          </w:tcPr>
          <w:p w14:paraId="0043473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35" w:type="pct"/>
            <w:shd w:val="clear" w:color="auto" w:fill="D5DCE4" w:themeFill="text2" w:themeFillTint="33"/>
            <w:vAlign w:val="center"/>
            <w:hideMark/>
          </w:tcPr>
          <w:p w14:paraId="300F67A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35" w:type="pct"/>
            <w:shd w:val="clear" w:color="auto" w:fill="D5DCE4" w:themeFill="text2" w:themeFillTint="33"/>
            <w:vAlign w:val="center"/>
            <w:hideMark/>
          </w:tcPr>
          <w:p w14:paraId="5A07B893" w14:textId="63D2B0D8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6" w:type="pct"/>
            <w:shd w:val="clear" w:color="auto" w:fill="D5DCE4" w:themeFill="text2" w:themeFillTint="33"/>
            <w:vAlign w:val="center"/>
            <w:hideMark/>
          </w:tcPr>
          <w:p w14:paraId="7540B7E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5" w:type="pct"/>
            <w:shd w:val="clear" w:color="auto" w:fill="D5DCE4" w:themeFill="text2" w:themeFillTint="33"/>
            <w:vAlign w:val="center"/>
            <w:hideMark/>
          </w:tcPr>
          <w:p w14:paraId="4EDB938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6" w:type="pct"/>
            <w:shd w:val="clear" w:color="auto" w:fill="D5DCE4" w:themeFill="text2" w:themeFillTint="33"/>
            <w:vAlign w:val="center"/>
            <w:hideMark/>
          </w:tcPr>
          <w:p w14:paraId="58B75285" w14:textId="35EA6094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7" w:type="pct"/>
            <w:shd w:val="clear" w:color="auto" w:fill="D5DCE4" w:themeFill="text2" w:themeFillTint="33"/>
            <w:vAlign w:val="center"/>
            <w:hideMark/>
          </w:tcPr>
          <w:p w14:paraId="0BE5A62A" w14:textId="6DCD6963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83" w:type="pct"/>
            <w:shd w:val="clear" w:color="auto" w:fill="D5DCE4" w:themeFill="text2" w:themeFillTint="33"/>
            <w:vAlign w:val="center"/>
            <w:hideMark/>
          </w:tcPr>
          <w:p w14:paraId="042457A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3" w:type="pct"/>
            <w:shd w:val="clear" w:color="auto" w:fill="D5DCE4" w:themeFill="text2" w:themeFillTint="33"/>
            <w:vAlign w:val="center"/>
            <w:hideMark/>
          </w:tcPr>
          <w:p w14:paraId="0144471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5AEB3C81" w14:textId="77777777" w:rsidTr="00327D7B">
        <w:trPr>
          <w:trHeight w:val="417"/>
        </w:trPr>
        <w:tc>
          <w:tcPr>
            <w:tcW w:w="304" w:type="pct"/>
            <w:shd w:val="clear" w:color="auto" w:fill="E7E6E6" w:themeFill="background2"/>
            <w:vAlign w:val="center"/>
          </w:tcPr>
          <w:p w14:paraId="374F58E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shd w:val="clear" w:color="auto" w:fill="E7E6E6" w:themeFill="background2"/>
            <w:vAlign w:val="center"/>
            <w:hideMark/>
          </w:tcPr>
          <w:p w14:paraId="7A11778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435" w:type="pct"/>
            <w:shd w:val="clear" w:color="auto" w:fill="E7E6E6" w:themeFill="background2"/>
            <w:vAlign w:val="center"/>
            <w:hideMark/>
          </w:tcPr>
          <w:p w14:paraId="0B24739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gDatRec</w:t>
            </w:r>
          </w:p>
        </w:tc>
        <w:tc>
          <w:tcPr>
            <w:tcW w:w="835" w:type="pct"/>
            <w:shd w:val="clear" w:color="auto" w:fill="E7E6E6" w:themeFill="background2"/>
            <w:vAlign w:val="center"/>
            <w:hideMark/>
          </w:tcPr>
          <w:p w14:paraId="1072CB5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Grupo de datos que identifican al receptor</w:t>
            </w:r>
          </w:p>
        </w:tc>
        <w:tc>
          <w:tcPr>
            <w:tcW w:w="356" w:type="pct"/>
            <w:shd w:val="clear" w:color="auto" w:fill="E7E6E6" w:themeFill="background2"/>
            <w:vAlign w:val="center"/>
            <w:hideMark/>
          </w:tcPr>
          <w:p w14:paraId="1EEE67A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D001</w:t>
            </w:r>
          </w:p>
        </w:tc>
        <w:tc>
          <w:tcPr>
            <w:tcW w:w="255" w:type="pct"/>
            <w:shd w:val="clear" w:color="auto" w:fill="E7E6E6" w:themeFill="background2"/>
            <w:vAlign w:val="center"/>
            <w:hideMark/>
          </w:tcPr>
          <w:p w14:paraId="3B0C006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6" w:type="pct"/>
            <w:shd w:val="clear" w:color="auto" w:fill="E7E6E6" w:themeFill="background2"/>
            <w:vAlign w:val="center"/>
            <w:hideMark/>
          </w:tcPr>
          <w:p w14:paraId="567793B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pct"/>
            <w:shd w:val="clear" w:color="auto" w:fill="E7E6E6" w:themeFill="background2"/>
            <w:vAlign w:val="center"/>
            <w:hideMark/>
          </w:tcPr>
          <w:p w14:paraId="446A540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3" w:type="pct"/>
            <w:shd w:val="clear" w:color="auto" w:fill="E7E6E6" w:themeFill="background2"/>
            <w:vAlign w:val="center"/>
            <w:hideMark/>
          </w:tcPr>
          <w:p w14:paraId="3E258E9E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13" w:type="pct"/>
            <w:shd w:val="clear" w:color="auto" w:fill="E7E6E6" w:themeFill="background2"/>
            <w:vAlign w:val="center"/>
            <w:hideMark/>
          </w:tcPr>
          <w:p w14:paraId="41DD1E96" w14:textId="2503A23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AE4CFFE" w14:textId="77777777" w:rsidTr="00327D7B">
        <w:trPr>
          <w:trHeight w:val="276"/>
        </w:trPr>
        <w:tc>
          <w:tcPr>
            <w:tcW w:w="304" w:type="pct"/>
            <w:vAlign w:val="center"/>
          </w:tcPr>
          <w:p w14:paraId="0D7CFCC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EFB197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D201</w:t>
            </w:r>
          </w:p>
        </w:tc>
        <w:tc>
          <w:tcPr>
            <w:tcW w:w="435" w:type="pct"/>
            <w:vAlign w:val="center"/>
          </w:tcPr>
          <w:p w14:paraId="520BDD2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iNatRec</w:t>
            </w:r>
          </w:p>
        </w:tc>
        <w:tc>
          <w:tcPr>
            <w:tcW w:w="835" w:type="pct"/>
            <w:vAlign w:val="center"/>
          </w:tcPr>
          <w:p w14:paraId="2C2F86CB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Naturaleza del receptor</w:t>
            </w:r>
          </w:p>
        </w:tc>
        <w:tc>
          <w:tcPr>
            <w:tcW w:w="356" w:type="pct"/>
            <w:vAlign w:val="center"/>
          </w:tcPr>
          <w:p w14:paraId="3652F5F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27B38F0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vAlign w:val="center"/>
          </w:tcPr>
          <w:p w14:paraId="2E82C82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7" w:type="pct"/>
            <w:vAlign w:val="center"/>
          </w:tcPr>
          <w:p w14:paraId="6A45340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3" w:type="pct"/>
            <w:vAlign w:val="center"/>
          </w:tcPr>
          <w:p w14:paraId="7BE971F7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1= contribuyente </w:t>
            </w:r>
          </w:p>
          <w:p w14:paraId="45C5FBE1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no contribuyente</w:t>
            </w:r>
          </w:p>
        </w:tc>
        <w:tc>
          <w:tcPr>
            <w:tcW w:w="413" w:type="pct"/>
            <w:vAlign w:val="center"/>
          </w:tcPr>
          <w:p w14:paraId="575CB6FC" w14:textId="3C66E4B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07B58643" w14:textId="77777777" w:rsidTr="00327D7B">
        <w:tc>
          <w:tcPr>
            <w:tcW w:w="304" w:type="pct"/>
            <w:vAlign w:val="center"/>
          </w:tcPr>
          <w:p w14:paraId="4036B880" w14:textId="77777777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E50E510" w14:textId="1BB7DCE2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D202</w:t>
            </w:r>
          </w:p>
        </w:tc>
        <w:tc>
          <w:tcPr>
            <w:tcW w:w="435" w:type="pct"/>
            <w:vAlign w:val="center"/>
          </w:tcPr>
          <w:p w14:paraId="5070532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iTiOpe</w:t>
            </w:r>
          </w:p>
        </w:tc>
        <w:tc>
          <w:tcPr>
            <w:tcW w:w="835" w:type="pct"/>
            <w:vAlign w:val="center"/>
          </w:tcPr>
          <w:p w14:paraId="0031FB4C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operación</w:t>
            </w:r>
          </w:p>
        </w:tc>
        <w:tc>
          <w:tcPr>
            <w:tcW w:w="356" w:type="pct"/>
            <w:vAlign w:val="center"/>
          </w:tcPr>
          <w:p w14:paraId="18825214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5A9376F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vAlign w:val="center"/>
          </w:tcPr>
          <w:p w14:paraId="66480F05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7" w:type="pct"/>
            <w:vAlign w:val="center"/>
          </w:tcPr>
          <w:p w14:paraId="757519B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3" w:type="pct"/>
            <w:vAlign w:val="center"/>
          </w:tcPr>
          <w:p w14:paraId="28678434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B2B</w:t>
            </w:r>
          </w:p>
          <w:p w14:paraId="26477DC2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B2C</w:t>
            </w:r>
          </w:p>
          <w:p w14:paraId="1FB03E2A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B2G</w:t>
            </w:r>
          </w:p>
        </w:tc>
        <w:tc>
          <w:tcPr>
            <w:tcW w:w="413" w:type="pct"/>
            <w:vAlign w:val="center"/>
          </w:tcPr>
          <w:p w14:paraId="474D9E0F" w14:textId="06E1A39B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7CAF17D9" w14:textId="77777777" w:rsidTr="00327D7B">
        <w:tc>
          <w:tcPr>
            <w:tcW w:w="304" w:type="pct"/>
            <w:vAlign w:val="center"/>
          </w:tcPr>
          <w:p w14:paraId="6AEACF9A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4D2B3577" w14:textId="66D7600A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D203</w:t>
            </w:r>
          </w:p>
        </w:tc>
        <w:tc>
          <w:tcPr>
            <w:tcW w:w="435" w:type="pct"/>
            <w:vAlign w:val="center"/>
          </w:tcPr>
          <w:p w14:paraId="0DAEED13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cPaisRec</w:t>
            </w:r>
          </w:p>
        </w:tc>
        <w:tc>
          <w:tcPr>
            <w:tcW w:w="835" w:type="pct"/>
            <w:vAlign w:val="center"/>
          </w:tcPr>
          <w:p w14:paraId="0AC9B963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de país del receptor</w:t>
            </w:r>
          </w:p>
        </w:tc>
        <w:tc>
          <w:tcPr>
            <w:tcW w:w="356" w:type="pct"/>
            <w:vAlign w:val="center"/>
          </w:tcPr>
          <w:p w14:paraId="77D9C96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790F73D6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</w:tcPr>
          <w:p w14:paraId="60DBE4A2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7" w:type="pct"/>
            <w:vAlign w:val="center"/>
          </w:tcPr>
          <w:p w14:paraId="6EDEF97C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3" w:type="pct"/>
            <w:vAlign w:val="center"/>
          </w:tcPr>
          <w:p w14:paraId="7B15F3B1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</w:t>
            </w:r>
            <w:bookmarkStart w:id="97" w:name="_Hlk505627949"/>
            <w:r w:rsidRPr="00DE3D75">
              <w:rPr>
                <w:rFonts w:ascii="Arial" w:hAnsi="Arial" w:cs="Arial"/>
                <w:sz w:val="16"/>
                <w:szCs w:val="16"/>
              </w:rPr>
              <w:t>tabla de codificaciones 4 Códigos de Países</w:t>
            </w:r>
            <w:bookmarkEnd w:id="97"/>
          </w:p>
        </w:tc>
        <w:tc>
          <w:tcPr>
            <w:tcW w:w="413" w:type="pct"/>
            <w:vAlign w:val="center"/>
          </w:tcPr>
          <w:p w14:paraId="1432D200" w14:textId="506975E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64F14C9C" w14:textId="77777777" w:rsidTr="00880635">
        <w:trPr>
          <w:trHeight w:val="363"/>
        </w:trPr>
        <w:tc>
          <w:tcPr>
            <w:tcW w:w="304" w:type="pct"/>
            <w:vAlign w:val="center"/>
          </w:tcPr>
          <w:p w14:paraId="6432D578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D343D54" w14:textId="6F8C5199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14:paraId="2821861A" w14:textId="08FCC0BF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dDesPai</w:t>
            </w:r>
            <w:r w:rsidR="00605FE3" w:rsidRPr="00DE3D75">
              <w:rPr>
                <w:rFonts w:ascii="Arial" w:hAnsi="Arial" w:cs="Arial"/>
                <w:sz w:val="16"/>
                <w:szCs w:val="16"/>
              </w:rPr>
              <w:t>s</w:t>
            </w:r>
            <w:r w:rsidRPr="00DE3D75">
              <w:rPr>
                <w:rFonts w:ascii="Arial" w:hAnsi="Arial" w:cs="Arial"/>
                <w:sz w:val="16"/>
                <w:szCs w:val="16"/>
              </w:rPr>
              <w:t>Re</w:t>
            </w:r>
          </w:p>
        </w:tc>
        <w:tc>
          <w:tcPr>
            <w:tcW w:w="835" w:type="pct"/>
            <w:vAlign w:val="center"/>
            <w:hideMark/>
          </w:tcPr>
          <w:p w14:paraId="29224AF8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país receptor</w:t>
            </w:r>
          </w:p>
        </w:tc>
        <w:tc>
          <w:tcPr>
            <w:tcW w:w="356" w:type="pct"/>
            <w:vAlign w:val="center"/>
            <w:hideMark/>
          </w:tcPr>
          <w:p w14:paraId="23A2D66D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  <w:hideMark/>
          </w:tcPr>
          <w:p w14:paraId="3908CE44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  <w:hideMark/>
          </w:tcPr>
          <w:p w14:paraId="21DDE92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2-60</w:t>
            </w:r>
          </w:p>
        </w:tc>
        <w:tc>
          <w:tcPr>
            <w:tcW w:w="407" w:type="pct"/>
            <w:vAlign w:val="center"/>
            <w:hideMark/>
          </w:tcPr>
          <w:p w14:paraId="5946974B" w14:textId="7AE2F39B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  <w:hideMark/>
          </w:tcPr>
          <w:p w14:paraId="510E3BAD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D203</w:t>
            </w:r>
          </w:p>
          <w:p w14:paraId="04270A71" w14:textId="343D62EF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 = 04</w:t>
            </w:r>
          </w:p>
        </w:tc>
        <w:tc>
          <w:tcPr>
            <w:tcW w:w="413" w:type="pct"/>
            <w:vAlign w:val="center"/>
            <w:hideMark/>
          </w:tcPr>
          <w:p w14:paraId="68C83DA2" w14:textId="52D23E88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74776E95" w14:textId="77777777" w:rsidTr="00327D7B">
        <w:trPr>
          <w:trHeight w:val="425"/>
        </w:trPr>
        <w:tc>
          <w:tcPr>
            <w:tcW w:w="304" w:type="pct"/>
            <w:vAlign w:val="center"/>
          </w:tcPr>
          <w:p w14:paraId="1814F7EF" w14:textId="2A142B80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77783794" w14:textId="75233EFC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D205</w:t>
            </w:r>
          </w:p>
        </w:tc>
        <w:tc>
          <w:tcPr>
            <w:tcW w:w="435" w:type="pct"/>
            <w:vAlign w:val="center"/>
            <w:hideMark/>
          </w:tcPr>
          <w:p w14:paraId="59F92BF7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dRucRec</w:t>
            </w:r>
          </w:p>
        </w:tc>
        <w:tc>
          <w:tcPr>
            <w:tcW w:w="835" w:type="pct"/>
            <w:vAlign w:val="center"/>
            <w:hideMark/>
          </w:tcPr>
          <w:p w14:paraId="47187EAB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RUC del Receptor</w:t>
            </w:r>
          </w:p>
        </w:tc>
        <w:tc>
          <w:tcPr>
            <w:tcW w:w="356" w:type="pct"/>
            <w:vAlign w:val="center"/>
            <w:hideMark/>
          </w:tcPr>
          <w:p w14:paraId="11C03B18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  <w:hideMark/>
          </w:tcPr>
          <w:p w14:paraId="16A7BA73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  <w:hideMark/>
          </w:tcPr>
          <w:p w14:paraId="3BA88021" w14:textId="2B1C175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7" w:type="pct"/>
            <w:vAlign w:val="center"/>
            <w:hideMark/>
          </w:tcPr>
          <w:p w14:paraId="4A484E3A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  <w:hideMark/>
          </w:tcPr>
          <w:p w14:paraId="6FB83274" w14:textId="35D92320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Obligatorio si: </w:t>
            </w:r>
          </w:p>
          <w:p w14:paraId="52EDD18C" w14:textId="78A39006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D201 = 1</w:t>
            </w:r>
          </w:p>
          <w:p w14:paraId="07EB8D48" w14:textId="7297C983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D202 = 1 o 3</w:t>
            </w:r>
          </w:p>
          <w:p w14:paraId="088CD6D5" w14:textId="0D9E2B30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D203 = PAR</w:t>
            </w:r>
          </w:p>
        </w:tc>
        <w:tc>
          <w:tcPr>
            <w:tcW w:w="413" w:type="pct"/>
            <w:vAlign w:val="center"/>
            <w:hideMark/>
          </w:tcPr>
          <w:p w14:paraId="1E1A5D3B" w14:textId="680245B1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4FE51899" w14:textId="77777777" w:rsidTr="00327D7B">
        <w:trPr>
          <w:trHeight w:val="353"/>
        </w:trPr>
        <w:tc>
          <w:tcPr>
            <w:tcW w:w="304" w:type="pct"/>
            <w:vAlign w:val="center"/>
          </w:tcPr>
          <w:p w14:paraId="24DA3547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D3</w:t>
            </w:r>
          </w:p>
        </w:tc>
        <w:tc>
          <w:tcPr>
            <w:tcW w:w="356" w:type="pct"/>
            <w:vAlign w:val="center"/>
          </w:tcPr>
          <w:p w14:paraId="623AB50A" w14:textId="643432AB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D206</w:t>
            </w:r>
          </w:p>
        </w:tc>
        <w:tc>
          <w:tcPr>
            <w:tcW w:w="435" w:type="pct"/>
            <w:vAlign w:val="center"/>
          </w:tcPr>
          <w:p w14:paraId="01402F15" w14:textId="637B0F90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="00605FE3"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Pr="00DE3D75">
              <w:rPr>
                <w:rFonts w:ascii="Arial" w:hAnsi="Arial" w:cs="Arial"/>
                <w:sz w:val="16"/>
                <w:szCs w:val="16"/>
              </w:rPr>
              <w:t>VerRec</w:t>
            </w:r>
          </w:p>
        </w:tc>
        <w:tc>
          <w:tcPr>
            <w:tcW w:w="835" w:type="pct"/>
            <w:vAlign w:val="center"/>
          </w:tcPr>
          <w:p w14:paraId="165AE211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Digito verificador del receptor</w:t>
            </w:r>
          </w:p>
        </w:tc>
        <w:tc>
          <w:tcPr>
            <w:tcW w:w="356" w:type="pct"/>
            <w:vAlign w:val="center"/>
          </w:tcPr>
          <w:p w14:paraId="379F6AD0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79D17B3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vAlign w:val="center"/>
          </w:tcPr>
          <w:p w14:paraId="74713124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7" w:type="pct"/>
            <w:vAlign w:val="center"/>
          </w:tcPr>
          <w:p w14:paraId="3577209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</w:tcPr>
          <w:p w14:paraId="50E333AC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Obligatorio si: </w:t>
            </w:r>
          </w:p>
          <w:p w14:paraId="37422EF8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D201 = 1</w:t>
            </w:r>
          </w:p>
          <w:p w14:paraId="01109FA3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D202 = 1 o 3</w:t>
            </w:r>
          </w:p>
          <w:p w14:paraId="135B7115" w14:textId="75C8E4E3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D203 = PAR</w:t>
            </w:r>
          </w:p>
        </w:tc>
        <w:tc>
          <w:tcPr>
            <w:tcW w:w="413" w:type="pct"/>
            <w:vAlign w:val="center"/>
          </w:tcPr>
          <w:p w14:paraId="360DF10C" w14:textId="253EE263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64A973FA" w14:textId="77777777" w:rsidTr="0088790B">
        <w:trPr>
          <w:trHeight w:val="186"/>
        </w:trPr>
        <w:tc>
          <w:tcPr>
            <w:tcW w:w="304" w:type="pct"/>
            <w:vAlign w:val="center"/>
          </w:tcPr>
          <w:p w14:paraId="22ED8B1D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DFE8FBC" w14:textId="4188C454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D207</w:t>
            </w:r>
          </w:p>
        </w:tc>
        <w:tc>
          <w:tcPr>
            <w:tcW w:w="435" w:type="pct"/>
            <w:vAlign w:val="center"/>
          </w:tcPr>
          <w:p w14:paraId="79DCDB9C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iTiContRec</w:t>
            </w:r>
          </w:p>
        </w:tc>
        <w:tc>
          <w:tcPr>
            <w:tcW w:w="835" w:type="pct"/>
            <w:vAlign w:val="center"/>
          </w:tcPr>
          <w:p w14:paraId="28E1F858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contribuyente receptor</w:t>
            </w:r>
          </w:p>
        </w:tc>
        <w:tc>
          <w:tcPr>
            <w:tcW w:w="356" w:type="pct"/>
            <w:vAlign w:val="center"/>
          </w:tcPr>
          <w:p w14:paraId="00010770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42870165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vAlign w:val="center"/>
          </w:tcPr>
          <w:p w14:paraId="504D51E3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7" w:type="pct"/>
            <w:vAlign w:val="center"/>
          </w:tcPr>
          <w:p w14:paraId="414B6322" w14:textId="26C161D1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del w:id="98" w:author="Newton Oller de Mello" w:date="2018-03-12T16:01:00Z">
              <w:r w:rsidRPr="00DE3D75" w:rsidDel="00552B59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AF200F"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83" w:type="pct"/>
            <w:vAlign w:val="center"/>
          </w:tcPr>
          <w:p w14:paraId="63D2489E" w14:textId="2DCC0071" w:rsidR="00AF200F" w:rsidRPr="00DE3D75" w:rsidRDefault="00AF200F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D201=1</w:t>
            </w:r>
          </w:p>
          <w:p w14:paraId="0426D7E3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Persona Física</w:t>
            </w:r>
          </w:p>
          <w:p w14:paraId="56A4B2B8" w14:textId="2F5C5E45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Persona Jurídica</w:t>
            </w:r>
          </w:p>
        </w:tc>
        <w:tc>
          <w:tcPr>
            <w:tcW w:w="413" w:type="pct"/>
            <w:vAlign w:val="center"/>
          </w:tcPr>
          <w:p w14:paraId="07691078" w14:textId="5540659E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2DE9D023" w14:textId="77777777" w:rsidTr="00327D7B">
        <w:trPr>
          <w:trHeight w:val="621"/>
        </w:trPr>
        <w:tc>
          <w:tcPr>
            <w:tcW w:w="304" w:type="pct"/>
            <w:vAlign w:val="center"/>
          </w:tcPr>
          <w:p w14:paraId="5023E6E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C5D2ABF" w14:textId="45DFF173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D208</w:t>
            </w:r>
          </w:p>
        </w:tc>
        <w:tc>
          <w:tcPr>
            <w:tcW w:w="435" w:type="pct"/>
            <w:vAlign w:val="center"/>
          </w:tcPr>
          <w:p w14:paraId="6D3D8F2A" w14:textId="0310FFA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iTipD</w:t>
            </w:r>
            <w:r w:rsidR="00605FE3" w:rsidRPr="00DE3D75">
              <w:rPr>
                <w:rFonts w:ascii="Arial" w:hAnsi="Arial" w:cs="Arial"/>
                <w:sz w:val="16"/>
                <w:szCs w:val="16"/>
              </w:rPr>
              <w:t>oc</w:t>
            </w:r>
            <w:r w:rsidRPr="00DE3D75">
              <w:rPr>
                <w:rFonts w:ascii="Arial" w:hAnsi="Arial" w:cs="Arial"/>
                <w:sz w:val="16"/>
                <w:szCs w:val="16"/>
              </w:rPr>
              <w:t>Rec</w:t>
            </w:r>
          </w:p>
          <w:p w14:paraId="6DAA3DC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5" w:type="pct"/>
            <w:vAlign w:val="center"/>
          </w:tcPr>
          <w:p w14:paraId="371127DB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documento de identidad del receptor</w:t>
            </w:r>
          </w:p>
          <w:p w14:paraId="2832BC53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  <w:vAlign w:val="center"/>
          </w:tcPr>
          <w:p w14:paraId="3D6F85BB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7A6A3F0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vAlign w:val="center"/>
          </w:tcPr>
          <w:p w14:paraId="59001507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7" w:type="pct"/>
            <w:vAlign w:val="center"/>
          </w:tcPr>
          <w:p w14:paraId="73339D8F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</w:tcPr>
          <w:p w14:paraId="1E3065FF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 informar si D201 = 1</w:t>
            </w:r>
          </w:p>
          <w:p w14:paraId="41C5A29B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Cédula de identidad Paraguaya</w:t>
            </w:r>
          </w:p>
          <w:p w14:paraId="55FBEC46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Pasaporte</w:t>
            </w:r>
          </w:p>
          <w:p w14:paraId="3CA41CB6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Documento de identidad extranjero</w:t>
            </w:r>
          </w:p>
          <w:p w14:paraId="7EEE3F71" w14:textId="77777777" w:rsidR="00E17853" w:rsidRPr="00DE3D75" w:rsidRDefault="00E17853" w:rsidP="00E17853">
            <w:pPr>
              <w:rPr>
                <w:ins w:id="99" w:author="Newton Oller de Mello" w:date="2018-03-12T16:06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Carnet de residencia</w:t>
            </w:r>
          </w:p>
          <w:p w14:paraId="1504BD47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  <w:rPrChange w:id="100" w:author="Marta Liz Bordon Aguero" w:date="2018-03-19T11:28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</w:pPr>
            <w:ins w:id="101" w:author="Newton Oller de Mello" w:date="2018-03-12T16:06:00Z">
              <w:r w:rsidRPr="00DE3D75">
                <w:rPr>
                  <w:rFonts w:ascii="Arial" w:hAnsi="Arial" w:cs="Arial"/>
                  <w:sz w:val="16"/>
                  <w:szCs w:val="16"/>
                  <w:rPrChange w:id="102" w:author="Marta Liz Bordon Aguero" w:date="2018-03-19T11:28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 xml:space="preserve">5= </w:t>
              </w:r>
              <w:commentRangeStart w:id="103"/>
              <w:r w:rsidRPr="00DE3D75">
                <w:rPr>
                  <w:rFonts w:ascii="Arial" w:hAnsi="Arial" w:cs="Arial"/>
                  <w:sz w:val="16"/>
                  <w:szCs w:val="16"/>
                  <w:rPrChange w:id="104" w:author="Marta Liz Bordon Aguero" w:date="2018-03-19T11:28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Innominado</w:t>
              </w:r>
            </w:ins>
            <w:commentRangeEnd w:id="103"/>
            <w:ins w:id="105" w:author="Newton Oller de Mello" w:date="2018-03-12T16:07:00Z">
              <w:r w:rsidRPr="00DE3D75">
                <w:rPr>
                  <w:rStyle w:val="Refdecomentario"/>
                  <w:rFonts w:ascii="Arial" w:hAnsi="Arial" w:cs="Arial"/>
                </w:rPr>
                <w:commentReference w:id="103"/>
              </w:r>
            </w:ins>
          </w:p>
          <w:p w14:paraId="71DDFD92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9= Otro</w:t>
            </w:r>
          </w:p>
        </w:tc>
        <w:tc>
          <w:tcPr>
            <w:tcW w:w="413" w:type="pct"/>
            <w:vAlign w:val="center"/>
          </w:tcPr>
          <w:p w14:paraId="6C55AD64" w14:textId="0DE077EE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7687BFE2" w14:textId="77777777" w:rsidTr="00327D7B">
        <w:trPr>
          <w:trHeight w:val="713"/>
        </w:trPr>
        <w:tc>
          <w:tcPr>
            <w:tcW w:w="304" w:type="pct"/>
            <w:vAlign w:val="center"/>
          </w:tcPr>
          <w:p w14:paraId="7DE29D76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79BFB465" w14:textId="3B3EB2BA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D209</w:t>
            </w:r>
          </w:p>
        </w:tc>
        <w:tc>
          <w:tcPr>
            <w:tcW w:w="435" w:type="pct"/>
            <w:vAlign w:val="center"/>
          </w:tcPr>
          <w:p w14:paraId="4A7882B3" w14:textId="3E2C5234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dDtipD</w:t>
            </w:r>
            <w:r w:rsidR="00605FE3" w:rsidRPr="00DE3D75">
              <w:rPr>
                <w:rFonts w:ascii="Arial" w:hAnsi="Arial" w:cs="Arial"/>
                <w:sz w:val="16"/>
                <w:szCs w:val="16"/>
              </w:rPr>
              <w:t>oc</w:t>
            </w:r>
            <w:r w:rsidRPr="00DE3D75">
              <w:rPr>
                <w:rFonts w:ascii="Arial" w:hAnsi="Arial" w:cs="Arial"/>
                <w:sz w:val="16"/>
                <w:szCs w:val="16"/>
              </w:rPr>
              <w:t>Rec</w:t>
            </w:r>
          </w:p>
        </w:tc>
        <w:tc>
          <w:tcPr>
            <w:tcW w:w="835" w:type="pct"/>
            <w:vAlign w:val="center"/>
          </w:tcPr>
          <w:p w14:paraId="0C3AD82F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documento de identidad</w:t>
            </w:r>
          </w:p>
        </w:tc>
        <w:tc>
          <w:tcPr>
            <w:tcW w:w="356" w:type="pct"/>
            <w:vAlign w:val="center"/>
          </w:tcPr>
          <w:p w14:paraId="48843DAB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143EA49D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</w:tcPr>
          <w:p w14:paraId="423DC632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2-30</w:t>
            </w:r>
          </w:p>
        </w:tc>
        <w:tc>
          <w:tcPr>
            <w:tcW w:w="407" w:type="pct"/>
            <w:vAlign w:val="center"/>
          </w:tcPr>
          <w:p w14:paraId="56E9379E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</w:tcPr>
          <w:p w14:paraId="4C077EDE" w14:textId="621D4C4A" w:rsidR="00E17853" w:rsidRPr="00DE3D75" w:rsidRDefault="00605FE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D208</w:t>
            </w:r>
          </w:p>
          <w:p w14:paraId="569AD5A7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“Cédula de identidad”</w:t>
            </w:r>
          </w:p>
          <w:p w14:paraId="0D033AB1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“Pasaporte”</w:t>
            </w:r>
          </w:p>
          <w:p w14:paraId="4FEF55AB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3= </w:t>
            </w:r>
            <w:ins w:id="106" w:author="Marta Liz Bordon Aguero" w:date="2018-03-19T11:29:00Z">
              <w:r w:rsidRPr="00DE3D75">
                <w:rPr>
                  <w:rFonts w:ascii="Arial" w:hAnsi="Arial" w:cs="Arial"/>
                  <w:sz w:val="16"/>
                  <w:szCs w:val="16"/>
                  <w:rPrChange w:id="107" w:author="Marta Liz Bordon Aguero" w:date="2018-03-19T11:29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Documento de identidad extranjero</w:t>
              </w:r>
            </w:ins>
            <w:del w:id="108" w:author="Marta Liz Bordon Aguero" w:date="2018-03-19T11:29:00Z">
              <w:r w:rsidRPr="00DE3D75" w:rsidDel="00C42CEE">
                <w:rPr>
                  <w:rFonts w:ascii="Arial" w:hAnsi="Arial" w:cs="Arial"/>
                  <w:sz w:val="16"/>
                  <w:szCs w:val="16"/>
                </w:rPr>
                <w:delText>“DNI”</w:delText>
              </w:r>
            </w:del>
          </w:p>
          <w:p w14:paraId="2BB651E5" w14:textId="77777777" w:rsidR="00E17853" w:rsidRPr="00DE3D75" w:rsidRDefault="00E17853" w:rsidP="00E17853">
            <w:pPr>
              <w:rPr>
                <w:ins w:id="109" w:author="Newton Oller de Mello" w:date="2018-03-12T16:08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“Carnet de residencia”</w:t>
            </w:r>
          </w:p>
          <w:p w14:paraId="0C7090B1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ins w:id="110" w:author="Newton Oller de Mello" w:date="2018-03-12T16:08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5 = </w:t>
              </w:r>
            </w:ins>
            <w:ins w:id="111" w:author="Marta Liz Bordon Aguero" w:date="2018-03-19T11:30:00Z">
              <w:r w:rsidRPr="00DE3D75">
                <w:rPr>
                  <w:rFonts w:ascii="Arial" w:hAnsi="Arial" w:cs="Arial"/>
                  <w:sz w:val="16"/>
                  <w:szCs w:val="16"/>
                </w:rPr>
                <w:t>“</w:t>
              </w:r>
              <w:r w:rsidRPr="00DE3D75">
                <w:rPr>
                  <w:rFonts w:ascii="Arial" w:hAnsi="Arial" w:cs="Arial"/>
                  <w:sz w:val="16"/>
                  <w:szCs w:val="16"/>
                  <w:rPrChange w:id="112" w:author="Marta Liz Bordon Aguero" w:date="2018-03-19T11:30:00Z">
                    <w:rPr>
                      <w:rFonts w:ascii="Arial" w:hAnsi="Arial" w:cs="Arial"/>
                      <w:sz w:val="16"/>
                      <w:szCs w:val="16"/>
                      <w:highlight w:val="lightGray"/>
                    </w:rPr>
                  </w:rPrChange>
                </w:rPr>
                <w:t>Innominado</w:t>
              </w:r>
            </w:ins>
            <w:ins w:id="113" w:author="Newton Oller de Mello" w:date="2018-03-12T16:08:00Z">
              <w:del w:id="114" w:author="Marta Liz Bordon Aguero" w:date="2018-03-19T11:30:00Z">
                <w:r w:rsidRPr="00DE3D75" w:rsidDel="00C42CEE">
                  <w:rPr>
                    <w:rFonts w:ascii="Arial" w:hAnsi="Arial" w:cs="Arial"/>
                    <w:sz w:val="16"/>
                    <w:szCs w:val="16"/>
                    <w:rPrChange w:id="115" w:author="Marta Liz Bordon Aguero" w:date="2018-03-19T11:30:00Z">
                      <w:rPr>
                        <w:rFonts w:ascii="Arial" w:hAnsi="Arial" w:cs="Arial"/>
                        <w:sz w:val="16"/>
                        <w:szCs w:val="16"/>
                        <w:highlight w:val="lightGray"/>
                      </w:rPr>
                    </w:rPrChange>
                  </w:rPr>
                  <w:delText>“No Identificado</w:delText>
                </w:r>
              </w:del>
              <w:r w:rsidRPr="00DE3D75">
                <w:rPr>
                  <w:rFonts w:ascii="Arial" w:hAnsi="Arial" w:cs="Arial"/>
                  <w:sz w:val="16"/>
                  <w:szCs w:val="16"/>
                  <w:rPrChange w:id="116" w:author="Marta Liz Bordon Aguero" w:date="2018-03-19T11:30:00Z">
                    <w:rPr>
                      <w:rFonts w:ascii="Arial" w:hAnsi="Arial" w:cs="Arial"/>
                      <w:sz w:val="16"/>
                      <w:szCs w:val="16"/>
                      <w:highlight w:val="lightGray"/>
                    </w:rPr>
                  </w:rPrChange>
                </w:rPr>
                <w:t>”</w:t>
              </w:r>
            </w:ins>
          </w:p>
          <w:p w14:paraId="556B8940" w14:textId="62E17579" w:rsidR="00E17853" w:rsidRPr="00DE3D75" w:rsidRDefault="00605FE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D208</w:t>
            </w:r>
            <w:r w:rsidR="00E17853" w:rsidRPr="00DE3D75">
              <w:rPr>
                <w:rFonts w:ascii="Arial" w:hAnsi="Arial" w:cs="Arial"/>
                <w:sz w:val="16"/>
                <w:szCs w:val="16"/>
              </w:rPr>
              <w:t xml:space="preserve"> = 9 describir el tipo de documento de identidad</w:t>
            </w:r>
          </w:p>
        </w:tc>
        <w:tc>
          <w:tcPr>
            <w:tcW w:w="413" w:type="pct"/>
            <w:vAlign w:val="center"/>
          </w:tcPr>
          <w:p w14:paraId="197D49DF" w14:textId="0EB78BBA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4E326000" w14:textId="77777777" w:rsidTr="00327D7B">
        <w:trPr>
          <w:trHeight w:val="713"/>
        </w:trPr>
        <w:tc>
          <w:tcPr>
            <w:tcW w:w="304" w:type="pct"/>
            <w:vAlign w:val="center"/>
          </w:tcPr>
          <w:p w14:paraId="50D9331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3788F7A8" w14:textId="6F5B5D43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D210</w:t>
            </w:r>
          </w:p>
        </w:tc>
        <w:tc>
          <w:tcPr>
            <w:tcW w:w="435" w:type="pct"/>
            <w:vAlign w:val="center"/>
          </w:tcPr>
          <w:p w14:paraId="1C91B1C3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dIdenRec</w:t>
            </w:r>
          </w:p>
        </w:tc>
        <w:tc>
          <w:tcPr>
            <w:tcW w:w="835" w:type="pct"/>
            <w:vAlign w:val="center"/>
          </w:tcPr>
          <w:p w14:paraId="1C5D557E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documento de identidad</w:t>
            </w:r>
          </w:p>
        </w:tc>
        <w:tc>
          <w:tcPr>
            <w:tcW w:w="356" w:type="pct"/>
            <w:vAlign w:val="center"/>
          </w:tcPr>
          <w:p w14:paraId="43A5797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3E31E15C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</w:tcPr>
          <w:p w14:paraId="1A9F6E6D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1-20</w:t>
            </w:r>
          </w:p>
        </w:tc>
        <w:tc>
          <w:tcPr>
            <w:tcW w:w="407" w:type="pct"/>
            <w:vAlign w:val="center"/>
          </w:tcPr>
          <w:p w14:paraId="715C039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</w:tcPr>
          <w:p w14:paraId="7201C5D0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 informar si D201 = 1</w:t>
            </w:r>
          </w:p>
          <w:p w14:paraId="490EAB62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En caso de DE sin nombre (innominado), completar con “0”</w:t>
            </w:r>
          </w:p>
        </w:tc>
        <w:tc>
          <w:tcPr>
            <w:tcW w:w="413" w:type="pct"/>
            <w:vAlign w:val="center"/>
          </w:tcPr>
          <w:p w14:paraId="52D19AF4" w14:textId="437026FF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6454AEED" w14:textId="77777777" w:rsidTr="00605FE3">
        <w:trPr>
          <w:trHeight w:val="724"/>
        </w:trPr>
        <w:tc>
          <w:tcPr>
            <w:tcW w:w="304" w:type="pct"/>
            <w:vAlign w:val="center"/>
          </w:tcPr>
          <w:p w14:paraId="7D99C646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0F586950" w14:textId="1F15CF6C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D211</w:t>
            </w:r>
          </w:p>
        </w:tc>
        <w:tc>
          <w:tcPr>
            <w:tcW w:w="435" w:type="pct"/>
            <w:vAlign w:val="center"/>
            <w:hideMark/>
          </w:tcPr>
          <w:p w14:paraId="4DCCDB88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dNomRec</w:t>
            </w:r>
          </w:p>
        </w:tc>
        <w:tc>
          <w:tcPr>
            <w:tcW w:w="835" w:type="pct"/>
            <w:vAlign w:val="center"/>
            <w:hideMark/>
          </w:tcPr>
          <w:p w14:paraId="470ED675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o Razón Social del Receptor del DE</w:t>
            </w:r>
          </w:p>
        </w:tc>
        <w:tc>
          <w:tcPr>
            <w:tcW w:w="356" w:type="pct"/>
            <w:vAlign w:val="center"/>
            <w:hideMark/>
          </w:tcPr>
          <w:p w14:paraId="1F462F7B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  <w:hideMark/>
          </w:tcPr>
          <w:p w14:paraId="62984784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  <w:hideMark/>
          </w:tcPr>
          <w:p w14:paraId="06FC77E3" w14:textId="00CC7EEB" w:rsidR="00E17853" w:rsidRPr="00DE3D75" w:rsidRDefault="00D53405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  <w:r w:rsidR="00E17853" w:rsidRPr="00DE3D75">
              <w:rPr>
                <w:rFonts w:ascii="Arial" w:hAnsi="Arial" w:cs="Arial"/>
                <w:sz w:val="16"/>
                <w:szCs w:val="16"/>
              </w:rPr>
              <w:t>-60</w:t>
            </w:r>
          </w:p>
        </w:tc>
        <w:tc>
          <w:tcPr>
            <w:tcW w:w="407" w:type="pct"/>
            <w:vAlign w:val="center"/>
            <w:hideMark/>
          </w:tcPr>
          <w:p w14:paraId="1E8FE648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3" w:type="pct"/>
            <w:vAlign w:val="center"/>
            <w:hideMark/>
          </w:tcPr>
          <w:p w14:paraId="11820F15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Obligatorio si D201 = </w:t>
            </w:r>
            <w:del w:id="117" w:author="Marta Liz Bordon Aguero" w:date="2018-03-19T11:31:00Z">
              <w:r w:rsidRPr="00DE3D75" w:rsidDel="00C42CEE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400B500A" w14:textId="20FD600C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En caso de DE sin nombre (innominado), completar con </w:t>
            </w:r>
            <w:r w:rsidRPr="00DE3D75">
              <w:rPr>
                <w:rFonts w:ascii="Arial" w:hAnsi="Arial" w:cs="Arial"/>
                <w:sz w:val="16"/>
                <w:szCs w:val="16"/>
                <w:rPrChange w:id="118" w:author="Marta Liz Bordon Aguero" w:date="2018-03-19T11:31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“</w:t>
            </w:r>
            <w:del w:id="119" w:author="Newton Oller de Mello" w:date="2018-03-08T16:54:00Z">
              <w:r w:rsidRPr="00DE3D75" w:rsidDel="00801321">
                <w:rPr>
                  <w:rFonts w:ascii="Arial" w:hAnsi="Arial" w:cs="Arial"/>
                  <w:sz w:val="16"/>
                  <w:szCs w:val="16"/>
                  <w:rPrChange w:id="120" w:author="Marta Liz Bordon Aguero" w:date="2018-03-19T11:31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delText>0</w:delText>
              </w:r>
            </w:del>
            <w:ins w:id="121" w:author="Newton Oller de Mello" w:date="2018-03-08T16:54:00Z">
              <w:r w:rsidRPr="00DE3D75">
                <w:rPr>
                  <w:rFonts w:ascii="Arial" w:hAnsi="Arial" w:cs="Arial"/>
                  <w:sz w:val="16"/>
                  <w:szCs w:val="16"/>
                  <w:rPrChange w:id="122" w:author="Marta Liz Bordon Aguero" w:date="2018-03-19T11:31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Sin Nombre</w:t>
              </w:r>
            </w:ins>
            <w:r w:rsidR="007E34BB" w:rsidRPr="00DE3D75">
              <w:rPr>
                <w:rFonts w:ascii="Arial" w:hAnsi="Arial" w:cs="Arial"/>
                <w:sz w:val="16"/>
                <w:szCs w:val="16"/>
              </w:rPr>
              <w:t xml:space="preserve"> o XXX</w:t>
            </w:r>
            <w:r w:rsidRPr="00DE3D75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13" w:type="pct"/>
            <w:vAlign w:val="center"/>
            <w:hideMark/>
          </w:tcPr>
          <w:p w14:paraId="0D0A6F18" w14:textId="2AE57775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4818A034" w14:textId="77777777" w:rsidTr="00327D7B">
        <w:trPr>
          <w:trHeight w:val="396"/>
        </w:trPr>
        <w:tc>
          <w:tcPr>
            <w:tcW w:w="304" w:type="pct"/>
            <w:vAlign w:val="center"/>
          </w:tcPr>
          <w:p w14:paraId="1FC7B7AE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4BDE522C" w14:textId="22C33448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D212</w:t>
            </w:r>
          </w:p>
        </w:tc>
        <w:tc>
          <w:tcPr>
            <w:tcW w:w="435" w:type="pct"/>
            <w:vAlign w:val="center"/>
          </w:tcPr>
          <w:p w14:paraId="2B033229" w14:textId="19013296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dNomFan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Rec</w:t>
            </w:r>
          </w:p>
        </w:tc>
        <w:tc>
          <w:tcPr>
            <w:tcW w:w="835" w:type="pct"/>
            <w:vAlign w:val="center"/>
          </w:tcPr>
          <w:p w14:paraId="34A81002" w14:textId="77777777" w:rsidR="00E17853" w:rsidRPr="00DE3D75" w:rsidRDefault="00E17853" w:rsidP="00E1785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fantasía</w:t>
            </w:r>
          </w:p>
        </w:tc>
        <w:tc>
          <w:tcPr>
            <w:tcW w:w="356" w:type="pct"/>
            <w:vAlign w:val="center"/>
          </w:tcPr>
          <w:p w14:paraId="2E7AF0A6" w14:textId="77777777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vAlign w:val="center"/>
          </w:tcPr>
          <w:p w14:paraId="3D6ED491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vAlign w:val="center"/>
          </w:tcPr>
          <w:p w14:paraId="5FDD845C" w14:textId="77777777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2-60</w:t>
            </w:r>
          </w:p>
        </w:tc>
        <w:tc>
          <w:tcPr>
            <w:tcW w:w="407" w:type="pct"/>
            <w:vAlign w:val="center"/>
          </w:tcPr>
          <w:p w14:paraId="502B946A" w14:textId="77777777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vAlign w:val="center"/>
          </w:tcPr>
          <w:p w14:paraId="32E97BED" w14:textId="77777777" w:rsidR="00E17853" w:rsidRPr="00DE3D75" w:rsidRDefault="00E17853" w:rsidP="00E1785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pct"/>
            <w:vAlign w:val="center"/>
          </w:tcPr>
          <w:p w14:paraId="42440FA2" w14:textId="571F915D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03D18338" w14:textId="77777777" w:rsidTr="00327D7B">
        <w:trPr>
          <w:trHeight w:val="552"/>
        </w:trPr>
        <w:tc>
          <w:tcPr>
            <w:tcW w:w="304" w:type="pct"/>
            <w:vAlign w:val="center"/>
          </w:tcPr>
          <w:p w14:paraId="73C6C95F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2C284397" w14:textId="35B98406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D213</w:t>
            </w:r>
          </w:p>
        </w:tc>
        <w:tc>
          <w:tcPr>
            <w:tcW w:w="435" w:type="pct"/>
            <w:vAlign w:val="center"/>
            <w:hideMark/>
          </w:tcPr>
          <w:p w14:paraId="1FB5B7EC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dTelRec</w:t>
            </w:r>
          </w:p>
        </w:tc>
        <w:tc>
          <w:tcPr>
            <w:tcW w:w="835" w:type="pct"/>
            <w:vAlign w:val="center"/>
            <w:hideMark/>
          </w:tcPr>
          <w:p w14:paraId="195D97D4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Teléfono de contacto del receptor</w:t>
            </w:r>
          </w:p>
        </w:tc>
        <w:tc>
          <w:tcPr>
            <w:tcW w:w="356" w:type="pct"/>
            <w:noWrap/>
            <w:vAlign w:val="center"/>
            <w:hideMark/>
          </w:tcPr>
          <w:p w14:paraId="3696513F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noWrap/>
            <w:vAlign w:val="center"/>
            <w:hideMark/>
          </w:tcPr>
          <w:p w14:paraId="3FB79E53" w14:textId="77777777" w:rsidR="00E17853" w:rsidRPr="00DE3D75" w:rsidRDefault="00E17853" w:rsidP="00E1785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0241B816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6-15</w:t>
            </w:r>
          </w:p>
        </w:tc>
        <w:tc>
          <w:tcPr>
            <w:tcW w:w="407" w:type="pct"/>
            <w:noWrap/>
            <w:vAlign w:val="center"/>
            <w:hideMark/>
          </w:tcPr>
          <w:p w14:paraId="2E3FE6FB" w14:textId="5E6FEE1E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del w:id="123" w:author="Newton Oller de Mello" w:date="2018-03-08T16:54:00Z">
              <w:r w:rsidRPr="00DE3D75" w:rsidDel="00801321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ins w:id="124" w:author="Newton Oller de Mello" w:date="2018-03-08T16:5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="00605FE3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83" w:type="pct"/>
            <w:noWrap/>
            <w:vAlign w:val="center"/>
            <w:hideMark/>
          </w:tcPr>
          <w:p w14:paraId="648CED7F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pct"/>
            <w:vAlign w:val="center"/>
            <w:hideMark/>
          </w:tcPr>
          <w:p w14:paraId="0D800877" w14:textId="55D8C3C6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17853" w:rsidRPr="00DE3D75" w14:paraId="61C31EDF" w14:textId="77777777" w:rsidTr="00327D7B">
        <w:trPr>
          <w:trHeight w:val="276"/>
        </w:trPr>
        <w:tc>
          <w:tcPr>
            <w:tcW w:w="304" w:type="pct"/>
            <w:vAlign w:val="center"/>
          </w:tcPr>
          <w:p w14:paraId="17A3A17C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356" w:type="pct"/>
            <w:vAlign w:val="center"/>
          </w:tcPr>
          <w:p w14:paraId="7B76D6FA" w14:textId="290ABA2A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D214</w:t>
            </w:r>
          </w:p>
        </w:tc>
        <w:tc>
          <w:tcPr>
            <w:tcW w:w="435" w:type="pct"/>
            <w:vAlign w:val="center"/>
            <w:hideMark/>
          </w:tcPr>
          <w:p w14:paraId="19223939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dEmailRec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14:paraId="50F9F1AF" w14:textId="77777777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Correo electrónico del receptor</w:t>
            </w:r>
          </w:p>
        </w:tc>
        <w:tc>
          <w:tcPr>
            <w:tcW w:w="356" w:type="pct"/>
            <w:noWrap/>
            <w:vAlign w:val="center"/>
            <w:hideMark/>
          </w:tcPr>
          <w:p w14:paraId="1FB9A656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D200</w:t>
            </w:r>
          </w:p>
        </w:tc>
        <w:tc>
          <w:tcPr>
            <w:tcW w:w="255" w:type="pct"/>
            <w:noWrap/>
            <w:vAlign w:val="center"/>
            <w:hideMark/>
          </w:tcPr>
          <w:p w14:paraId="302EE9F7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6" w:type="pct"/>
            <w:noWrap/>
            <w:vAlign w:val="center"/>
            <w:hideMark/>
          </w:tcPr>
          <w:p w14:paraId="12D26F77" w14:textId="7777777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2-50</w:t>
            </w:r>
          </w:p>
        </w:tc>
        <w:tc>
          <w:tcPr>
            <w:tcW w:w="407" w:type="pct"/>
            <w:noWrap/>
            <w:vAlign w:val="center"/>
            <w:hideMark/>
          </w:tcPr>
          <w:p w14:paraId="2E0AEDB1" w14:textId="5F526264" w:rsidR="00E17853" w:rsidRPr="00DE3D75" w:rsidRDefault="00605FE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3" w:type="pct"/>
            <w:noWrap/>
            <w:vAlign w:val="center"/>
            <w:hideMark/>
          </w:tcPr>
          <w:p w14:paraId="744D6162" w14:textId="4428CEFE" w:rsidR="00E17853" w:rsidRPr="00DE3D75" w:rsidRDefault="00E17853" w:rsidP="00E178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pct"/>
            <w:vAlign w:val="center"/>
            <w:hideMark/>
          </w:tcPr>
          <w:p w14:paraId="579DF4BF" w14:textId="37D8A857" w:rsidR="00E17853" w:rsidRPr="00DE3D75" w:rsidRDefault="00E17853" w:rsidP="00E178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158448E6" w14:textId="77777777" w:rsidR="00B067CF" w:rsidRPr="00DE3D75" w:rsidRDefault="00B067CF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0EED6B03" w14:textId="77777777" w:rsidR="00B067CF" w:rsidRPr="00DE3D75" w:rsidRDefault="00B067CF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455A78FF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3AE0B2E4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593BB004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61DC6577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5F2D622A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61DD3693" w14:textId="77777777" w:rsidR="0088790B" w:rsidRPr="00DE3D75" w:rsidRDefault="0088790B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7E838CE0" w14:textId="77777777" w:rsidR="0088790B" w:rsidRPr="00DE3D75" w:rsidRDefault="0088790B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022C41BA" w14:textId="77777777" w:rsidR="00880635" w:rsidRPr="00DE3D75" w:rsidRDefault="00880635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17C067A9" w14:textId="77777777" w:rsidR="0088790B" w:rsidRPr="00DE3D75" w:rsidRDefault="0088790B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6B1BE096" w14:textId="77777777" w:rsidR="00605FE3" w:rsidRPr="00DE3D75" w:rsidRDefault="00605FE3" w:rsidP="00B067CF">
      <w:pPr>
        <w:pStyle w:val="Sinespaciado"/>
        <w:ind w:left="1068"/>
        <w:rPr>
          <w:rFonts w:ascii="Arial" w:hAnsi="Arial" w:cs="Arial"/>
          <w:b/>
          <w:sz w:val="16"/>
          <w:szCs w:val="16"/>
        </w:rPr>
      </w:pPr>
    </w:p>
    <w:p w14:paraId="3A8A864F" w14:textId="2D4231F4" w:rsidR="00B067CF" w:rsidRPr="00DE3D75" w:rsidRDefault="00B067CF">
      <w:pPr>
        <w:pStyle w:val="Sinespaciado"/>
        <w:numPr>
          <w:ilvl w:val="0"/>
          <w:numId w:val="25"/>
        </w:numPr>
        <w:rPr>
          <w:rFonts w:ascii="Arial" w:hAnsi="Arial" w:cs="Arial"/>
          <w:b/>
        </w:rPr>
        <w:pPrChange w:id="125" w:author="Newton Oller de Mello" w:date="2018-03-12T16:10:00Z">
          <w:pPr>
            <w:pStyle w:val="Sinespaciado"/>
            <w:numPr>
              <w:numId w:val="30"/>
            </w:numPr>
            <w:ind w:left="1068" w:hanging="708"/>
          </w:pPr>
        </w:pPrChange>
      </w:pPr>
      <w:r w:rsidRPr="00DE3D75">
        <w:rPr>
          <w:rFonts w:ascii="Arial" w:hAnsi="Arial" w:cs="Arial"/>
          <w:b/>
        </w:rPr>
        <w:t>Datos específicos por tipo de Documento Electrónico (E001)</w:t>
      </w:r>
    </w:p>
    <w:p w14:paraId="6F4F558B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957"/>
        <w:gridCol w:w="1312"/>
        <w:gridCol w:w="2250"/>
        <w:gridCol w:w="960"/>
        <w:gridCol w:w="758"/>
        <w:gridCol w:w="993"/>
        <w:gridCol w:w="1133"/>
        <w:gridCol w:w="3638"/>
        <w:gridCol w:w="1145"/>
      </w:tblGrid>
      <w:tr w:rsidR="00B067CF" w:rsidRPr="00DE3D75" w14:paraId="02773696" w14:textId="77777777" w:rsidTr="00867087">
        <w:trPr>
          <w:trHeight w:val="540"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5191B553" w14:textId="0BEBD470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42" w:type="pct"/>
            <w:shd w:val="clear" w:color="auto" w:fill="D5DCE4" w:themeFill="text2" w:themeFillTint="33"/>
            <w:vAlign w:val="center"/>
            <w:hideMark/>
          </w:tcPr>
          <w:p w14:paraId="5DE6067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69" w:type="pct"/>
            <w:shd w:val="clear" w:color="auto" w:fill="D5DCE4" w:themeFill="text2" w:themeFillTint="33"/>
            <w:vAlign w:val="center"/>
            <w:hideMark/>
          </w:tcPr>
          <w:p w14:paraId="5C940BB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04" w:type="pct"/>
            <w:shd w:val="clear" w:color="auto" w:fill="D5DCE4" w:themeFill="text2" w:themeFillTint="33"/>
            <w:vAlign w:val="center"/>
            <w:hideMark/>
          </w:tcPr>
          <w:p w14:paraId="3691E2DD" w14:textId="22D7AA1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43" w:type="pct"/>
            <w:shd w:val="clear" w:color="auto" w:fill="D5DCE4" w:themeFill="text2" w:themeFillTint="33"/>
            <w:vAlign w:val="center"/>
            <w:hideMark/>
          </w:tcPr>
          <w:p w14:paraId="15B9166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71" w:type="pct"/>
            <w:shd w:val="clear" w:color="auto" w:fill="D5DCE4" w:themeFill="text2" w:themeFillTint="33"/>
            <w:vAlign w:val="center"/>
            <w:hideMark/>
          </w:tcPr>
          <w:p w14:paraId="789CFFE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3A12FBC4" w14:textId="5F894DB4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055171F0" w14:textId="51E592A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300" w:type="pct"/>
            <w:shd w:val="clear" w:color="auto" w:fill="D5DCE4" w:themeFill="text2" w:themeFillTint="33"/>
            <w:vAlign w:val="center"/>
            <w:hideMark/>
          </w:tcPr>
          <w:p w14:paraId="208CAE99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09" w:type="pct"/>
            <w:shd w:val="clear" w:color="auto" w:fill="D5DCE4" w:themeFill="text2" w:themeFillTint="33"/>
            <w:vAlign w:val="center"/>
            <w:hideMark/>
          </w:tcPr>
          <w:p w14:paraId="5012F61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B067CF" w:rsidRPr="00DE3D75" w14:paraId="3EEAB266" w14:textId="77777777" w:rsidTr="009B6F51">
        <w:trPr>
          <w:trHeight w:val="378"/>
        </w:trPr>
        <w:tc>
          <w:tcPr>
            <w:tcW w:w="30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75B963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5DAD7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B94CB7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gDtipDe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C0BD74" w14:textId="77777777" w:rsidR="00B067CF" w:rsidRPr="00DE3D75" w:rsidRDefault="00B067CF" w:rsidP="00C9468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Datos específicos por tipo de Documento Electrónico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0F517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7470E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AD9371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FE281A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5533F3" w14:textId="77777777" w:rsidR="00B067CF" w:rsidRPr="00DE3D75" w:rsidRDefault="00B067CF" w:rsidP="00C9468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6EE90" w14:textId="6E55DD5D" w:rsidR="00B067CF" w:rsidRPr="00DE3D75" w:rsidRDefault="00327D7B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4CCAD3B7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68A99A05" w14:textId="0AB6B353" w:rsidR="004401CC" w:rsidRPr="00DE3D75" w:rsidRDefault="004401CC" w:rsidP="004401CC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E1.</w:t>
      </w:r>
      <w:r w:rsidRPr="00DE3D75">
        <w:rPr>
          <w:rFonts w:ascii="Arial" w:hAnsi="Arial" w:cs="Arial"/>
          <w:b/>
        </w:rPr>
        <w:tab/>
        <w:t>Campos que componen la Factura Electrónica FE (E002</w:t>
      </w:r>
      <w:r w:rsidR="00742FB5" w:rsidRPr="00DE3D75">
        <w:rPr>
          <w:rFonts w:ascii="Arial" w:hAnsi="Arial" w:cs="Arial"/>
          <w:b/>
        </w:rPr>
        <w:t>-E00</w:t>
      </w:r>
      <w:r w:rsidRPr="00DE3D75">
        <w:rPr>
          <w:rFonts w:ascii="Arial" w:hAnsi="Arial" w:cs="Arial"/>
          <w:b/>
        </w:rPr>
        <w:t>9)</w:t>
      </w:r>
    </w:p>
    <w:p w14:paraId="4D86A2F5" w14:textId="77777777" w:rsidR="004401CC" w:rsidRPr="00DE3D75" w:rsidRDefault="004401CC" w:rsidP="004401CC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4"/>
        <w:gridCol w:w="991"/>
        <w:gridCol w:w="1276"/>
        <w:gridCol w:w="2270"/>
        <w:gridCol w:w="991"/>
        <w:gridCol w:w="711"/>
        <w:gridCol w:w="991"/>
        <w:gridCol w:w="1136"/>
        <w:gridCol w:w="3632"/>
        <w:gridCol w:w="1150"/>
      </w:tblGrid>
      <w:tr w:rsidR="004401CC" w:rsidRPr="00DE3D75" w14:paraId="7A3DF051" w14:textId="77777777" w:rsidTr="00EB0DDF">
        <w:trPr>
          <w:trHeight w:val="575"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4126757C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B75DFC6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  <w:hideMark/>
          </w:tcPr>
          <w:p w14:paraId="7416A4F0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  <w:hideMark/>
          </w:tcPr>
          <w:p w14:paraId="23C28EB0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9E8C762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  <w:hideMark/>
          </w:tcPr>
          <w:p w14:paraId="7235E572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18B04785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  <w:hideMark/>
          </w:tcPr>
          <w:p w14:paraId="3DB46B98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98" w:type="pct"/>
            <w:shd w:val="clear" w:color="auto" w:fill="D5DCE4" w:themeFill="text2" w:themeFillTint="33"/>
            <w:vAlign w:val="center"/>
            <w:hideMark/>
          </w:tcPr>
          <w:p w14:paraId="4D907B7D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3ADE3903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0CB18CB0" w14:textId="77777777" w:rsidTr="009B6F51">
        <w:trPr>
          <w:trHeight w:val="417"/>
        </w:trPr>
        <w:tc>
          <w:tcPr>
            <w:tcW w:w="30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39578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DF928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04757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gCamFE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1B5A5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componen la FE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652B4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E001</w:t>
            </w:r>
          </w:p>
        </w:tc>
        <w:tc>
          <w:tcPr>
            <w:tcW w:w="25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39DF5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9EE5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78478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5C14E8" w14:textId="7068CB17" w:rsidR="00327D7B" w:rsidRPr="00DE3D75" w:rsidRDefault="00BA3667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1 o </w:t>
            </w: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9ABF81" w14:textId="2EF10A2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062697D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E0B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20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E003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B6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iCondOpe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50E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Condición de la operación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85E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387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6B5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222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D5B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Contado</w:t>
            </w:r>
          </w:p>
          <w:p w14:paraId="0B359E4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Crédito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61D" w14:textId="7A1242FC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EEDC446" w14:textId="77777777" w:rsidTr="00327D7B">
        <w:tc>
          <w:tcPr>
            <w:tcW w:w="302" w:type="pct"/>
            <w:vAlign w:val="center"/>
          </w:tcPr>
          <w:p w14:paraId="2A75A7A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</w:t>
            </w:r>
          </w:p>
        </w:tc>
        <w:tc>
          <w:tcPr>
            <w:tcW w:w="354" w:type="pct"/>
            <w:vAlign w:val="center"/>
          </w:tcPr>
          <w:p w14:paraId="7EAE1AF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E004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84E743C" w14:textId="122221D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</w:t>
            </w:r>
            <w:r w:rsidR="00BA3667" w:rsidRPr="00DE3D75">
              <w:rPr>
                <w:rFonts w:ascii="Arial" w:hAnsi="Arial" w:cs="Arial"/>
                <w:sz w:val="16"/>
                <w:szCs w:val="16"/>
              </w:rPr>
              <w:t>CondOpe</w:t>
            </w:r>
          </w:p>
        </w:tc>
        <w:tc>
          <w:tcPr>
            <w:tcW w:w="811" w:type="pct"/>
            <w:vAlign w:val="center"/>
          </w:tcPr>
          <w:p w14:paraId="74CE2CA3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la condición de operación</w:t>
            </w:r>
          </w:p>
        </w:tc>
        <w:tc>
          <w:tcPr>
            <w:tcW w:w="354" w:type="pct"/>
            <w:vAlign w:val="center"/>
          </w:tcPr>
          <w:p w14:paraId="2493596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4" w:type="pct"/>
            <w:vAlign w:val="center"/>
          </w:tcPr>
          <w:p w14:paraId="43D8DB4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7161AC2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06" w:type="pct"/>
            <w:vAlign w:val="center"/>
          </w:tcPr>
          <w:p w14:paraId="4B16413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8" w:type="pct"/>
            <w:vAlign w:val="center"/>
          </w:tcPr>
          <w:p w14:paraId="2FCFB35E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E003</w:t>
            </w:r>
          </w:p>
          <w:p w14:paraId="4E20EA5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“Contado”</w:t>
            </w:r>
          </w:p>
          <w:p w14:paraId="5FCA4F70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“Crédito”</w:t>
            </w:r>
          </w:p>
        </w:tc>
        <w:tc>
          <w:tcPr>
            <w:tcW w:w="411" w:type="pct"/>
            <w:vAlign w:val="center"/>
          </w:tcPr>
          <w:p w14:paraId="6F565AFE" w14:textId="16F83C5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628F90F6" w14:textId="77777777" w:rsidR="004401CC" w:rsidRPr="00DE3D75" w:rsidRDefault="004401CC" w:rsidP="004401CC">
      <w:pPr>
        <w:rPr>
          <w:rFonts w:ascii="Arial" w:hAnsi="Arial" w:cs="Arial"/>
          <w:sz w:val="16"/>
          <w:szCs w:val="16"/>
        </w:rPr>
      </w:pPr>
    </w:p>
    <w:p w14:paraId="684FAB5B" w14:textId="19DEA25F" w:rsidR="004401CC" w:rsidRPr="00DE3D75" w:rsidRDefault="004401CC" w:rsidP="004401CC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 xml:space="preserve">E1.1. </w:t>
      </w:r>
      <w:r w:rsidRPr="00DE3D75">
        <w:rPr>
          <w:rFonts w:ascii="Arial" w:hAnsi="Arial" w:cs="Arial"/>
          <w:b/>
        </w:rPr>
        <w:tab/>
        <w:t>Campos que describen la forma de pago de la operación al contado</w:t>
      </w:r>
      <w:r w:rsidR="00742FB5" w:rsidRPr="00DE3D75">
        <w:rPr>
          <w:rFonts w:ascii="Arial" w:hAnsi="Arial" w:cs="Arial"/>
          <w:b/>
        </w:rPr>
        <w:t xml:space="preserve"> (E010-E019)</w:t>
      </w:r>
    </w:p>
    <w:p w14:paraId="536DB513" w14:textId="77777777" w:rsidR="004401CC" w:rsidRPr="00DE3D75" w:rsidRDefault="004401CC" w:rsidP="004401CC">
      <w:pPr>
        <w:ind w:firstLine="426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992"/>
        <w:gridCol w:w="1279"/>
        <w:gridCol w:w="2267"/>
        <w:gridCol w:w="991"/>
        <w:gridCol w:w="708"/>
        <w:gridCol w:w="991"/>
        <w:gridCol w:w="1133"/>
        <w:gridCol w:w="3635"/>
        <w:gridCol w:w="1150"/>
      </w:tblGrid>
      <w:tr w:rsidR="004401CC" w:rsidRPr="00DE3D75" w14:paraId="4A819F90" w14:textId="77777777" w:rsidTr="00327D7B">
        <w:trPr>
          <w:trHeight w:val="540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32C86CC6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4E01BDB9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7" w:type="pct"/>
            <w:shd w:val="clear" w:color="auto" w:fill="D5DCE4" w:themeFill="text2" w:themeFillTint="33"/>
            <w:vAlign w:val="center"/>
            <w:hideMark/>
          </w:tcPr>
          <w:p w14:paraId="33D83B39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0964CB75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ADE017F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31EC559B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529CE783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686A5C03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99" w:type="pct"/>
            <w:shd w:val="clear" w:color="auto" w:fill="D5DCE4" w:themeFill="text2" w:themeFillTint="33"/>
            <w:vAlign w:val="center"/>
            <w:hideMark/>
          </w:tcPr>
          <w:p w14:paraId="5358CD9C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10D4B071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13635B12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D3403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8533CD8" w14:textId="4B7FCBD7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521384" w14:textId="5CFA0BB6" w:rsidR="00327D7B" w:rsidRPr="00DE3D75" w:rsidRDefault="00BA3667" w:rsidP="00BA366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gForPagCon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C3A21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la forma de pago de la operación al contado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2F39B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C5A24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F0641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3D042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1-100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D5035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 activa si E003 = 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ED0848" w14:textId="0B8B17A9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CDCE1C3" w14:textId="77777777" w:rsidTr="009B6F51">
        <w:trPr>
          <w:trHeight w:val="144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7BC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A07D" w14:textId="432B847B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9B2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iTiPago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D6E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pago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2A2D" w14:textId="7359AD49" w:rsidR="00327D7B" w:rsidRPr="00DE3D75" w:rsidRDefault="00BA3667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BF4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24F0B" w14:textId="4563A9A6" w:rsidR="00327D7B" w:rsidRPr="00DE3D75" w:rsidRDefault="00E4491E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0A14" w14:textId="5B67036F" w:rsidR="00327D7B" w:rsidRPr="00DE3D75" w:rsidRDefault="008825BC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1-5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53C5" w14:textId="1B701674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1= 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Efectivo</w:t>
            </w:r>
          </w:p>
          <w:p w14:paraId="18747061" w14:textId="361A2F1E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2= Cheque</w:t>
            </w:r>
          </w:p>
          <w:p w14:paraId="4607FB7A" w14:textId="258E569C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3= Tarjeta de Crédito</w:t>
            </w:r>
          </w:p>
          <w:p w14:paraId="3B4740AD" w14:textId="609D67CD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4= Tarjeta de Débito</w:t>
            </w:r>
          </w:p>
          <w:p w14:paraId="37890005" w14:textId="11A4081B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5= Transferencia</w:t>
            </w:r>
          </w:p>
          <w:p w14:paraId="1DD28B1F" w14:textId="5CD7A51C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6= Giros</w:t>
            </w:r>
          </w:p>
          <w:p w14:paraId="312FECCB" w14:textId="57E610F1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7= Billetera Electrónica</w:t>
            </w:r>
          </w:p>
          <w:p w14:paraId="169BFAFF" w14:textId="3024CB5D" w:rsidR="00327D7B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8= Tarjetas Empresariales</w:t>
            </w:r>
          </w:p>
          <w:p w14:paraId="52D16F71" w14:textId="0E9A7226" w:rsidR="00E4491E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09= Vales</w:t>
            </w:r>
          </w:p>
          <w:p w14:paraId="47AD1885" w14:textId="5619DA98" w:rsidR="00E4491E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10= Retenciones</w:t>
            </w:r>
          </w:p>
          <w:p w14:paraId="4B1229CF" w14:textId="38E3DB4D" w:rsidR="00E4491E" w:rsidRPr="00DE3D75" w:rsidRDefault="00E4491E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11= Anticipos</w:t>
            </w:r>
          </w:p>
          <w:p w14:paraId="6F1AF43B" w14:textId="534465B3" w:rsidR="00E4491E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12= </w:t>
            </w:r>
            <w:r w:rsidR="00E4491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Valores fiscales</w:t>
            </w:r>
          </w:p>
          <w:p w14:paraId="5D323AA2" w14:textId="01FE6C2F" w:rsidR="00E4491E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13= </w:t>
            </w:r>
            <w:r w:rsidR="00E4491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Valores comerciales</w:t>
            </w:r>
          </w:p>
          <w:p w14:paraId="620C12AE" w14:textId="0435787A" w:rsidR="00D90542" w:rsidRPr="00DE3D75" w:rsidRDefault="00D90542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14= Compensaciones</w:t>
            </w:r>
          </w:p>
          <w:p w14:paraId="78F8B48B" w14:textId="1888E69F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="00BA3667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Otro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2344" w14:textId="04E4A744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120</w:t>
            </w:r>
          </w:p>
        </w:tc>
      </w:tr>
      <w:tr w:rsidR="00327D7B" w:rsidRPr="00DE3D75" w14:paraId="59A2D8A0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CBA3" w14:textId="6B004D83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DEDF" w14:textId="70DB9FB2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BC66" w14:textId="7D1DFD7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</w:t>
            </w:r>
            <w:r w:rsidR="00BA3667" w:rsidRPr="00DE3D75">
              <w:rPr>
                <w:rFonts w:ascii="Arial" w:hAnsi="Arial" w:cs="Arial"/>
                <w:sz w:val="16"/>
                <w:szCs w:val="16"/>
              </w:rPr>
              <w:t>i</w:t>
            </w:r>
            <w:r w:rsidRPr="00DE3D75">
              <w:rPr>
                <w:rFonts w:ascii="Arial" w:hAnsi="Arial" w:cs="Arial"/>
                <w:sz w:val="16"/>
                <w:szCs w:val="16"/>
              </w:rPr>
              <w:t>Pag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4F0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pago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6FD3" w14:textId="51E41209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E42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27E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2-50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6EE7" w14:textId="672C172E" w:rsidR="00327D7B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1-5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97A4" w14:textId="40CFC0A3" w:rsidR="00327D7B" w:rsidRPr="00DE3D75" w:rsidRDefault="00BA366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E011</w:t>
            </w:r>
          </w:p>
          <w:p w14:paraId="30CF5502" w14:textId="148B6E47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1= “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Efectivo”</w:t>
            </w:r>
          </w:p>
          <w:p w14:paraId="1CFCECD2" w14:textId="44125450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2= “Cheque”</w:t>
            </w:r>
          </w:p>
          <w:p w14:paraId="2E15E585" w14:textId="0E395596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3= “Tarjeta de Crédito”</w:t>
            </w:r>
          </w:p>
          <w:p w14:paraId="1912DFC2" w14:textId="48950AC6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4= “Tarjeta de Débito”</w:t>
            </w:r>
          </w:p>
          <w:p w14:paraId="041ED10C" w14:textId="18CB1903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5= “Transferencia”</w:t>
            </w:r>
          </w:p>
          <w:p w14:paraId="2D467C59" w14:textId="428B3BB7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6= “Giros”</w:t>
            </w:r>
          </w:p>
          <w:p w14:paraId="041D24A6" w14:textId="727EBB16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7= “Billetera Electrónica”</w:t>
            </w:r>
          </w:p>
          <w:p w14:paraId="6D139E43" w14:textId="02DC3282" w:rsidR="00327D7B" w:rsidRPr="00DE3D75" w:rsidRDefault="00BA3667" w:rsidP="00327D7B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="00327D7B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8= “Tarjetas Empresariales”</w:t>
            </w:r>
          </w:p>
          <w:p w14:paraId="05607ABA" w14:textId="20313509" w:rsidR="00BA3667" w:rsidRPr="00DE3D75" w:rsidRDefault="00BA3667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09= 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Vales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  <w:p w14:paraId="6150DCE1" w14:textId="7A6DAA2A" w:rsidR="00BA3667" w:rsidRPr="00DE3D75" w:rsidRDefault="00BA3667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10= 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Retenciones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  <w:p w14:paraId="76367D20" w14:textId="5B18FBE5" w:rsidR="00BA3667" w:rsidRPr="00DE3D75" w:rsidRDefault="00BA3667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11= 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Anticipos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  <w:p w14:paraId="236B2937" w14:textId="09CD0B4E" w:rsidR="00BA3667" w:rsidRPr="00DE3D75" w:rsidRDefault="00BA3667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12= 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Valores fiscales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  <w:p w14:paraId="208E124B" w14:textId="030112A0" w:rsidR="00BA3667" w:rsidRPr="00DE3D75" w:rsidRDefault="00BA3667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13= 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Valores comerciales</w:t>
            </w:r>
            <w:r w:rsidR="0058194E"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  <w:p w14:paraId="125B9CF1" w14:textId="5FB9CA02" w:rsidR="00D90542" w:rsidRPr="00DE3D75" w:rsidRDefault="00D90542" w:rsidP="00BA3667">
            <w:pPr>
              <w:pStyle w:val="Sinespaciad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14= “Compensaciones”</w:t>
            </w:r>
          </w:p>
          <w:p w14:paraId="24AB65C1" w14:textId="04A19CF4" w:rsidR="00327D7B" w:rsidRPr="00DE3D75" w:rsidRDefault="00BA366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E011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=9</w:t>
            </w:r>
            <w:r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informar la descripción del tipo de pago.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68DD" w14:textId="199B578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2E126A81" w14:textId="77777777" w:rsidTr="00327D7B">
        <w:trPr>
          <w:trHeight w:val="39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530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83F" w14:textId="3D852E4F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6E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dMonTiPag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227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Monto por tipo de pago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C90A" w14:textId="2938698A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3DE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B1E2" w14:textId="5A7FDA57" w:rsidR="00327D7B" w:rsidRPr="00DE3D75" w:rsidRDefault="00B9416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11p</w:t>
            </w:r>
            <w:r w:rsidRPr="00DE3D75">
              <w:rPr>
                <w:rFonts w:ascii="Arial" w:hAnsi="Arial" w:cs="Arial"/>
                <w:sz w:val="16"/>
                <w:szCs w:val="16"/>
              </w:rPr>
              <w:t>(0-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2</w:t>
            </w:r>
            <w:r w:rsidRPr="00DE3D7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207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53E9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E8B7" w14:textId="1ECE337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4DC611F" w14:textId="77777777" w:rsidR="00867087" w:rsidRPr="00DE3D75" w:rsidRDefault="00867087" w:rsidP="004401CC">
      <w:pPr>
        <w:pStyle w:val="Sinespaciado"/>
        <w:rPr>
          <w:rFonts w:ascii="Arial" w:hAnsi="Arial" w:cs="Arial"/>
          <w:b/>
        </w:rPr>
      </w:pPr>
    </w:p>
    <w:p w14:paraId="172D1D86" w14:textId="411CF2E1" w:rsidR="004401CC" w:rsidRPr="00DE3D75" w:rsidRDefault="004401CC" w:rsidP="004401CC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 xml:space="preserve">E1.1.1. </w:t>
      </w:r>
      <w:r w:rsidRPr="00DE3D75">
        <w:rPr>
          <w:rFonts w:ascii="Arial" w:hAnsi="Arial" w:cs="Arial"/>
          <w:b/>
        </w:rPr>
        <w:tab/>
        <w:t>Campos que describen el pago de la operación con tarjeta de crédito/débito</w:t>
      </w:r>
      <w:r w:rsidR="00742FB5" w:rsidRPr="00DE3D75">
        <w:rPr>
          <w:rFonts w:ascii="Arial" w:hAnsi="Arial" w:cs="Arial"/>
          <w:b/>
        </w:rPr>
        <w:t xml:space="preserve"> (E020-</w:t>
      </w:r>
      <w:r w:rsidR="0059659B" w:rsidRPr="00DE3D75">
        <w:rPr>
          <w:rFonts w:ascii="Arial" w:hAnsi="Arial" w:cs="Arial"/>
          <w:b/>
        </w:rPr>
        <w:t>E</w:t>
      </w:r>
      <w:r w:rsidR="00742FB5" w:rsidRPr="00DE3D75">
        <w:rPr>
          <w:rFonts w:ascii="Arial" w:hAnsi="Arial" w:cs="Arial"/>
          <w:b/>
        </w:rPr>
        <w:t>029)</w:t>
      </w:r>
    </w:p>
    <w:p w14:paraId="38D25248" w14:textId="77777777" w:rsidR="004401CC" w:rsidRPr="00DE3D75" w:rsidRDefault="004401CC" w:rsidP="004401CC">
      <w:pPr>
        <w:ind w:firstLine="426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992"/>
        <w:gridCol w:w="1248"/>
        <w:gridCol w:w="2295"/>
        <w:gridCol w:w="991"/>
        <w:gridCol w:w="708"/>
        <w:gridCol w:w="991"/>
        <w:gridCol w:w="1136"/>
        <w:gridCol w:w="3635"/>
        <w:gridCol w:w="1150"/>
      </w:tblGrid>
      <w:tr w:rsidR="004401CC" w:rsidRPr="00DE3D75" w14:paraId="4AA6A42B" w14:textId="77777777" w:rsidTr="00327D7B">
        <w:trPr>
          <w:trHeight w:val="454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77AB5B43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03D901A5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46" w:type="pct"/>
            <w:shd w:val="clear" w:color="auto" w:fill="D5DCE4" w:themeFill="text2" w:themeFillTint="33"/>
            <w:vAlign w:val="center"/>
            <w:hideMark/>
          </w:tcPr>
          <w:p w14:paraId="3720C46C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20" w:type="pct"/>
            <w:shd w:val="clear" w:color="auto" w:fill="D5DCE4" w:themeFill="text2" w:themeFillTint="33"/>
            <w:vAlign w:val="center"/>
            <w:hideMark/>
          </w:tcPr>
          <w:p w14:paraId="7F1C46E3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AD862A1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5A4CB78B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4C2A2F7B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  <w:hideMark/>
          </w:tcPr>
          <w:p w14:paraId="096C4F50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99" w:type="pct"/>
            <w:shd w:val="clear" w:color="auto" w:fill="D5DCE4" w:themeFill="text2" w:themeFillTint="33"/>
            <w:vAlign w:val="center"/>
            <w:hideMark/>
          </w:tcPr>
          <w:p w14:paraId="1B2B6A6F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6B9EEAE8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210F0C6E" w14:textId="77777777" w:rsidTr="00327D7B">
        <w:trPr>
          <w:trHeight w:val="714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F4D00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DD5E2E" w14:textId="3E830CEA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72E90D" w14:textId="240E519C" w:rsidR="00327D7B" w:rsidRPr="00DE3D75" w:rsidRDefault="008F6FC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gPag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TarCD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633F2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el pago de la operación con tarjeta de crédito/débito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79EA05" w14:textId="17546E49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B13A68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E8266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16922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F13C8F" w14:textId="54A000D8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 activa si </w:t>
            </w:r>
            <w:r w:rsidR="008F6FC3" w:rsidRPr="00DE3D75">
              <w:rPr>
                <w:rFonts w:ascii="Arial" w:hAnsi="Arial" w:cs="Arial"/>
                <w:sz w:val="16"/>
                <w:szCs w:val="16"/>
              </w:rPr>
              <w:t>E011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8F6FC3"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3 y/o </w:t>
            </w:r>
            <w:r w:rsidR="008F6FC3"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ACE662" w14:textId="5F6A8D8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2054B4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9A3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5FE2" w14:textId="2DC37A14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344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iDenTarj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2CB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Denominación de la tarjeta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F0D5" w14:textId="7B99C156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C84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F849C" w14:textId="44BD861E" w:rsidR="00327D7B" w:rsidRPr="00DE3D75" w:rsidRDefault="008F6FC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3F9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8BDB" w14:textId="35CF0DB5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1= Visa</w:t>
            </w:r>
          </w:p>
          <w:p w14:paraId="399CF7AC" w14:textId="634DA64E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2= Mastercard</w:t>
            </w:r>
          </w:p>
          <w:p w14:paraId="55D65448" w14:textId="34F1D81A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3= American Express</w:t>
            </w:r>
          </w:p>
          <w:p w14:paraId="1A6C2B5F" w14:textId="3CFC2826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4= Maestro</w:t>
            </w:r>
          </w:p>
          <w:p w14:paraId="42C88D7D" w14:textId="309D1751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9= Otro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D42C" w14:textId="2AE35B1F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B3D036F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6A7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02DE" w14:textId="0B934AA7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E719" w14:textId="48428A01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</w:t>
            </w:r>
            <w:r w:rsidR="00217387" w:rsidRPr="00DE3D75">
              <w:rPr>
                <w:rFonts w:ascii="Arial" w:hAnsi="Arial" w:cs="Arial"/>
                <w:sz w:val="16"/>
                <w:szCs w:val="16"/>
              </w:rPr>
              <w:t>Den</w:t>
            </w:r>
            <w:r w:rsidRPr="00DE3D75">
              <w:rPr>
                <w:rFonts w:ascii="Arial" w:hAnsi="Arial" w:cs="Arial"/>
                <w:sz w:val="16"/>
                <w:szCs w:val="16"/>
              </w:rPr>
              <w:t>Tarj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8BD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denominación de la tarjeta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78B2" w14:textId="5A52DCD0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359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564B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4-20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237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1A92" w14:textId="753F0F10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Referente al campo </w:t>
            </w:r>
            <w:r w:rsidR="008F6FC3" w:rsidRPr="00DE3D75">
              <w:rPr>
                <w:rFonts w:ascii="Arial" w:hAnsi="Arial" w:cs="Arial"/>
                <w:sz w:val="16"/>
                <w:szCs w:val="16"/>
              </w:rPr>
              <w:t>E021</w:t>
            </w:r>
          </w:p>
          <w:p w14:paraId="566B3AAA" w14:textId="0F31DFC3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1= “Visa”</w:t>
            </w:r>
          </w:p>
          <w:p w14:paraId="6AB66DB0" w14:textId="0761F490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2= “Mastercard”</w:t>
            </w:r>
          </w:p>
          <w:p w14:paraId="739AE249" w14:textId="53EFFF0B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3= “American Express”</w:t>
            </w:r>
          </w:p>
          <w:p w14:paraId="17E7F332" w14:textId="391834D2" w:rsidR="00327D7B" w:rsidRPr="00DE3D75" w:rsidRDefault="008F6FC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4= “Maestro”</w:t>
            </w:r>
          </w:p>
          <w:p w14:paraId="38699590" w14:textId="24CA4A85" w:rsidR="00327D7B" w:rsidRPr="00DE3D75" w:rsidRDefault="008F6FC3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E021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=9</w:t>
            </w:r>
            <w:r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informar la descripción de la denominación de la tarjeta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8B55" w14:textId="755BE89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0B26C7B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A51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852B" w14:textId="1D9B52BE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E023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B68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dRUCproTar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7F8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RUC de la procesadora de tarjeta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7579" w14:textId="41A2C7F0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807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4972" w14:textId="43E2808F" w:rsidR="00327D7B" w:rsidRPr="00DE3D75" w:rsidRDefault="008F6FC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69C3" w14:textId="47C75949" w:rsidR="00327D7B" w:rsidRPr="00DE3D75" w:rsidRDefault="008F6FC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4564" w14:textId="636AC47D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E837" w14:textId="53EB292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AAB2853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971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BA47" w14:textId="306D6367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E024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1CF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dDVerRprT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348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Dígito verificador del RUC de la procesadora de tarjeta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0D9B" w14:textId="6B40D66D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DDD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FFA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EB55" w14:textId="6B7EAC60" w:rsidR="00327D7B" w:rsidRPr="00DE3D75" w:rsidRDefault="008F6FC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CA8F" w14:textId="1DF77A48" w:rsidR="00327D7B" w:rsidRPr="00DE3D75" w:rsidRDefault="00441CA3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</w:t>
            </w:r>
            <w:r w:rsidR="008F6FC3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E3D75">
              <w:rPr>
                <w:rFonts w:ascii="Arial" w:hAnsi="Arial" w:cs="Arial"/>
                <w:sz w:val="16"/>
                <w:szCs w:val="16"/>
              </w:rPr>
              <w:t>existe el campo E023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B003" w14:textId="4C437AE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07D115C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BB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59D0" w14:textId="4ABFE613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E025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34A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iForProPa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3344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Forma de procesamiento de pago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19D9" w14:textId="0AC52EEA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916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BD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4918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3E7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POS</w:t>
            </w:r>
          </w:p>
          <w:p w14:paraId="60FBEF9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Pago Electrónico (Ejemplo: compras por Internet)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1D19" w14:textId="328B79F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DD9AFE7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B7E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E1.1.1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295A" w14:textId="1FEC5340" w:rsidR="00327D7B" w:rsidRPr="00DE3D75" w:rsidRDefault="00217387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E026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29C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dNunapOpe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871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aprobación de la operación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85A" w14:textId="7FD9AAF3" w:rsidR="00327D7B" w:rsidRPr="00DE3D75" w:rsidRDefault="00742FB5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E020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2D3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A61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BE2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03C3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13A6" w14:textId="746E7E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2F760A66" w14:textId="77777777" w:rsidR="004F653A" w:rsidRPr="00DE3D75" w:rsidRDefault="004F653A" w:rsidP="009B6F51">
      <w:pPr>
        <w:pStyle w:val="Sinespaciado"/>
        <w:rPr>
          <w:rFonts w:ascii="Arial" w:hAnsi="Arial" w:cs="Arial"/>
          <w:b/>
        </w:rPr>
      </w:pPr>
    </w:p>
    <w:p w14:paraId="188DE124" w14:textId="01E75F40" w:rsidR="004401CC" w:rsidRPr="00DE3D75" w:rsidRDefault="004401CC" w:rsidP="009B6F51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E1.2.</w:t>
      </w:r>
      <w:r w:rsidRPr="00DE3D75">
        <w:rPr>
          <w:rFonts w:ascii="Arial" w:hAnsi="Arial" w:cs="Arial"/>
          <w:b/>
        </w:rPr>
        <w:tab/>
        <w:t>Campos que describen la operación a crédito</w:t>
      </w:r>
      <w:r w:rsidR="009B6F51" w:rsidRPr="00DE3D75">
        <w:rPr>
          <w:rFonts w:ascii="Arial" w:hAnsi="Arial" w:cs="Arial"/>
          <w:b/>
        </w:rPr>
        <w:t xml:space="preserve"> (E030</w:t>
      </w:r>
      <w:r w:rsidR="004C61F0" w:rsidRPr="00DE3D75">
        <w:rPr>
          <w:rFonts w:ascii="Arial" w:hAnsi="Arial" w:cs="Arial"/>
          <w:b/>
        </w:rPr>
        <w:t>-E039</w:t>
      </w:r>
      <w:r w:rsidR="009B6F51" w:rsidRPr="00DE3D75">
        <w:rPr>
          <w:rFonts w:ascii="Arial" w:hAnsi="Arial" w:cs="Arial"/>
          <w:b/>
        </w:rPr>
        <w:t>)</w:t>
      </w:r>
    </w:p>
    <w:p w14:paraId="1602E67E" w14:textId="77777777" w:rsidR="004401CC" w:rsidRPr="00DE3D75" w:rsidRDefault="004401CC" w:rsidP="004401CC">
      <w:pPr>
        <w:ind w:firstLine="426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994"/>
        <w:gridCol w:w="1266"/>
        <w:gridCol w:w="2279"/>
        <w:gridCol w:w="993"/>
        <w:gridCol w:w="708"/>
        <w:gridCol w:w="991"/>
        <w:gridCol w:w="1133"/>
        <w:gridCol w:w="3685"/>
        <w:gridCol w:w="1097"/>
      </w:tblGrid>
      <w:tr w:rsidR="004401CC" w:rsidRPr="00DE3D75" w14:paraId="495B7BF2" w14:textId="77777777" w:rsidTr="00EB0DDF">
        <w:trPr>
          <w:trHeight w:val="531"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08511D09" w14:textId="7F373DBC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2AD38AA8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2" w:type="pct"/>
            <w:shd w:val="clear" w:color="auto" w:fill="D5DCE4" w:themeFill="text2" w:themeFillTint="33"/>
            <w:vAlign w:val="center"/>
            <w:hideMark/>
          </w:tcPr>
          <w:p w14:paraId="107B2534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4" w:type="pct"/>
            <w:shd w:val="clear" w:color="auto" w:fill="D5DCE4" w:themeFill="text2" w:themeFillTint="33"/>
            <w:vAlign w:val="center"/>
            <w:hideMark/>
          </w:tcPr>
          <w:p w14:paraId="5F4EEB05" w14:textId="7872A33C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719B0252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62B4E605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50E92CC0" w14:textId="339D91F5" w:rsidR="004401CC" w:rsidRPr="00DE3D75" w:rsidRDefault="003E221B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1C66A0E9" w14:textId="057365A2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EB0DDF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317" w:type="pct"/>
            <w:shd w:val="clear" w:color="auto" w:fill="D5DCE4" w:themeFill="text2" w:themeFillTint="33"/>
            <w:vAlign w:val="center"/>
            <w:hideMark/>
          </w:tcPr>
          <w:p w14:paraId="2837D859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392" w:type="pct"/>
            <w:shd w:val="clear" w:color="auto" w:fill="D5DCE4" w:themeFill="text2" w:themeFillTint="33"/>
            <w:vAlign w:val="center"/>
            <w:hideMark/>
          </w:tcPr>
          <w:p w14:paraId="01738FAC" w14:textId="77777777" w:rsidR="004401CC" w:rsidRPr="00DE3D75" w:rsidRDefault="004401CC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BBFBFB4" w14:textId="77777777" w:rsidTr="00327D7B">
        <w:trPr>
          <w:trHeight w:val="411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AED12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9B7D9F" w14:textId="1172DC20" w:rsidR="00327D7B" w:rsidRPr="00DE3D75" w:rsidRDefault="009B6F51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E030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2F012C" w14:textId="71F7D31E" w:rsidR="00327D7B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Op</w:t>
            </w: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Cre</w:t>
            </w: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4CC89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la operación a crédito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B8B10E" w14:textId="6DEBD2E7" w:rsidR="00327D7B" w:rsidRPr="00DE3D75" w:rsidRDefault="009B6F51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6D629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F6D1D0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FFFA1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22984E4" w14:textId="1487CB6D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 activa si E003</w:t>
            </w:r>
            <w:r w:rsidR="004C61F0" w:rsidRPr="00DE3D75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DBFE82" w14:textId="77CEA622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FE5D06D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4D9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1ED5" w14:textId="2DE34A7B" w:rsidR="00327D7B" w:rsidRPr="00DE3D75" w:rsidRDefault="009B6F51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9DF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dNcuotas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8BE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cuotas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1D32" w14:textId="0E87E654" w:rsidR="00327D7B" w:rsidRPr="00DE3D75" w:rsidRDefault="00327D7B" w:rsidP="004C61F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</w:t>
            </w:r>
            <w:r w:rsidR="004C61F0" w:rsidRPr="00DE3D75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DFC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B71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1-3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556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656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F19D" w14:textId="1CD97E5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B6F51" w:rsidRPr="00DE3D75" w14:paraId="32BFE954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2D65" w14:textId="632A5D78" w:rsidR="009B6F51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3192" w14:textId="03AD1074" w:rsidR="009B6F51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E032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5228" w14:textId="0EA1FEBE" w:rsidR="009B6F51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dMonEntIni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9125" w14:textId="4B6B15C4" w:rsidR="009B6F51" w:rsidRPr="00DE3D75" w:rsidRDefault="009B6F51" w:rsidP="009B6F5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Monto de la entrega inicial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DCEF" w14:textId="41BFDAA8" w:rsidR="009B6F51" w:rsidRPr="00DE3D75" w:rsidRDefault="004C61F0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E030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1E8" w14:textId="7F3179F1" w:rsidR="009B6F51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A442" w14:textId="28201753" w:rsidR="009B6F51" w:rsidRPr="00DE3D75" w:rsidRDefault="009B6F51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3EEE" w14:textId="08E098E2" w:rsidR="009B6F51" w:rsidRPr="00DE3D75" w:rsidRDefault="004C61F0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9B6F51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3130" w14:textId="77777777" w:rsidR="009B6F51" w:rsidRPr="00DE3D75" w:rsidRDefault="009B6F51" w:rsidP="009B6F5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DAAD" w14:textId="62037169" w:rsidR="009B6F51" w:rsidRPr="00DE3D75" w:rsidRDefault="0088790B" w:rsidP="009B6F5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6E79CEDF" w14:textId="77777777" w:rsidR="00B067CF" w:rsidRPr="00DE3D75" w:rsidDel="004401CC" w:rsidRDefault="00B067CF" w:rsidP="00B067CF">
      <w:pPr>
        <w:pStyle w:val="Sinespaciado"/>
        <w:rPr>
          <w:moveFrom w:id="126" w:author="Marta Liz Bordon Aguero" w:date="2018-03-19T11:56:00Z"/>
          <w:rFonts w:ascii="Arial" w:hAnsi="Arial" w:cs="Arial"/>
          <w:b/>
        </w:rPr>
      </w:pPr>
      <w:moveFromRangeStart w:id="127" w:author="Marta Liz Bordon Aguero" w:date="2018-03-19T11:56:00Z" w:name="move509223913"/>
      <w:moveFrom w:id="128" w:author="Marta Liz Bordon Aguero" w:date="2018-03-19T11:56:00Z">
        <w:r w:rsidRPr="00DE3D75" w:rsidDel="004401CC">
          <w:rPr>
            <w:rFonts w:ascii="Arial" w:hAnsi="Arial" w:cs="Arial"/>
            <w:b/>
          </w:rPr>
          <w:t>E1.</w:t>
        </w:r>
        <w:r w:rsidRPr="00DE3D75" w:rsidDel="004401CC">
          <w:rPr>
            <w:rFonts w:ascii="Arial" w:hAnsi="Arial" w:cs="Arial"/>
            <w:b/>
          </w:rPr>
          <w:tab/>
          <w:t xml:space="preserve">Grupo de datos de la moneda (E002-E009) </w:t>
        </w:r>
      </w:moveFrom>
    </w:p>
    <w:moveFromRangeEnd w:id="127"/>
    <w:p w14:paraId="6AC17CD0" w14:textId="77777777" w:rsidR="00B067CF" w:rsidRPr="00DE3D75" w:rsidDel="004401CC" w:rsidRDefault="00B067CF" w:rsidP="00B067CF">
      <w:pPr>
        <w:pStyle w:val="Sinespaciado"/>
        <w:rPr>
          <w:del w:id="129" w:author="Marta Liz Bordon Aguero" w:date="2018-03-19T11:55:00Z"/>
          <w:rFonts w:ascii="Arial" w:hAnsi="Arial" w:cs="Arial"/>
          <w:b/>
        </w:rPr>
      </w:pPr>
      <w:del w:id="130" w:author="Marta Liz Bordon Aguero" w:date="2018-03-19T11:55:00Z">
        <w:r w:rsidRPr="00DE3D75" w:rsidDel="004401CC">
          <w:rPr>
            <w:rFonts w:ascii="Arial" w:hAnsi="Arial" w:cs="Arial"/>
            <w:b/>
          </w:rPr>
          <w:delText>E2.</w:delText>
        </w:r>
        <w:r w:rsidRPr="00DE3D75" w:rsidDel="004401CC">
          <w:rPr>
            <w:rFonts w:ascii="Arial" w:hAnsi="Arial" w:cs="Arial"/>
            <w:b/>
          </w:rPr>
          <w:tab/>
          <w:delText>Campos que componen la Factura Electrónica FE (E010-E099)</w:delText>
        </w:r>
      </w:del>
    </w:p>
    <w:p w14:paraId="1BDE3033" w14:textId="77777777" w:rsidR="00B067CF" w:rsidRPr="00DE3D75" w:rsidDel="004401CC" w:rsidRDefault="00B067CF" w:rsidP="00B067CF">
      <w:pPr>
        <w:rPr>
          <w:del w:id="131" w:author="Marta Liz Bordon Aguero" w:date="2018-03-19T11:55:00Z"/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2"/>
        <w:gridCol w:w="768"/>
        <w:gridCol w:w="1535"/>
        <w:gridCol w:w="2301"/>
        <w:gridCol w:w="1150"/>
        <w:gridCol w:w="957"/>
        <w:gridCol w:w="1150"/>
        <w:gridCol w:w="1343"/>
        <w:gridCol w:w="2686"/>
        <w:gridCol w:w="1150"/>
      </w:tblGrid>
      <w:tr w:rsidR="00B067CF" w:rsidRPr="00DE3D75" w:rsidDel="004401CC" w14:paraId="5C20B994" w14:textId="77777777" w:rsidTr="00C94689">
        <w:trPr>
          <w:trHeight w:val="276"/>
          <w:del w:id="132" w:author="Marta Liz Bordon Aguero" w:date="2018-03-19T11:55:00Z"/>
        </w:trPr>
        <w:tc>
          <w:tcPr>
            <w:tcW w:w="340" w:type="pct"/>
            <w:shd w:val="clear" w:color="auto" w:fill="D5DCE4" w:themeFill="text2" w:themeFillTint="33"/>
            <w:vAlign w:val="center"/>
            <w:hideMark/>
          </w:tcPr>
          <w:p w14:paraId="35EBD8F0" w14:textId="77777777" w:rsidR="00B067CF" w:rsidRPr="00DE3D75" w:rsidDel="004401CC" w:rsidRDefault="00B067CF" w:rsidP="00C94689">
            <w:pPr>
              <w:jc w:val="center"/>
              <w:rPr>
                <w:del w:id="133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34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Grupo</w:delText>
              </w:r>
            </w:del>
          </w:p>
        </w:tc>
        <w:tc>
          <w:tcPr>
            <w:tcW w:w="274" w:type="pct"/>
            <w:shd w:val="clear" w:color="auto" w:fill="D5DCE4" w:themeFill="text2" w:themeFillTint="33"/>
            <w:vAlign w:val="center"/>
            <w:hideMark/>
          </w:tcPr>
          <w:p w14:paraId="33EE42CF" w14:textId="77777777" w:rsidR="00B067CF" w:rsidRPr="00DE3D75" w:rsidDel="004401CC" w:rsidRDefault="00B067CF" w:rsidP="00C94689">
            <w:pPr>
              <w:jc w:val="center"/>
              <w:rPr>
                <w:del w:id="135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36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ID</w:delText>
              </w:r>
            </w:del>
          </w:p>
        </w:tc>
        <w:tc>
          <w:tcPr>
            <w:tcW w:w="548" w:type="pct"/>
            <w:shd w:val="clear" w:color="auto" w:fill="D5DCE4" w:themeFill="text2" w:themeFillTint="33"/>
            <w:vAlign w:val="center"/>
            <w:hideMark/>
          </w:tcPr>
          <w:p w14:paraId="5685CDF3" w14:textId="77777777" w:rsidR="00B067CF" w:rsidRPr="00DE3D75" w:rsidDel="004401CC" w:rsidRDefault="00B067CF" w:rsidP="00C94689">
            <w:pPr>
              <w:jc w:val="center"/>
              <w:rPr>
                <w:del w:id="137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38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Campo</w:delText>
              </w:r>
            </w:del>
          </w:p>
        </w:tc>
        <w:tc>
          <w:tcPr>
            <w:tcW w:w="822" w:type="pct"/>
            <w:shd w:val="clear" w:color="auto" w:fill="D5DCE4" w:themeFill="text2" w:themeFillTint="33"/>
            <w:vAlign w:val="center"/>
            <w:hideMark/>
          </w:tcPr>
          <w:p w14:paraId="663AB971" w14:textId="77777777" w:rsidR="00B067CF" w:rsidRPr="00DE3D75" w:rsidDel="004401CC" w:rsidRDefault="00B067CF" w:rsidP="00C94689">
            <w:pPr>
              <w:jc w:val="center"/>
              <w:rPr>
                <w:del w:id="139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40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Descripción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75E91FE7" w14:textId="77777777" w:rsidR="00B067CF" w:rsidRPr="00DE3D75" w:rsidDel="004401CC" w:rsidRDefault="00B067CF" w:rsidP="00C94689">
            <w:pPr>
              <w:jc w:val="center"/>
              <w:rPr>
                <w:del w:id="141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42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Nodo Padre</w:delText>
              </w:r>
            </w:del>
          </w:p>
        </w:tc>
        <w:tc>
          <w:tcPr>
            <w:tcW w:w="342" w:type="pct"/>
            <w:shd w:val="clear" w:color="auto" w:fill="D5DCE4" w:themeFill="text2" w:themeFillTint="33"/>
            <w:vAlign w:val="center"/>
            <w:hideMark/>
          </w:tcPr>
          <w:p w14:paraId="0B79EACA" w14:textId="77777777" w:rsidR="00B067CF" w:rsidRPr="00DE3D75" w:rsidDel="004401CC" w:rsidRDefault="00B067CF" w:rsidP="00C94689">
            <w:pPr>
              <w:jc w:val="center"/>
              <w:rPr>
                <w:del w:id="143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44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Tipo Dato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5F310340" w14:textId="77777777" w:rsidR="00B067CF" w:rsidRPr="00DE3D75" w:rsidDel="004401CC" w:rsidRDefault="00B067CF" w:rsidP="00C94689">
            <w:pPr>
              <w:jc w:val="center"/>
              <w:rPr>
                <w:del w:id="145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46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Longitud</w:delText>
              </w:r>
            </w:del>
          </w:p>
        </w:tc>
        <w:tc>
          <w:tcPr>
            <w:tcW w:w="480" w:type="pct"/>
            <w:shd w:val="clear" w:color="auto" w:fill="D5DCE4" w:themeFill="text2" w:themeFillTint="33"/>
            <w:vAlign w:val="center"/>
            <w:hideMark/>
          </w:tcPr>
          <w:p w14:paraId="76568D1B" w14:textId="77777777" w:rsidR="00B067CF" w:rsidRPr="00DE3D75" w:rsidDel="004401CC" w:rsidRDefault="00B067CF" w:rsidP="00C94689">
            <w:pPr>
              <w:jc w:val="center"/>
              <w:rPr>
                <w:del w:id="147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48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Ocurrencia</w:delText>
              </w:r>
            </w:del>
          </w:p>
        </w:tc>
        <w:tc>
          <w:tcPr>
            <w:tcW w:w="960" w:type="pct"/>
            <w:shd w:val="clear" w:color="auto" w:fill="D5DCE4" w:themeFill="text2" w:themeFillTint="33"/>
            <w:vAlign w:val="center"/>
            <w:hideMark/>
          </w:tcPr>
          <w:p w14:paraId="7170435C" w14:textId="77777777" w:rsidR="00B067CF" w:rsidRPr="00DE3D75" w:rsidDel="004401CC" w:rsidRDefault="00B067CF" w:rsidP="00C94689">
            <w:pPr>
              <w:jc w:val="center"/>
              <w:rPr>
                <w:del w:id="149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50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Observaciones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7AD518AE" w14:textId="77777777" w:rsidR="00B067CF" w:rsidRPr="00DE3D75" w:rsidDel="004401CC" w:rsidRDefault="00B067CF" w:rsidP="00C94689">
            <w:pPr>
              <w:jc w:val="center"/>
              <w:rPr>
                <w:del w:id="151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152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Versión</w:delText>
              </w:r>
            </w:del>
          </w:p>
        </w:tc>
      </w:tr>
      <w:tr w:rsidR="00B067CF" w:rsidRPr="00DE3D75" w:rsidDel="004401CC" w14:paraId="77EAFA12" w14:textId="77777777" w:rsidTr="00C94689">
        <w:trPr>
          <w:trHeight w:val="333"/>
          <w:del w:id="153" w:author="Marta Liz Bordon Aguero" w:date="2018-03-19T11:55:00Z"/>
        </w:trPr>
        <w:tc>
          <w:tcPr>
            <w:tcW w:w="34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7C5208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5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5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</w:delText>
              </w:r>
            </w:del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63F2FF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5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5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E010</w:delText>
              </w:r>
            </w:del>
          </w:p>
        </w:tc>
        <w:tc>
          <w:tcPr>
            <w:tcW w:w="54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6DDE4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5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5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gCamFE</w:delText>
              </w:r>
            </w:del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F61C9E" w14:textId="77777777" w:rsidR="00B067CF" w:rsidRPr="00DE3D75" w:rsidDel="004401CC" w:rsidRDefault="00B067CF" w:rsidP="00C94689">
            <w:pPr>
              <w:pStyle w:val="Sinespaciado"/>
              <w:rPr>
                <w:del w:id="16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6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Campos que componen la FE</w:delText>
              </w:r>
            </w:del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B4C1C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6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6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E001</w:delText>
              </w:r>
            </w:del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7AA3D1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6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6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</w:delText>
              </w:r>
            </w:del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B6F6D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66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E950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6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6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0-1</w:delText>
              </w:r>
            </w:del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47B449" w14:textId="77777777" w:rsidR="00B067CF" w:rsidRPr="00DE3D75" w:rsidDel="004401CC" w:rsidRDefault="00B067CF" w:rsidP="00C94689">
            <w:pPr>
              <w:pStyle w:val="Sinespaciado"/>
              <w:rPr>
                <w:del w:id="16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7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Obligatorio si C003 = 01 o 02</w:delText>
              </w:r>
            </w:del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DC3BB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7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7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610274C3" w14:textId="77777777" w:rsidTr="00C94689">
        <w:trPr>
          <w:trHeight w:val="276"/>
          <w:del w:id="173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7FA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7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7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C79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7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7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E011</w:delText>
              </w:r>
            </w:del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CB5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7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7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iCondOpe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5F91" w14:textId="77777777" w:rsidR="00B067CF" w:rsidRPr="00DE3D75" w:rsidDel="004401CC" w:rsidRDefault="00B067CF" w:rsidP="00C94689">
            <w:pPr>
              <w:pStyle w:val="Sinespaciado"/>
              <w:rPr>
                <w:del w:id="18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8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Condición de la operación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FAB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8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8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E010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264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8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8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A18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8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8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835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8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8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8FC6" w14:textId="77777777" w:rsidR="00B067CF" w:rsidRPr="00DE3D75" w:rsidDel="004401CC" w:rsidRDefault="00B067CF" w:rsidP="00C94689">
            <w:pPr>
              <w:pStyle w:val="Sinespaciado"/>
              <w:rPr>
                <w:del w:id="19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9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1= Contado</w:delText>
              </w:r>
            </w:del>
          </w:p>
          <w:p w14:paraId="3CCC4E23" w14:textId="77777777" w:rsidR="00B067CF" w:rsidRPr="00DE3D75" w:rsidDel="004401CC" w:rsidRDefault="00B067CF" w:rsidP="00C94689">
            <w:pPr>
              <w:pStyle w:val="Sinespaciado"/>
              <w:rPr>
                <w:del w:id="19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9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2= Crédito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58D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9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9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6B3433EB" w14:textId="77777777" w:rsidTr="00C94689">
        <w:trPr>
          <w:del w:id="196" w:author="Marta Liz Bordon Aguero" w:date="2018-03-19T11:55:00Z"/>
        </w:trPr>
        <w:tc>
          <w:tcPr>
            <w:tcW w:w="340" w:type="pct"/>
            <w:vAlign w:val="center"/>
          </w:tcPr>
          <w:p w14:paraId="36463C1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9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19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</w:delText>
              </w:r>
            </w:del>
          </w:p>
        </w:tc>
        <w:tc>
          <w:tcPr>
            <w:tcW w:w="274" w:type="pct"/>
            <w:vAlign w:val="center"/>
          </w:tcPr>
          <w:p w14:paraId="3F7B7992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19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0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E012</w:delText>
              </w:r>
            </w:del>
          </w:p>
        </w:tc>
        <w:tc>
          <w:tcPr>
            <w:tcW w:w="548" w:type="pct"/>
            <w:shd w:val="clear" w:color="auto" w:fill="auto"/>
            <w:vAlign w:val="center"/>
          </w:tcPr>
          <w:p w14:paraId="7EF3B99E" w14:textId="77777777" w:rsidR="00B067CF" w:rsidRPr="00DE3D75" w:rsidDel="004401CC" w:rsidRDefault="00B067CF" w:rsidP="00C94689">
            <w:pPr>
              <w:jc w:val="center"/>
              <w:rPr>
                <w:del w:id="20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0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dDtipDRec</w:delText>
              </w:r>
            </w:del>
          </w:p>
        </w:tc>
        <w:tc>
          <w:tcPr>
            <w:tcW w:w="822" w:type="pct"/>
            <w:vAlign w:val="center"/>
          </w:tcPr>
          <w:p w14:paraId="6724CB98" w14:textId="77777777" w:rsidR="00B067CF" w:rsidRPr="00DE3D75" w:rsidDel="004401CC" w:rsidRDefault="00B067CF" w:rsidP="00C94689">
            <w:pPr>
              <w:rPr>
                <w:del w:id="20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0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Descripción de la condición de operación</w:delText>
              </w:r>
            </w:del>
          </w:p>
        </w:tc>
        <w:tc>
          <w:tcPr>
            <w:tcW w:w="411" w:type="pct"/>
            <w:vAlign w:val="center"/>
          </w:tcPr>
          <w:p w14:paraId="09A38753" w14:textId="77777777" w:rsidR="00B067CF" w:rsidRPr="00DE3D75" w:rsidDel="004401CC" w:rsidRDefault="00B067CF" w:rsidP="00C94689">
            <w:pPr>
              <w:jc w:val="center"/>
              <w:rPr>
                <w:del w:id="20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0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E010</w:delText>
              </w:r>
            </w:del>
          </w:p>
        </w:tc>
        <w:tc>
          <w:tcPr>
            <w:tcW w:w="342" w:type="pct"/>
            <w:vAlign w:val="center"/>
          </w:tcPr>
          <w:p w14:paraId="618B2D5A" w14:textId="77777777" w:rsidR="00B067CF" w:rsidRPr="00DE3D75" w:rsidDel="004401CC" w:rsidRDefault="00B067CF" w:rsidP="00C94689">
            <w:pPr>
              <w:jc w:val="center"/>
              <w:rPr>
                <w:del w:id="20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0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A</w:delText>
              </w:r>
            </w:del>
          </w:p>
        </w:tc>
        <w:tc>
          <w:tcPr>
            <w:tcW w:w="411" w:type="pct"/>
            <w:vAlign w:val="center"/>
          </w:tcPr>
          <w:p w14:paraId="3357CA5C" w14:textId="77777777" w:rsidR="00B067CF" w:rsidRPr="00DE3D75" w:rsidDel="004401CC" w:rsidRDefault="00B067CF" w:rsidP="00C94689">
            <w:pPr>
              <w:jc w:val="center"/>
              <w:rPr>
                <w:del w:id="20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1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</w:p>
        </w:tc>
        <w:tc>
          <w:tcPr>
            <w:tcW w:w="480" w:type="pct"/>
            <w:vAlign w:val="center"/>
          </w:tcPr>
          <w:p w14:paraId="49FAFE24" w14:textId="77777777" w:rsidR="00B067CF" w:rsidRPr="00DE3D75" w:rsidDel="004401CC" w:rsidRDefault="00B067CF" w:rsidP="00C94689">
            <w:pPr>
              <w:jc w:val="center"/>
              <w:rPr>
                <w:del w:id="21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1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960" w:type="pct"/>
            <w:vAlign w:val="center"/>
          </w:tcPr>
          <w:p w14:paraId="3CF4994C" w14:textId="77777777" w:rsidR="00B067CF" w:rsidRPr="00DE3D75" w:rsidDel="004401CC" w:rsidRDefault="00B067CF" w:rsidP="00C94689">
            <w:pPr>
              <w:rPr>
                <w:del w:id="21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1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Referente al campo E011</w:delText>
              </w:r>
            </w:del>
          </w:p>
          <w:p w14:paraId="0EA9D9DF" w14:textId="77777777" w:rsidR="00B067CF" w:rsidRPr="00DE3D75" w:rsidDel="004401CC" w:rsidRDefault="00B067CF" w:rsidP="00C94689">
            <w:pPr>
              <w:pStyle w:val="Sinespaciado"/>
              <w:rPr>
                <w:del w:id="21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1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1= “Contado”</w:delText>
              </w:r>
            </w:del>
          </w:p>
          <w:p w14:paraId="2517EAA6" w14:textId="77777777" w:rsidR="00B067CF" w:rsidRPr="00DE3D75" w:rsidDel="004401CC" w:rsidRDefault="00B067CF" w:rsidP="00C94689">
            <w:pPr>
              <w:rPr>
                <w:del w:id="21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1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2= “Crédito”</w:delText>
              </w:r>
            </w:del>
          </w:p>
        </w:tc>
        <w:tc>
          <w:tcPr>
            <w:tcW w:w="411" w:type="pct"/>
            <w:vAlign w:val="center"/>
          </w:tcPr>
          <w:p w14:paraId="2191A358" w14:textId="77777777" w:rsidR="00B067CF" w:rsidRPr="00DE3D75" w:rsidDel="004401CC" w:rsidRDefault="00B067CF" w:rsidP="00C94689">
            <w:pPr>
              <w:jc w:val="center"/>
              <w:rPr>
                <w:del w:id="21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2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</w:tbl>
    <w:p w14:paraId="4CB8AD1D" w14:textId="77777777" w:rsidR="00B067CF" w:rsidRPr="00DE3D75" w:rsidDel="004401CC" w:rsidRDefault="00B067CF" w:rsidP="00B067CF">
      <w:pPr>
        <w:rPr>
          <w:del w:id="221" w:author="Marta Liz Bordon Aguero" w:date="2018-03-19T11:55:00Z"/>
          <w:rFonts w:ascii="Arial" w:hAnsi="Arial" w:cs="Arial"/>
          <w:sz w:val="16"/>
          <w:szCs w:val="16"/>
        </w:rPr>
      </w:pPr>
    </w:p>
    <w:p w14:paraId="63D61D5B" w14:textId="77777777" w:rsidR="00B067CF" w:rsidRPr="00DE3D75" w:rsidDel="004401CC" w:rsidRDefault="00B067CF" w:rsidP="00B067CF">
      <w:pPr>
        <w:rPr>
          <w:del w:id="222" w:author="Marta Liz Bordon Aguero" w:date="2018-03-19T11:55:00Z"/>
          <w:rFonts w:ascii="Arial" w:hAnsi="Arial" w:cs="Arial"/>
          <w:sz w:val="16"/>
          <w:szCs w:val="16"/>
        </w:rPr>
      </w:pPr>
    </w:p>
    <w:p w14:paraId="28311483" w14:textId="77777777" w:rsidR="00B067CF" w:rsidRPr="00DE3D75" w:rsidDel="004401CC" w:rsidRDefault="00B067CF" w:rsidP="00B067CF">
      <w:pPr>
        <w:rPr>
          <w:del w:id="223" w:author="Marta Liz Bordon Aguero" w:date="2018-03-19T11:55:00Z"/>
          <w:rFonts w:ascii="Arial" w:hAnsi="Arial" w:cs="Arial"/>
          <w:sz w:val="16"/>
          <w:szCs w:val="16"/>
        </w:rPr>
      </w:pPr>
    </w:p>
    <w:p w14:paraId="7DECA101" w14:textId="77777777" w:rsidR="00B067CF" w:rsidRPr="00DE3D75" w:rsidDel="004401CC" w:rsidRDefault="00B067CF" w:rsidP="00B067CF">
      <w:pPr>
        <w:rPr>
          <w:del w:id="224" w:author="Marta Liz Bordon Aguero" w:date="2018-03-19T11:55:00Z"/>
          <w:rFonts w:ascii="Arial" w:hAnsi="Arial" w:cs="Arial"/>
          <w:sz w:val="16"/>
          <w:szCs w:val="16"/>
        </w:rPr>
      </w:pPr>
    </w:p>
    <w:p w14:paraId="79E9A523" w14:textId="77777777" w:rsidR="00B067CF" w:rsidRPr="00DE3D75" w:rsidDel="004401CC" w:rsidRDefault="00B067CF" w:rsidP="00B067CF">
      <w:pPr>
        <w:pStyle w:val="Sinespaciado"/>
        <w:rPr>
          <w:del w:id="225" w:author="Marta Liz Bordon Aguero" w:date="2018-03-19T11:55:00Z"/>
          <w:rFonts w:ascii="Arial" w:hAnsi="Arial" w:cs="Arial"/>
          <w:b/>
        </w:rPr>
      </w:pPr>
      <w:del w:id="226" w:author="Marta Liz Bordon Aguero" w:date="2018-03-19T11:55:00Z">
        <w:r w:rsidRPr="00DE3D75" w:rsidDel="004401CC">
          <w:rPr>
            <w:rFonts w:ascii="Arial" w:hAnsi="Arial" w:cs="Arial"/>
            <w:b/>
          </w:rPr>
          <w:delText xml:space="preserve">E2.1. </w:delText>
        </w:r>
        <w:r w:rsidRPr="00DE3D75" w:rsidDel="004401CC">
          <w:rPr>
            <w:rFonts w:ascii="Arial" w:hAnsi="Arial" w:cs="Arial"/>
            <w:b/>
          </w:rPr>
          <w:tab/>
          <w:delText>Campos que describen la forma de pago de la operación al contado</w:delText>
        </w:r>
      </w:del>
    </w:p>
    <w:p w14:paraId="137120A3" w14:textId="77777777" w:rsidR="00B067CF" w:rsidRPr="00DE3D75" w:rsidDel="004401CC" w:rsidRDefault="00B067CF" w:rsidP="00B067CF">
      <w:pPr>
        <w:ind w:firstLine="426"/>
        <w:rPr>
          <w:del w:id="227" w:author="Marta Liz Bordon Aguero" w:date="2018-03-19T11:55:00Z"/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2"/>
        <w:gridCol w:w="768"/>
        <w:gridCol w:w="1151"/>
        <w:gridCol w:w="2684"/>
        <w:gridCol w:w="960"/>
        <w:gridCol w:w="767"/>
        <w:gridCol w:w="1150"/>
        <w:gridCol w:w="1343"/>
        <w:gridCol w:w="3067"/>
        <w:gridCol w:w="1150"/>
      </w:tblGrid>
      <w:tr w:rsidR="00B067CF" w:rsidRPr="00DE3D75" w:rsidDel="004401CC" w14:paraId="669FA9B4" w14:textId="77777777" w:rsidTr="00C94689">
        <w:trPr>
          <w:trHeight w:val="276"/>
          <w:tblHeader/>
          <w:del w:id="228" w:author="Marta Liz Bordon Aguero" w:date="2018-03-19T11:55:00Z"/>
        </w:trPr>
        <w:tc>
          <w:tcPr>
            <w:tcW w:w="340" w:type="pct"/>
            <w:shd w:val="clear" w:color="auto" w:fill="D5DCE4" w:themeFill="text2" w:themeFillTint="33"/>
            <w:vAlign w:val="center"/>
            <w:hideMark/>
          </w:tcPr>
          <w:p w14:paraId="75FDB67F" w14:textId="77777777" w:rsidR="00B067CF" w:rsidRPr="00DE3D75" w:rsidDel="004401CC" w:rsidRDefault="00B067CF" w:rsidP="00C94689">
            <w:pPr>
              <w:jc w:val="center"/>
              <w:rPr>
                <w:del w:id="229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30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Grupo</w:delText>
              </w:r>
            </w:del>
          </w:p>
        </w:tc>
        <w:tc>
          <w:tcPr>
            <w:tcW w:w="274" w:type="pct"/>
            <w:shd w:val="clear" w:color="auto" w:fill="D5DCE4" w:themeFill="text2" w:themeFillTint="33"/>
            <w:vAlign w:val="center"/>
            <w:hideMark/>
          </w:tcPr>
          <w:p w14:paraId="214F2990" w14:textId="77777777" w:rsidR="00B067CF" w:rsidRPr="00DE3D75" w:rsidDel="004401CC" w:rsidRDefault="00B067CF" w:rsidP="00C94689">
            <w:pPr>
              <w:jc w:val="center"/>
              <w:rPr>
                <w:del w:id="231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32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ID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74FA43DD" w14:textId="77777777" w:rsidR="00B067CF" w:rsidRPr="00DE3D75" w:rsidDel="004401CC" w:rsidRDefault="00B067CF" w:rsidP="00C94689">
            <w:pPr>
              <w:jc w:val="center"/>
              <w:rPr>
                <w:del w:id="233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34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Campo</w:delText>
              </w:r>
            </w:del>
          </w:p>
        </w:tc>
        <w:tc>
          <w:tcPr>
            <w:tcW w:w="959" w:type="pct"/>
            <w:shd w:val="clear" w:color="auto" w:fill="D5DCE4" w:themeFill="text2" w:themeFillTint="33"/>
            <w:vAlign w:val="center"/>
            <w:hideMark/>
          </w:tcPr>
          <w:p w14:paraId="400A6B39" w14:textId="77777777" w:rsidR="00B067CF" w:rsidRPr="00DE3D75" w:rsidDel="004401CC" w:rsidRDefault="00B067CF" w:rsidP="00C94689">
            <w:pPr>
              <w:jc w:val="center"/>
              <w:rPr>
                <w:del w:id="235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36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Descripción</w:delText>
              </w:r>
            </w:del>
          </w:p>
        </w:tc>
        <w:tc>
          <w:tcPr>
            <w:tcW w:w="343" w:type="pct"/>
            <w:shd w:val="clear" w:color="auto" w:fill="D5DCE4" w:themeFill="text2" w:themeFillTint="33"/>
            <w:vAlign w:val="center"/>
            <w:hideMark/>
          </w:tcPr>
          <w:p w14:paraId="6AC03FF2" w14:textId="77777777" w:rsidR="00B067CF" w:rsidRPr="00DE3D75" w:rsidDel="004401CC" w:rsidRDefault="00B067CF" w:rsidP="00C94689">
            <w:pPr>
              <w:jc w:val="center"/>
              <w:rPr>
                <w:del w:id="237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38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Nodo Padre</w:delText>
              </w:r>
            </w:del>
          </w:p>
        </w:tc>
        <w:tc>
          <w:tcPr>
            <w:tcW w:w="274" w:type="pct"/>
            <w:shd w:val="clear" w:color="auto" w:fill="D5DCE4" w:themeFill="text2" w:themeFillTint="33"/>
            <w:vAlign w:val="center"/>
            <w:hideMark/>
          </w:tcPr>
          <w:p w14:paraId="6C6229BD" w14:textId="77777777" w:rsidR="00B067CF" w:rsidRPr="00DE3D75" w:rsidDel="004401CC" w:rsidRDefault="00B067CF" w:rsidP="00C94689">
            <w:pPr>
              <w:jc w:val="center"/>
              <w:rPr>
                <w:del w:id="239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40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Tipo Dato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0CE8170C" w14:textId="77777777" w:rsidR="00B067CF" w:rsidRPr="00DE3D75" w:rsidDel="004401CC" w:rsidRDefault="00B067CF" w:rsidP="00C94689">
            <w:pPr>
              <w:jc w:val="center"/>
              <w:rPr>
                <w:del w:id="241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42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Longitud</w:delText>
              </w:r>
            </w:del>
          </w:p>
        </w:tc>
        <w:tc>
          <w:tcPr>
            <w:tcW w:w="480" w:type="pct"/>
            <w:shd w:val="clear" w:color="auto" w:fill="D5DCE4" w:themeFill="text2" w:themeFillTint="33"/>
            <w:vAlign w:val="center"/>
            <w:hideMark/>
          </w:tcPr>
          <w:p w14:paraId="3EC8E3AD" w14:textId="77777777" w:rsidR="00B067CF" w:rsidRPr="00DE3D75" w:rsidDel="004401CC" w:rsidRDefault="00B067CF" w:rsidP="00C94689">
            <w:pPr>
              <w:jc w:val="center"/>
              <w:rPr>
                <w:del w:id="243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44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Ocurrencia</w:delText>
              </w:r>
            </w:del>
          </w:p>
        </w:tc>
        <w:tc>
          <w:tcPr>
            <w:tcW w:w="1096" w:type="pct"/>
            <w:shd w:val="clear" w:color="auto" w:fill="D5DCE4" w:themeFill="text2" w:themeFillTint="33"/>
            <w:vAlign w:val="center"/>
            <w:hideMark/>
          </w:tcPr>
          <w:p w14:paraId="3BD34627" w14:textId="77777777" w:rsidR="00B067CF" w:rsidRPr="00DE3D75" w:rsidDel="004401CC" w:rsidRDefault="00B067CF" w:rsidP="00C94689">
            <w:pPr>
              <w:jc w:val="center"/>
              <w:rPr>
                <w:del w:id="245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46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Observaciones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33372BFF" w14:textId="77777777" w:rsidR="00B067CF" w:rsidRPr="00DE3D75" w:rsidDel="004401CC" w:rsidRDefault="00B067CF" w:rsidP="00C94689">
            <w:pPr>
              <w:jc w:val="center"/>
              <w:rPr>
                <w:del w:id="247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248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Versión</w:delText>
              </w:r>
            </w:del>
          </w:p>
        </w:tc>
      </w:tr>
      <w:tr w:rsidR="00B067CF" w:rsidRPr="00DE3D75" w:rsidDel="004401CC" w14:paraId="29F155C8" w14:textId="77777777" w:rsidTr="00C94689">
        <w:trPr>
          <w:trHeight w:val="276"/>
          <w:del w:id="249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3E56F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5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5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9A8C1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5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5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E013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FCD95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5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5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gCdfpoc</w:delText>
              </w:r>
            </w:del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2BDFF6" w14:textId="77777777" w:rsidR="00B067CF" w:rsidRPr="00DE3D75" w:rsidDel="004401CC" w:rsidRDefault="00B067CF" w:rsidP="00C94689">
            <w:pPr>
              <w:pStyle w:val="Sinespaciado"/>
              <w:rPr>
                <w:del w:id="25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5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Campos que describen la forma de pago de la operación al contado</w:delText>
              </w:r>
            </w:del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3BC11A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5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5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E010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6BC90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6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6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0BEF6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62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ED194A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6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6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1-100</w:delText>
              </w:r>
            </w:del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F00CEA" w14:textId="77777777" w:rsidR="00B067CF" w:rsidRPr="00DE3D75" w:rsidDel="004401CC" w:rsidRDefault="00B067CF" w:rsidP="00C94689">
            <w:pPr>
              <w:pStyle w:val="Sinespaciado"/>
              <w:rPr>
                <w:del w:id="26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6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Se activa si E011 = 01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72C4F7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6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6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1B526F14" w14:textId="77777777" w:rsidTr="00C94689">
        <w:trPr>
          <w:trHeight w:val="276"/>
          <w:del w:id="269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B36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7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7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00F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7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7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E014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D4B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7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7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iTiPago</w:delText>
              </w:r>
            </w:del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A4E1" w14:textId="77777777" w:rsidR="00B067CF" w:rsidRPr="00DE3D75" w:rsidDel="004401CC" w:rsidRDefault="00B067CF" w:rsidP="00C94689">
            <w:pPr>
              <w:pStyle w:val="Sinespaciado"/>
              <w:rPr>
                <w:del w:id="27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7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Tipo de pago</w:delText>
              </w:r>
            </w:del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1B0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7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7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E013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22A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8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8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FF7F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8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8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6AE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28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28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E97F" w14:textId="77777777" w:rsidR="00B067CF" w:rsidRPr="00DE3D75" w:rsidDel="004401CC" w:rsidRDefault="00B067CF" w:rsidP="00C94689">
            <w:pPr>
              <w:pStyle w:val="Sinespaciado"/>
              <w:rPr>
                <w:del w:id="286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8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 xml:space="preserve">01= </w:delText>
              </w:r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Efectivo</w:delText>
              </w:r>
            </w:del>
          </w:p>
          <w:p w14:paraId="2C869537" w14:textId="77777777" w:rsidR="00B067CF" w:rsidRPr="00DE3D75" w:rsidDel="004401CC" w:rsidRDefault="00B067CF" w:rsidP="00C94689">
            <w:pPr>
              <w:pStyle w:val="Sinespaciado"/>
              <w:rPr>
                <w:del w:id="288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89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02= Cheque</w:delText>
              </w:r>
            </w:del>
          </w:p>
          <w:p w14:paraId="42171DEC" w14:textId="77777777" w:rsidR="00B067CF" w:rsidRPr="00DE3D75" w:rsidDel="004401CC" w:rsidRDefault="00B067CF" w:rsidP="00C94689">
            <w:pPr>
              <w:pStyle w:val="Sinespaciado"/>
              <w:rPr>
                <w:del w:id="290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91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03= Tarjeta de Crédito</w:delText>
              </w:r>
            </w:del>
          </w:p>
          <w:p w14:paraId="0BE3B064" w14:textId="77777777" w:rsidR="00B067CF" w:rsidRPr="00DE3D75" w:rsidDel="004401CC" w:rsidRDefault="00B067CF" w:rsidP="00C94689">
            <w:pPr>
              <w:pStyle w:val="Sinespaciado"/>
              <w:rPr>
                <w:del w:id="292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93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04= Tarjeta de Débito</w:delText>
              </w:r>
            </w:del>
          </w:p>
          <w:p w14:paraId="38F2B502" w14:textId="77777777" w:rsidR="00B067CF" w:rsidRPr="00DE3D75" w:rsidDel="004401CC" w:rsidRDefault="00B067CF" w:rsidP="00C94689">
            <w:pPr>
              <w:pStyle w:val="Sinespaciado"/>
              <w:rPr>
                <w:del w:id="294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95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05= Transferencia</w:delText>
              </w:r>
            </w:del>
          </w:p>
          <w:p w14:paraId="5216EEE8" w14:textId="77777777" w:rsidR="00B067CF" w:rsidRPr="00DE3D75" w:rsidDel="004401CC" w:rsidRDefault="00B067CF" w:rsidP="00C94689">
            <w:pPr>
              <w:pStyle w:val="Sinespaciado"/>
              <w:rPr>
                <w:del w:id="296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97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06= Giros</w:delText>
              </w:r>
            </w:del>
          </w:p>
          <w:p w14:paraId="54D82AAC" w14:textId="77777777" w:rsidR="00B067CF" w:rsidRPr="00DE3D75" w:rsidDel="004401CC" w:rsidRDefault="00B067CF" w:rsidP="00C94689">
            <w:pPr>
              <w:pStyle w:val="Sinespaciado"/>
              <w:rPr>
                <w:del w:id="298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299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07= Billetera Electrónica</w:delText>
              </w:r>
            </w:del>
          </w:p>
          <w:p w14:paraId="03E9F403" w14:textId="77777777" w:rsidR="00B067CF" w:rsidRPr="00DE3D75" w:rsidDel="004401CC" w:rsidRDefault="00B067CF" w:rsidP="00C94689">
            <w:pPr>
              <w:pStyle w:val="Sinespaciado"/>
              <w:rPr>
                <w:del w:id="300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01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08= Tarjetas Empresariales</w:delText>
              </w:r>
            </w:del>
          </w:p>
          <w:p w14:paraId="4142BD4E" w14:textId="77777777" w:rsidR="00B067CF" w:rsidRPr="00DE3D75" w:rsidDel="004401CC" w:rsidRDefault="00B067CF" w:rsidP="00C94689">
            <w:pPr>
              <w:pStyle w:val="Sinespaciado"/>
              <w:rPr>
                <w:del w:id="30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03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 xml:space="preserve">99= Otros. 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253D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0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0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09A7F87F" w14:textId="77777777" w:rsidTr="00C94689">
        <w:trPr>
          <w:trHeight w:val="276"/>
          <w:del w:id="306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048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0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0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1DC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0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1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E015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B6C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1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1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dDesTPag</w:delText>
              </w:r>
            </w:del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C510" w14:textId="77777777" w:rsidR="00B067CF" w:rsidRPr="00DE3D75" w:rsidDel="004401CC" w:rsidRDefault="00B067CF" w:rsidP="00C94689">
            <w:pPr>
              <w:pStyle w:val="Sinespaciado"/>
              <w:rPr>
                <w:del w:id="31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1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Descripción del tipo de pago</w:delText>
              </w:r>
            </w:del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FAE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1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1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E013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9F79" w14:textId="77777777" w:rsidR="00B067CF" w:rsidRPr="00DE3D75" w:rsidDel="004401CC" w:rsidRDefault="00B067CF" w:rsidP="00C94689">
            <w:pPr>
              <w:jc w:val="center"/>
              <w:rPr>
                <w:del w:id="31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1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A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D546" w14:textId="77777777" w:rsidR="00B067CF" w:rsidRPr="00DE3D75" w:rsidDel="004401CC" w:rsidRDefault="00B067CF" w:rsidP="00C94689">
            <w:pPr>
              <w:jc w:val="center"/>
              <w:rPr>
                <w:del w:id="31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2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2-50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C30F" w14:textId="77777777" w:rsidR="00B067CF" w:rsidRPr="00DE3D75" w:rsidDel="004401CC" w:rsidRDefault="00B067CF" w:rsidP="00C94689">
            <w:pPr>
              <w:jc w:val="center"/>
              <w:rPr>
                <w:del w:id="32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2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7EE1E" w14:textId="77777777" w:rsidR="00B067CF" w:rsidRPr="00DE3D75" w:rsidDel="004401CC" w:rsidRDefault="00B067CF" w:rsidP="00C94689">
            <w:pPr>
              <w:rPr>
                <w:del w:id="32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2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Referente al campo E014</w:delText>
              </w:r>
            </w:del>
          </w:p>
          <w:p w14:paraId="5836BC4E" w14:textId="77777777" w:rsidR="00B067CF" w:rsidRPr="00DE3D75" w:rsidDel="004401CC" w:rsidRDefault="00B067CF" w:rsidP="00C94689">
            <w:pPr>
              <w:pStyle w:val="Sinespaciado"/>
              <w:rPr>
                <w:del w:id="325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2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01= “</w:delText>
              </w:r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Efectivo”</w:delText>
              </w:r>
            </w:del>
          </w:p>
          <w:p w14:paraId="46E2DA25" w14:textId="77777777" w:rsidR="00B067CF" w:rsidRPr="00DE3D75" w:rsidDel="004401CC" w:rsidRDefault="00B067CF" w:rsidP="00C94689">
            <w:pPr>
              <w:pStyle w:val="Sinespaciado"/>
              <w:rPr>
                <w:del w:id="327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28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02= “Cheque”</w:delText>
              </w:r>
            </w:del>
          </w:p>
          <w:p w14:paraId="07D7A72B" w14:textId="77777777" w:rsidR="00B067CF" w:rsidRPr="00DE3D75" w:rsidDel="004401CC" w:rsidRDefault="00B067CF" w:rsidP="00C94689">
            <w:pPr>
              <w:pStyle w:val="Sinespaciado"/>
              <w:rPr>
                <w:del w:id="329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30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03= “Tarjeta de Crédito”</w:delText>
              </w:r>
            </w:del>
          </w:p>
          <w:p w14:paraId="7734DB68" w14:textId="77777777" w:rsidR="00B067CF" w:rsidRPr="00DE3D75" w:rsidDel="004401CC" w:rsidRDefault="00B067CF" w:rsidP="00C94689">
            <w:pPr>
              <w:pStyle w:val="Sinespaciado"/>
              <w:rPr>
                <w:del w:id="331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32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04= “Tarjeta de Débito”</w:delText>
              </w:r>
            </w:del>
          </w:p>
          <w:p w14:paraId="41D22D3A" w14:textId="77777777" w:rsidR="00B067CF" w:rsidRPr="00DE3D75" w:rsidDel="004401CC" w:rsidRDefault="00B067CF" w:rsidP="00C94689">
            <w:pPr>
              <w:pStyle w:val="Sinespaciado"/>
              <w:rPr>
                <w:del w:id="333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34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05= “Transferencia”</w:delText>
              </w:r>
            </w:del>
          </w:p>
          <w:p w14:paraId="371DDB12" w14:textId="77777777" w:rsidR="00B067CF" w:rsidRPr="00DE3D75" w:rsidDel="004401CC" w:rsidRDefault="00B067CF" w:rsidP="00C94689">
            <w:pPr>
              <w:pStyle w:val="Sinespaciado"/>
              <w:rPr>
                <w:del w:id="335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36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06= “Giros”</w:delText>
              </w:r>
            </w:del>
          </w:p>
          <w:p w14:paraId="0F6A0295" w14:textId="77777777" w:rsidR="00B067CF" w:rsidRPr="00DE3D75" w:rsidDel="004401CC" w:rsidRDefault="00B067CF" w:rsidP="00C94689">
            <w:pPr>
              <w:pStyle w:val="Sinespaciado"/>
              <w:rPr>
                <w:del w:id="337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38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07= “Billetera Electrónica”</w:delText>
              </w:r>
            </w:del>
          </w:p>
          <w:p w14:paraId="70F1B4B7" w14:textId="77777777" w:rsidR="00B067CF" w:rsidRPr="00DE3D75" w:rsidDel="004401CC" w:rsidRDefault="00B067CF" w:rsidP="00C94689">
            <w:pPr>
              <w:pStyle w:val="Sinespaciado"/>
              <w:rPr>
                <w:del w:id="339" w:author="Marta Liz Bordon Aguero" w:date="2018-03-19T11:55:00Z"/>
                <w:rFonts w:ascii="Arial" w:eastAsia="Times New Roman" w:hAnsi="Arial" w:cs="Arial"/>
                <w:color w:val="000000"/>
                <w:sz w:val="16"/>
                <w:szCs w:val="16"/>
              </w:rPr>
            </w:pPr>
            <w:del w:id="340" w:author="Marta Liz Bordon Aguero" w:date="2018-03-19T11:55:00Z">
              <w:r w:rsidRPr="00DE3D75" w:rsidDel="004401CC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delText>08= “Tarjetas Empresariales”</w:delText>
              </w:r>
            </w:del>
          </w:p>
          <w:p w14:paraId="03AEBF3A" w14:textId="77777777" w:rsidR="00B067CF" w:rsidRPr="00DE3D75" w:rsidDel="004401CC" w:rsidRDefault="00B067CF" w:rsidP="00C94689">
            <w:pPr>
              <w:rPr>
                <w:del w:id="34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4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Si E014=99 informar la descripción del tipo de pago.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987" w14:textId="77777777" w:rsidR="00B067CF" w:rsidRPr="00DE3D75" w:rsidDel="004401CC" w:rsidRDefault="00B067CF" w:rsidP="00C94689">
            <w:pPr>
              <w:jc w:val="center"/>
              <w:rPr>
                <w:del w:id="34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4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0CCD3ACB" w14:textId="77777777" w:rsidTr="00C94689">
        <w:trPr>
          <w:trHeight w:val="276"/>
          <w:del w:id="345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DB8F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4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4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B20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4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4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E016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748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5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5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dMonTiPag</w:delText>
              </w:r>
            </w:del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3B28" w14:textId="77777777" w:rsidR="00B067CF" w:rsidRPr="00DE3D75" w:rsidDel="004401CC" w:rsidRDefault="00B067CF" w:rsidP="00C94689">
            <w:pPr>
              <w:pStyle w:val="Sinespaciado"/>
              <w:rPr>
                <w:del w:id="35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5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Monto por tipo de pago</w:delText>
              </w:r>
            </w:del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69FD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5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5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E013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DD82" w14:textId="77777777" w:rsidR="00B067CF" w:rsidRPr="00DE3D75" w:rsidDel="004401CC" w:rsidRDefault="00B067CF" w:rsidP="00C94689">
            <w:pPr>
              <w:jc w:val="center"/>
              <w:rPr>
                <w:del w:id="35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5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B2D2" w14:textId="77777777" w:rsidR="00B067CF" w:rsidRPr="00DE3D75" w:rsidDel="004401CC" w:rsidRDefault="00B067CF" w:rsidP="00C94689">
            <w:pPr>
              <w:jc w:val="center"/>
              <w:rPr>
                <w:del w:id="35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5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11p2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006" w14:textId="77777777" w:rsidR="00B067CF" w:rsidRPr="00DE3D75" w:rsidDel="004401CC" w:rsidRDefault="00B067CF" w:rsidP="00C94689">
            <w:pPr>
              <w:jc w:val="center"/>
              <w:rPr>
                <w:del w:id="36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6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C8F0" w14:textId="77777777" w:rsidR="00B067CF" w:rsidRPr="00DE3D75" w:rsidDel="004401CC" w:rsidRDefault="00B067CF" w:rsidP="00C94689">
            <w:pPr>
              <w:rPr>
                <w:del w:id="362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621A" w14:textId="77777777" w:rsidR="00B067CF" w:rsidRPr="00DE3D75" w:rsidDel="004401CC" w:rsidRDefault="00B067CF" w:rsidP="00C94689">
            <w:pPr>
              <w:jc w:val="center"/>
              <w:rPr>
                <w:del w:id="36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6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</w:tbl>
    <w:p w14:paraId="38552BD4" w14:textId="77777777" w:rsidR="00B067CF" w:rsidRPr="00DE3D75" w:rsidDel="004401CC" w:rsidRDefault="00B067CF" w:rsidP="00B067CF">
      <w:pPr>
        <w:ind w:firstLine="426"/>
        <w:rPr>
          <w:del w:id="365" w:author="Marta Liz Bordon Aguero" w:date="2018-03-19T11:55:00Z"/>
          <w:rFonts w:ascii="Arial" w:hAnsi="Arial" w:cs="Arial"/>
          <w:b/>
          <w:sz w:val="16"/>
          <w:szCs w:val="16"/>
        </w:rPr>
      </w:pPr>
    </w:p>
    <w:p w14:paraId="367F32B1" w14:textId="77777777" w:rsidR="00B067CF" w:rsidRPr="00DE3D75" w:rsidDel="004401CC" w:rsidRDefault="00B067CF" w:rsidP="00B067CF">
      <w:pPr>
        <w:pStyle w:val="Sinespaciado"/>
        <w:rPr>
          <w:del w:id="366" w:author="Marta Liz Bordon Aguero" w:date="2018-03-19T11:55:00Z"/>
          <w:rFonts w:ascii="Arial" w:hAnsi="Arial" w:cs="Arial"/>
          <w:b/>
        </w:rPr>
      </w:pPr>
      <w:del w:id="367" w:author="Marta Liz Bordon Aguero" w:date="2018-03-19T11:55:00Z">
        <w:r w:rsidRPr="00DE3D75" w:rsidDel="004401CC">
          <w:rPr>
            <w:rFonts w:ascii="Arial" w:hAnsi="Arial" w:cs="Arial"/>
            <w:b/>
          </w:rPr>
          <w:delText xml:space="preserve">E2.1.1. </w:delText>
        </w:r>
        <w:r w:rsidRPr="00DE3D75" w:rsidDel="004401CC">
          <w:rPr>
            <w:rFonts w:ascii="Arial" w:hAnsi="Arial" w:cs="Arial"/>
            <w:b/>
          </w:rPr>
          <w:tab/>
          <w:delText>Campos que describen el pago de la operación con tarjeta de crédito/débito</w:delText>
        </w:r>
      </w:del>
    </w:p>
    <w:p w14:paraId="48C87F80" w14:textId="77777777" w:rsidR="00B067CF" w:rsidRPr="00DE3D75" w:rsidDel="004401CC" w:rsidRDefault="00B067CF" w:rsidP="00B067CF">
      <w:pPr>
        <w:ind w:firstLine="426"/>
        <w:rPr>
          <w:del w:id="368" w:author="Marta Liz Bordon Aguero" w:date="2018-03-19T11:55:00Z"/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2"/>
        <w:gridCol w:w="768"/>
        <w:gridCol w:w="1367"/>
        <w:gridCol w:w="2682"/>
        <w:gridCol w:w="1148"/>
        <w:gridCol w:w="958"/>
        <w:gridCol w:w="1324"/>
        <w:gridCol w:w="1343"/>
        <w:gridCol w:w="2300"/>
        <w:gridCol w:w="1150"/>
      </w:tblGrid>
      <w:tr w:rsidR="00B067CF" w:rsidRPr="00DE3D75" w:rsidDel="004401CC" w14:paraId="40369B94" w14:textId="77777777" w:rsidTr="00C94689">
        <w:trPr>
          <w:trHeight w:val="276"/>
          <w:tblHeader/>
          <w:del w:id="369" w:author="Marta Liz Bordon Aguero" w:date="2018-03-19T11:55:00Z"/>
        </w:trPr>
        <w:tc>
          <w:tcPr>
            <w:tcW w:w="340" w:type="pct"/>
            <w:shd w:val="clear" w:color="auto" w:fill="D5DCE4" w:themeFill="text2" w:themeFillTint="33"/>
            <w:vAlign w:val="center"/>
            <w:hideMark/>
          </w:tcPr>
          <w:p w14:paraId="4ED02B1D" w14:textId="77777777" w:rsidR="00B067CF" w:rsidRPr="00DE3D75" w:rsidDel="004401CC" w:rsidRDefault="00B067CF" w:rsidP="00C94689">
            <w:pPr>
              <w:jc w:val="center"/>
              <w:rPr>
                <w:del w:id="370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71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Grupo</w:delText>
              </w:r>
            </w:del>
          </w:p>
        </w:tc>
        <w:tc>
          <w:tcPr>
            <w:tcW w:w="274" w:type="pct"/>
            <w:shd w:val="clear" w:color="auto" w:fill="D5DCE4" w:themeFill="text2" w:themeFillTint="33"/>
            <w:vAlign w:val="center"/>
            <w:hideMark/>
          </w:tcPr>
          <w:p w14:paraId="2312DAAB" w14:textId="77777777" w:rsidR="00B067CF" w:rsidRPr="00DE3D75" w:rsidDel="004401CC" w:rsidRDefault="00B067CF" w:rsidP="00C94689">
            <w:pPr>
              <w:jc w:val="center"/>
              <w:rPr>
                <w:del w:id="372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73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ID</w:delText>
              </w:r>
            </w:del>
          </w:p>
        </w:tc>
        <w:tc>
          <w:tcPr>
            <w:tcW w:w="488" w:type="pct"/>
            <w:shd w:val="clear" w:color="auto" w:fill="D5DCE4" w:themeFill="text2" w:themeFillTint="33"/>
            <w:vAlign w:val="center"/>
            <w:hideMark/>
          </w:tcPr>
          <w:p w14:paraId="255B9183" w14:textId="77777777" w:rsidR="00B067CF" w:rsidRPr="00DE3D75" w:rsidDel="004401CC" w:rsidRDefault="00B067CF" w:rsidP="00C94689">
            <w:pPr>
              <w:jc w:val="center"/>
              <w:rPr>
                <w:del w:id="374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75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Campo</w:delText>
              </w:r>
            </w:del>
          </w:p>
        </w:tc>
        <w:tc>
          <w:tcPr>
            <w:tcW w:w="958" w:type="pct"/>
            <w:shd w:val="clear" w:color="auto" w:fill="D5DCE4" w:themeFill="text2" w:themeFillTint="33"/>
            <w:vAlign w:val="center"/>
            <w:hideMark/>
          </w:tcPr>
          <w:p w14:paraId="44EA1BB1" w14:textId="77777777" w:rsidR="00B067CF" w:rsidRPr="00DE3D75" w:rsidDel="004401CC" w:rsidRDefault="00B067CF" w:rsidP="00C94689">
            <w:pPr>
              <w:jc w:val="center"/>
              <w:rPr>
                <w:del w:id="376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77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Descripción</w:delText>
              </w:r>
            </w:del>
          </w:p>
        </w:tc>
        <w:tc>
          <w:tcPr>
            <w:tcW w:w="410" w:type="pct"/>
            <w:shd w:val="clear" w:color="auto" w:fill="D5DCE4" w:themeFill="text2" w:themeFillTint="33"/>
            <w:vAlign w:val="center"/>
            <w:hideMark/>
          </w:tcPr>
          <w:p w14:paraId="64352B9E" w14:textId="77777777" w:rsidR="00B067CF" w:rsidRPr="00DE3D75" w:rsidDel="004401CC" w:rsidRDefault="00B067CF" w:rsidP="00C94689">
            <w:pPr>
              <w:jc w:val="center"/>
              <w:rPr>
                <w:del w:id="378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79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Nodo Padre</w:delText>
              </w:r>
            </w:del>
          </w:p>
        </w:tc>
        <w:tc>
          <w:tcPr>
            <w:tcW w:w="342" w:type="pct"/>
            <w:shd w:val="clear" w:color="auto" w:fill="D5DCE4" w:themeFill="text2" w:themeFillTint="33"/>
            <w:vAlign w:val="center"/>
            <w:hideMark/>
          </w:tcPr>
          <w:p w14:paraId="66D72FD4" w14:textId="77777777" w:rsidR="00B067CF" w:rsidRPr="00DE3D75" w:rsidDel="004401CC" w:rsidRDefault="00B067CF" w:rsidP="00C94689">
            <w:pPr>
              <w:jc w:val="center"/>
              <w:rPr>
                <w:del w:id="380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81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Tipo Dato</w:delText>
              </w:r>
            </w:del>
          </w:p>
        </w:tc>
        <w:tc>
          <w:tcPr>
            <w:tcW w:w="473" w:type="pct"/>
            <w:shd w:val="clear" w:color="auto" w:fill="D5DCE4" w:themeFill="text2" w:themeFillTint="33"/>
            <w:vAlign w:val="center"/>
            <w:hideMark/>
          </w:tcPr>
          <w:p w14:paraId="6852B347" w14:textId="77777777" w:rsidR="00B067CF" w:rsidRPr="00DE3D75" w:rsidDel="004401CC" w:rsidRDefault="00B067CF" w:rsidP="00C94689">
            <w:pPr>
              <w:jc w:val="center"/>
              <w:rPr>
                <w:del w:id="382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83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Longitud</w:delText>
              </w:r>
            </w:del>
          </w:p>
        </w:tc>
        <w:tc>
          <w:tcPr>
            <w:tcW w:w="480" w:type="pct"/>
            <w:shd w:val="clear" w:color="auto" w:fill="D5DCE4" w:themeFill="text2" w:themeFillTint="33"/>
            <w:vAlign w:val="center"/>
            <w:hideMark/>
          </w:tcPr>
          <w:p w14:paraId="47B48DC6" w14:textId="77777777" w:rsidR="00B067CF" w:rsidRPr="00DE3D75" w:rsidDel="004401CC" w:rsidRDefault="00B067CF" w:rsidP="00C94689">
            <w:pPr>
              <w:jc w:val="center"/>
              <w:rPr>
                <w:del w:id="384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85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Ocurrencia</w:delText>
              </w:r>
            </w:del>
          </w:p>
        </w:tc>
        <w:tc>
          <w:tcPr>
            <w:tcW w:w="822" w:type="pct"/>
            <w:shd w:val="clear" w:color="auto" w:fill="D5DCE4" w:themeFill="text2" w:themeFillTint="33"/>
            <w:vAlign w:val="center"/>
            <w:hideMark/>
          </w:tcPr>
          <w:p w14:paraId="74AFBCBE" w14:textId="77777777" w:rsidR="00B067CF" w:rsidRPr="00DE3D75" w:rsidDel="004401CC" w:rsidRDefault="00B067CF" w:rsidP="00C94689">
            <w:pPr>
              <w:jc w:val="center"/>
              <w:rPr>
                <w:del w:id="386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87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Observaciones</w:delText>
              </w:r>
            </w:del>
          </w:p>
        </w:tc>
        <w:tc>
          <w:tcPr>
            <w:tcW w:w="411" w:type="pct"/>
            <w:shd w:val="clear" w:color="auto" w:fill="D5DCE4" w:themeFill="text2" w:themeFillTint="33"/>
            <w:vAlign w:val="center"/>
            <w:hideMark/>
          </w:tcPr>
          <w:p w14:paraId="14E8C0BC" w14:textId="77777777" w:rsidR="00B067CF" w:rsidRPr="00DE3D75" w:rsidDel="004401CC" w:rsidRDefault="00B067CF" w:rsidP="00C94689">
            <w:pPr>
              <w:jc w:val="center"/>
              <w:rPr>
                <w:del w:id="388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389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Versión</w:delText>
              </w:r>
            </w:del>
          </w:p>
        </w:tc>
      </w:tr>
      <w:tr w:rsidR="00B067CF" w:rsidRPr="00DE3D75" w:rsidDel="004401CC" w14:paraId="2DE3B041" w14:textId="77777777" w:rsidTr="00C94689">
        <w:trPr>
          <w:trHeight w:val="799"/>
          <w:del w:id="390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FB47D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9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9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00037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9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9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917F1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9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9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gCamTarCD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C64CAE" w14:textId="77777777" w:rsidR="00B067CF" w:rsidRPr="00DE3D75" w:rsidDel="004401CC" w:rsidRDefault="00B067CF" w:rsidP="00C94689">
            <w:pPr>
              <w:pStyle w:val="Sinespaciado"/>
              <w:rPr>
                <w:del w:id="39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39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Campos que describen el pago de la operación con tarjeta de crédito/débito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78A48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39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0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E013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4D7A1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0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0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514EC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03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47BEE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0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0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743807" w14:textId="77777777" w:rsidR="00B067CF" w:rsidRPr="00DE3D75" w:rsidDel="004401CC" w:rsidRDefault="00B067CF" w:rsidP="00C94689">
            <w:pPr>
              <w:pStyle w:val="Sinespaciado"/>
              <w:rPr>
                <w:del w:id="40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0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Se activa si E014 = 03 y/o 04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964BB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0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0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49064FA4" w14:textId="77777777" w:rsidTr="00C94689">
        <w:trPr>
          <w:trHeight w:val="276"/>
          <w:del w:id="410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825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1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1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C79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1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1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E018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6A6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1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1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iDenTarj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3313" w14:textId="77777777" w:rsidR="00B067CF" w:rsidRPr="00DE3D75" w:rsidDel="004401CC" w:rsidRDefault="00B067CF" w:rsidP="00C94689">
            <w:pPr>
              <w:pStyle w:val="Sinespaciado"/>
              <w:rPr>
                <w:del w:id="41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1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Denominación de la tarjeta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5B4F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1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2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C5D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2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2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580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2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2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70EA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2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2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8438" w14:textId="77777777" w:rsidR="00B067CF" w:rsidRPr="00DE3D75" w:rsidDel="004401CC" w:rsidRDefault="00B067CF" w:rsidP="00C94689">
            <w:pPr>
              <w:pStyle w:val="Sinespaciado"/>
              <w:rPr>
                <w:del w:id="42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2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01= Visa</w:delText>
              </w:r>
            </w:del>
          </w:p>
          <w:p w14:paraId="350D2F90" w14:textId="77777777" w:rsidR="00B067CF" w:rsidRPr="00DE3D75" w:rsidDel="004401CC" w:rsidRDefault="00B067CF" w:rsidP="00C94689">
            <w:pPr>
              <w:pStyle w:val="Sinespaciado"/>
              <w:rPr>
                <w:del w:id="42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3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02= Mastercard</w:delText>
              </w:r>
            </w:del>
          </w:p>
          <w:p w14:paraId="55E679A8" w14:textId="77777777" w:rsidR="00B067CF" w:rsidRPr="00DE3D75" w:rsidDel="004401CC" w:rsidRDefault="00B067CF" w:rsidP="00C94689">
            <w:pPr>
              <w:pStyle w:val="Sinespaciado"/>
              <w:rPr>
                <w:del w:id="43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3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03= American Express</w:delText>
              </w:r>
            </w:del>
          </w:p>
          <w:p w14:paraId="05D613C7" w14:textId="77777777" w:rsidR="00B067CF" w:rsidRPr="00DE3D75" w:rsidDel="004401CC" w:rsidRDefault="00B067CF" w:rsidP="00C94689">
            <w:pPr>
              <w:pStyle w:val="Sinespaciado"/>
              <w:rPr>
                <w:del w:id="43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3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04= Maestro</w:delText>
              </w:r>
            </w:del>
          </w:p>
          <w:p w14:paraId="00C1626F" w14:textId="77777777" w:rsidR="00B067CF" w:rsidRPr="00DE3D75" w:rsidDel="004401CC" w:rsidRDefault="00B067CF" w:rsidP="00C94689">
            <w:pPr>
              <w:pStyle w:val="Sinespaciado"/>
              <w:rPr>
                <w:del w:id="43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3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99= Otro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E51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3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3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1E611E68" w14:textId="77777777" w:rsidTr="00C94689">
        <w:trPr>
          <w:trHeight w:val="276"/>
          <w:del w:id="439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12F8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4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4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81B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4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4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E019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509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4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4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dDesTarj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F046D" w14:textId="77777777" w:rsidR="00B067CF" w:rsidRPr="00DE3D75" w:rsidDel="004401CC" w:rsidRDefault="00B067CF" w:rsidP="00C94689">
            <w:pPr>
              <w:pStyle w:val="Sinespaciado"/>
              <w:rPr>
                <w:del w:id="44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4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Descripción de denominación de la tarjeta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881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4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4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A08F" w14:textId="77777777" w:rsidR="00B067CF" w:rsidRPr="00DE3D75" w:rsidDel="004401CC" w:rsidRDefault="00B067CF" w:rsidP="00C94689">
            <w:pPr>
              <w:jc w:val="center"/>
              <w:rPr>
                <w:del w:id="45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5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A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95B8" w14:textId="77777777" w:rsidR="00B067CF" w:rsidRPr="00DE3D75" w:rsidDel="004401CC" w:rsidRDefault="00B067CF" w:rsidP="00C94689">
            <w:pPr>
              <w:jc w:val="center"/>
              <w:rPr>
                <w:del w:id="45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5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4-20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92C8" w14:textId="77777777" w:rsidR="00B067CF" w:rsidRPr="00DE3D75" w:rsidDel="004401CC" w:rsidRDefault="00B067CF" w:rsidP="00C94689">
            <w:pPr>
              <w:jc w:val="center"/>
              <w:rPr>
                <w:del w:id="45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5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BB73" w14:textId="77777777" w:rsidR="00B067CF" w:rsidRPr="00DE3D75" w:rsidDel="004401CC" w:rsidRDefault="00B067CF" w:rsidP="00C94689">
            <w:pPr>
              <w:rPr>
                <w:del w:id="45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5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Referente al campo E018</w:delText>
              </w:r>
            </w:del>
          </w:p>
          <w:p w14:paraId="22111ED8" w14:textId="77777777" w:rsidR="00B067CF" w:rsidRPr="00DE3D75" w:rsidDel="004401CC" w:rsidRDefault="00B067CF" w:rsidP="00C94689">
            <w:pPr>
              <w:pStyle w:val="Sinespaciado"/>
              <w:rPr>
                <w:del w:id="45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5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01= “Visa”</w:delText>
              </w:r>
            </w:del>
          </w:p>
          <w:p w14:paraId="05D905E3" w14:textId="77777777" w:rsidR="00B067CF" w:rsidRPr="00DE3D75" w:rsidDel="004401CC" w:rsidRDefault="00B067CF" w:rsidP="00C94689">
            <w:pPr>
              <w:pStyle w:val="Sinespaciado"/>
              <w:rPr>
                <w:del w:id="46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6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02= “Mastercard”</w:delText>
              </w:r>
            </w:del>
          </w:p>
          <w:p w14:paraId="71C37887" w14:textId="77777777" w:rsidR="00B067CF" w:rsidRPr="00DE3D75" w:rsidDel="004401CC" w:rsidRDefault="00B067CF" w:rsidP="00C94689">
            <w:pPr>
              <w:pStyle w:val="Sinespaciado"/>
              <w:rPr>
                <w:del w:id="46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6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03= “American Express”</w:delText>
              </w:r>
            </w:del>
          </w:p>
          <w:p w14:paraId="72F3D38B" w14:textId="77777777" w:rsidR="00B067CF" w:rsidRPr="00DE3D75" w:rsidDel="004401CC" w:rsidRDefault="00B067CF" w:rsidP="00C94689">
            <w:pPr>
              <w:pStyle w:val="Sinespaciado"/>
              <w:rPr>
                <w:del w:id="46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6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04= “Maestro”</w:delText>
              </w:r>
            </w:del>
          </w:p>
          <w:p w14:paraId="0F07691F" w14:textId="77777777" w:rsidR="00B067CF" w:rsidRPr="00DE3D75" w:rsidDel="004401CC" w:rsidRDefault="00B067CF" w:rsidP="00C94689">
            <w:pPr>
              <w:rPr>
                <w:del w:id="46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6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Si E018=99 informar la descripción de la denominación de la tarjeta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73D9" w14:textId="77777777" w:rsidR="00B067CF" w:rsidRPr="00DE3D75" w:rsidDel="004401CC" w:rsidRDefault="00B067CF" w:rsidP="00C94689">
            <w:pPr>
              <w:jc w:val="center"/>
              <w:rPr>
                <w:del w:id="46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6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109A3970" w14:textId="77777777" w:rsidTr="00C94689">
        <w:trPr>
          <w:trHeight w:val="276"/>
          <w:del w:id="470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35B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7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7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FD8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7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7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E020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F44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7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7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dRUCproTar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A954" w14:textId="77777777" w:rsidR="00B067CF" w:rsidRPr="00DE3D75" w:rsidDel="004401CC" w:rsidRDefault="00B067CF" w:rsidP="00C94689">
            <w:pPr>
              <w:pStyle w:val="Sinespaciado"/>
              <w:rPr>
                <w:del w:id="47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7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RUC de la procesadora de tarjeta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CB51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7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8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A710" w14:textId="77777777" w:rsidR="00B067CF" w:rsidRPr="00DE3D75" w:rsidDel="004401CC" w:rsidRDefault="00B067CF" w:rsidP="00C94689">
            <w:pPr>
              <w:jc w:val="center"/>
              <w:rPr>
                <w:del w:id="48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8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A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D2F9" w14:textId="77777777" w:rsidR="00B067CF" w:rsidRPr="00DE3D75" w:rsidDel="004401CC" w:rsidRDefault="00B067CF" w:rsidP="00C94689">
            <w:pPr>
              <w:jc w:val="center"/>
              <w:rPr>
                <w:del w:id="48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8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8335" w14:textId="77777777" w:rsidR="00B067CF" w:rsidRPr="00DE3D75" w:rsidDel="004401CC" w:rsidRDefault="00B067CF" w:rsidP="00C94689">
            <w:pPr>
              <w:jc w:val="center"/>
              <w:rPr>
                <w:del w:id="48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8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5F8C" w14:textId="77777777" w:rsidR="00B067CF" w:rsidRPr="00DE3D75" w:rsidDel="004401CC" w:rsidRDefault="00B067CF" w:rsidP="00C94689">
            <w:pPr>
              <w:rPr>
                <w:del w:id="48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88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Obligatorio</w:delText>
              </w:r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 xml:space="preserve"> si E014 = 03 y/o 04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48CB" w14:textId="77777777" w:rsidR="00B067CF" w:rsidRPr="00DE3D75" w:rsidDel="004401CC" w:rsidRDefault="00B067CF" w:rsidP="00C94689">
            <w:pPr>
              <w:jc w:val="center"/>
              <w:rPr>
                <w:del w:id="48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9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5427DEA2" w14:textId="77777777" w:rsidTr="00C94689">
        <w:trPr>
          <w:trHeight w:val="276"/>
          <w:del w:id="491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3F2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9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9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7D3F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9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9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E021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BE8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49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9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dDVerRprT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1584" w14:textId="77777777" w:rsidR="00B067CF" w:rsidRPr="00DE3D75" w:rsidDel="004401CC" w:rsidRDefault="00B067CF" w:rsidP="00C94689">
            <w:pPr>
              <w:pStyle w:val="Sinespaciado"/>
              <w:rPr>
                <w:del w:id="49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49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Dígito verificador del RUC de la procesadora de tarjeta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512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0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0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1EA9" w14:textId="77777777" w:rsidR="00B067CF" w:rsidRPr="00DE3D75" w:rsidDel="004401CC" w:rsidRDefault="00B067CF" w:rsidP="00C94689">
            <w:pPr>
              <w:jc w:val="center"/>
              <w:rPr>
                <w:del w:id="50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0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2823" w14:textId="77777777" w:rsidR="00B067CF" w:rsidRPr="00DE3D75" w:rsidDel="004401CC" w:rsidRDefault="00B067CF" w:rsidP="00C94689">
            <w:pPr>
              <w:jc w:val="center"/>
              <w:rPr>
                <w:del w:id="50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0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B262" w14:textId="77777777" w:rsidR="00B067CF" w:rsidRPr="00DE3D75" w:rsidDel="004401CC" w:rsidRDefault="00B067CF" w:rsidP="00C94689">
            <w:pPr>
              <w:jc w:val="center"/>
              <w:rPr>
                <w:del w:id="50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0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5A7A" w14:textId="77777777" w:rsidR="00B067CF" w:rsidRPr="00DE3D75" w:rsidDel="004401CC" w:rsidRDefault="00B067CF" w:rsidP="00C94689">
            <w:pPr>
              <w:rPr>
                <w:del w:id="50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09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Obligatorio</w:delText>
              </w:r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 xml:space="preserve"> si E014 = 03 y/o 04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E458" w14:textId="77777777" w:rsidR="00B067CF" w:rsidRPr="00DE3D75" w:rsidDel="004401CC" w:rsidRDefault="00B067CF" w:rsidP="00C94689">
            <w:pPr>
              <w:jc w:val="center"/>
              <w:rPr>
                <w:del w:id="51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1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112D2D09" w14:textId="77777777" w:rsidTr="00C94689">
        <w:trPr>
          <w:trHeight w:val="276"/>
          <w:del w:id="512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BE74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1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1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143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1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1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E022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BAE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1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1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iForProPa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7EEC1" w14:textId="77777777" w:rsidR="00B067CF" w:rsidRPr="00DE3D75" w:rsidDel="004401CC" w:rsidRDefault="00B067CF" w:rsidP="00C94689">
            <w:pPr>
              <w:pStyle w:val="Sinespaciado"/>
              <w:rPr>
                <w:del w:id="51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2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Forma de procesamiento de pago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319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2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2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2329" w14:textId="77777777" w:rsidR="00B067CF" w:rsidRPr="00DE3D75" w:rsidDel="004401CC" w:rsidRDefault="00B067CF" w:rsidP="00C94689">
            <w:pPr>
              <w:jc w:val="center"/>
              <w:rPr>
                <w:del w:id="52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2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AE8A" w14:textId="77777777" w:rsidR="00B067CF" w:rsidRPr="00DE3D75" w:rsidDel="004401CC" w:rsidRDefault="00B067CF" w:rsidP="00C94689">
            <w:pPr>
              <w:jc w:val="center"/>
              <w:rPr>
                <w:del w:id="52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2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8CB63" w14:textId="77777777" w:rsidR="00B067CF" w:rsidRPr="00DE3D75" w:rsidDel="004401CC" w:rsidRDefault="00B067CF" w:rsidP="00C94689">
            <w:pPr>
              <w:jc w:val="center"/>
              <w:rPr>
                <w:del w:id="52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2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53FA" w14:textId="77777777" w:rsidR="00B067CF" w:rsidRPr="00DE3D75" w:rsidDel="004401CC" w:rsidRDefault="00B067CF" w:rsidP="00C94689">
            <w:pPr>
              <w:rPr>
                <w:del w:id="52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3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1= POS</w:delText>
              </w:r>
            </w:del>
          </w:p>
          <w:p w14:paraId="13A594CF" w14:textId="77777777" w:rsidR="00B067CF" w:rsidRPr="00DE3D75" w:rsidDel="004401CC" w:rsidRDefault="00B067CF" w:rsidP="00C94689">
            <w:pPr>
              <w:rPr>
                <w:del w:id="53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3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2= Pago Electrónico (Ejemplo: compras por Internet)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8DC2" w14:textId="77777777" w:rsidR="00B067CF" w:rsidRPr="00DE3D75" w:rsidDel="004401CC" w:rsidRDefault="00B067CF" w:rsidP="00C94689">
            <w:pPr>
              <w:jc w:val="center"/>
              <w:rPr>
                <w:del w:id="53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3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1843CBBA" w14:textId="77777777" w:rsidTr="00C94689">
        <w:trPr>
          <w:trHeight w:val="276"/>
          <w:del w:id="535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578C8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3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3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413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3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3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E023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8311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4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4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dDForProPa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03E8" w14:textId="77777777" w:rsidR="00B067CF" w:rsidRPr="00DE3D75" w:rsidDel="004401CC" w:rsidRDefault="00B067CF" w:rsidP="00C94689">
            <w:pPr>
              <w:pStyle w:val="Sinespaciado"/>
              <w:rPr>
                <w:del w:id="54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4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Descripción de la forma de procesamiento de pago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C83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4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4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36F4" w14:textId="77777777" w:rsidR="00B067CF" w:rsidRPr="00DE3D75" w:rsidDel="004401CC" w:rsidRDefault="00B067CF" w:rsidP="00C94689">
            <w:pPr>
              <w:jc w:val="center"/>
              <w:rPr>
                <w:del w:id="54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4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A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1F69" w14:textId="77777777" w:rsidR="00B067CF" w:rsidRPr="00DE3D75" w:rsidDel="004401CC" w:rsidRDefault="00B067CF" w:rsidP="00C94689">
            <w:pPr>
              <w:jc w:val="center"/>
              <w:rPr>
                <w:del w:id="54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4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4-20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C0C7" w14:textId="77777777" w:rsidR="00B067CF" w:rsidRPr="00DE3D75" w:rsidDel="004401CC" w:rsidRDefault="00B067CF" w:rsidP="00C94689">
            <w:pPr>
              <w:jc w:val="center"/>
              <w:rPr>
                <w:del w:id="55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5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96FE" w14:textId="77777777" w:rsidR="00B067CF" w:rsidRPr="00DE3D75" w:rsidDel="004401CC" w:rsidRDefault="00B067CF" w:rsidP="00C94689">
            <w:pPr>
              <w:rPr>
                <w:del w:id="55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5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Referente al campo E022</w:delText>
              </w:r>
            </w:del>
          </w:p>
          <w:p w14:paraId="15B55C20" w14:textId="77777777" w:rsidR="00B067CF" w:rsidRPr="00DE3D75" w:rsidDel="004401CC" w:rsidRDefault="00B067CF" w:rsidP="00C94689">
            <w:pPr>
              <w:rPr>
                <w:del w:id="55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5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01= “POS”</w:delText>
              </w:r>
            </w:del>
          </w:p>
          <w:p w14:paraId="699C06E6" w14:textId="77777777" w:rsidR="00B067CF" w:rsidRPr="00DE3D75" w:rsidDel="004401CC" w:rsidRDefault="00B067CF" w:rsidP="00C94689">
            <w:pPr>
              <w:rPr>
                <w:del w:id="55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5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02= “Pago Electrónico”</w:delText>
              </w:r>
            </w:del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8624" w14:textId="77777777" w:rsidR="00B067CF" w:rsidRPr="00DE3D75" w:rsidDel="004401CC" w:rsidRDefault="00B067CF" w:rsidP="00C94689">
            <w:pPr>
              <w:jc w:val="center"/>
              <w:rPr>
                <w:del w:id="55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5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07C02931" w14:textId="77777777" w:rsidTr="00C94689">
        <w:trPr>
          <w:trHeight w:val="276"/>
          <w:del w:id="560" w:author="Marta Liz Bordon Aguero" w:date="2018-03-19T11:55:00Z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5E5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6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6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E2.1.1</w:delText>
              </w:r>
            </w:del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D2D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6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6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E024</w:delText>
              </w:r>
            </w:del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AA8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6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6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dNunapOpe</w:delText>
              </w:r>
            </w:del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56D4" w14:textId="77777777" w:rsidR="00B067CF" w:rsidRPr="00DE3D75" w:rsidDel="004401CC" w:rsidRDefault="00B067CF" w:rsidP="00C94689">
            <w:pPr>
              <w:pStyle w:val="Sinespaciado"/>
              <w:rPr>
                <w:del w:id="56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6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Número de aprobación de la operación</w:delText>
              </w:r>
            </w:del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EAF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56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7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E017</w:delText>
              </w:r>
            </w:del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F6EB" w14:textId="77777777" w:rsidR="00B067CF" w:rsidRPr="00DE3D75" w:rsidDel="004401CC" w:rsidRDefault="00B067CF" w:rsidP="00C94689">
            <w:pPr>
              <w:jc w:val="center"/>
              <w:rPr>
                <w:del w:id="57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7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676A" w14:textId="77777777" w:rsidR="00B067CF" w:rsidRPr="00DE3D75" w:rsidDel="004401CC" w:rsidRDefault="00B067CF" w:rsidP="00C94689">
            <w:pPr>
              <w:jc w:val="center"/>
              <w:rPr>
                <w:del w:id="57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7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1-20</w:delText>
              </w:r>
            </w:del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49BD" w14:textId="77777777" w:rsidR="00B067CF" w:rsidRPr="00DE3D75" w:rsidDel="004401CC" w:rsidRDefault="00B067CF" w:rsidP="00C94689">
            <w:pPr>
              <w:jc w:val="center"/>
              <w:rPr>
                <w:del w:id="57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7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0-1</w:delText>
              </w:r>
            </w:del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B7CB" w14:textId="77777777" w:rsidR="00B067CF" w:rsidRPr="00DE3D75" w:rsidDel="004401CC" w:rsidRDefault="00B067CF" w:rsidP="00C94689">
            <w:pPr>
              <w:rPr>
                <w:del w:id="577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C24F" w14:textId="77777777" w:rsidR="00B067CF" w:rsidRPr="00DE3D75" w:rsidDel="004401CC" w:rsidRDefault="00B067CF" w:rsidP="00C94689">
            <w:pPr>
              <w:jc w:val="center"/>
              <w:rPr>
                <w:del w:id="57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57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</w:tbl>
    <w:p w14:paraId="71F90421" w14:textId="77777777" w:rsidR="00B067CF" w:rsidRPr="00DE3D75" w:rsidDel="004401CC" w:rsidRDefault="00B067CF" w:rsidP="00B067CF">
      <w:pPr>
        <w:pStyle w:val="Sinespaciado"/>
        <w:rPr>
          <w:del w:id="580" w:author="Marta Liz Bordon Aguero" w:date="2018-03-19T11:55:00Z"/>
          <w:rFonts w:ascii="Arial" w:hAnsi="Arial" w:cs="Arial"/>
          <w:b/>
          <w:sz w:val="16"/>
          <w:szCs w:val="16"/>
        </w:rPr>
      </w:pPr>
    </w:p>
    <w:p w14:paraId="79206331" w14:textId="77777777" w:rsidR="00B067CF" w:rsidRPr="00DE3D75" w:rsidDel="004401CC" w:rsidRDefault="00B067CF" w:rsidP="00B067CF">
      <w:pPr>
        <w:pStyle w:val="Sinespaciado"/>
        <w:rPr>
          <w:del w:id="581" w:author="Marta Liz Bordon Aguero" w:date="2018-03-19T11:55:00Z"/>
          <w:rFonts w:ascii="Arial" w:hAnsi="Arial" w:cs="Arial"/>
          <w:b/>
          <w:sz w:val="16"/>
          <w:szCs w:val="16"/>
        </w:rPr>
      </w:pPr>
    </w:p>
    <w:p w14:paraId="6A8A3CB8" w14:textId="77777777" w:rsidR="00B067CF" w:rsidRPr="00DE3D75" w:rsidDel="004401CC" w:rsidRDefault="00B067CF" w:rsidP="00B067CF">
      <w:pPr>
        <w:pStyle w:val="Sinespaciado"/>
        <w:rPr>
          <w:del w:id="582" w:author="Marta Liz Bordon Aguero" w:date="2018-03-19T11:55:00Z"/>
          <w:rFonts w:ascii="Arial" w:hAnsi="Arial" w:cs="Arial"/>
          <w:b/>
          <w:sz w:val="16"/>
          <w:szCs w:val="16"/>
        </w:rPr>
      </w:pPr>
    </w:p>
    <w:p w14:paraId="54484AAA" w14:textId="77777777" w:rsidR="00B067CF" w:rsidRPr="00DE3D75" w:rsidDel="004401CC" w:rsidRDefault="00B067CF" w:rsidP="00B067CF">
      <w:pPr>
        <w:pStyle w:val="Sinespaciado"/>
        <w:rPr>
          <w:del w:id="583" w:author="Marta Liz Bordon Aguero" w:date="2018-03-19T11:55:00Z"/>
          <w:rFonts w:ascii="Arial" w:hAnsi="Arial" w:cs="Arial"/>
          <w:b/>
          <w:sz w:val="16"/>
          <w:szCs w:val="16"/>
        </w:rPr>
      </w:pPr>
    </w:p>
    <w:p w14:paraId="74654434" w14:textId="77777777" w:rsidR="00B067CF" w:rsidRPr="00DE3D75" w:rsidDel="004401CC" w:rsidRDefault="00B067CF" w:rsidP="00B067CF">
      <w:pPr>
        <w:pStyle w:val="Sinespaciado"/>
        <w:rPr>
          <w:del w:id="584" w:author="Marta Liz Bordon Aguero" w:date="2018-03-19T11:55:00Z"/>
          <w:rFonts w:ascii="Arial" w:hAnsi="Arial" w:cs="Arial"/>
          <w:b/>
        </w:rPr>
      </w:pPr>
      <w:del w:id="585" w:author="Marta Liz Bordon Aguero" w:date="2018-03-19T11:55:00Z">
        <w:r w:rsidRPr="00DE3D75" w:rsidDel="004401CC">
          <w:rPr>
            <w:rFonts w:ascii="Arial" w:hAnsi="Arial" w:cs="Arial"/>
            <w:b/>
          </w:rPr>
          <w:delText>E2.2.</w:delText>
        </w:r>
        <w:r w:rsidRPr="00DE3D75" w:rsidDel="004401CC">
          <w:rPr>
            <w:rFonts w:ascii="Arial" w:hAnsi="Arial" w:cs="Arial"/>
            <w:b/>
          </w:rPr>
          <w:tab/>
          <w:delText>Campos que describen la operación a crédito</w:delText>
        </w:r>
      </w:del>
    </w:p>
    <w:p w14:paraId="6BF68708" w14:textId="77777777" w:rsidR="00B067CF" w:rsidRPr="00DE3D75" w:rsidDel="004401CC" w:rsidRDefault="00B067CF" w:rsidP="00B067CF">
      <w:pPr>
        <w:ind w:firstLine="426"/>
        <w:rPr>
          <w:del w:id="586" w:author="Marta Liz Bordon Aguero" w:date="2018-03-19T11:55:00Z"/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5"/>
        <w:gridCol w:w="778"/>
        <w:gridCol w:w="1360"/>
        <w:gridCol w:w="2723"/>
        <w:gridCol w:w="1167"/>
        <w:gridCol w:w="974"/>
        <w:gridCol w:w="1170"/>
        <w:gridCol w:w="1553"/>
        <w:gridCol w:w="2334"/>
        <w:gridCol w:w="968"/>
      </w:tblGrid>
      <w:tr w:rsidR="00B067CF" w:rsidRPr="00DE3D75" w:rsidDel="004401CC" w14:paraId="46BF00EF" w14:textId="77777777" w:rsidTr="009F300C">
        <w:trPr>
          <w:trHeight w:val="276"/>
          <w:del w:id="587" w:author="Marta Liz Bordon Aguero" w:date="2018-03-19T11:55:00Z"/>
        </w:trPr>
        <w:tc>
          <w:tcPr>
            <w:tcW w:w="345" w:type="pct"/>
            <w:shd w:val="clear" w:color="auto" w:fill="D5DCE4" w:themeFill="text2" w:themeFillTint="33"/>
            <w:vAlign w:val="center"/>
            <w:hideMark/>
          </w:tcPr>
          <w:p w14:paraId="6BA73FC1" w14:textId="77777777" w:rsidR="00B067CF" w:rsidRPr="00DE3D75" w:rsidDel="004401CC" w:rsidRDefault="00B067CF" w:rsidP="00C94689">
            <w:pPr>
              <w:jc w:val="center"/>
              <w:rPr>
                <w:del w:id="588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89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Gru</w:delText>
              </w:r>
            </w:del>
          </w:p>
        </w:tc>
        <w:tc>
          <w:tcPr>
            <w:tcW w:w="278" w:type="pct"/>
            <w:shd w:val="clear" w:color="auto" w:fill="D5DCE4" w:themeFill="text2" w:themeFillTint="33"/>
            <w:vAlign w:val="center"/>
            <w:hideMark/>
          </w:tcPr>
          <w:p w14:paraId="0A45C714" w14:textId="77777777" w:rsidR="00B067CF" w:rsidRPr="00DE3D75" w:rsidDel="004401CC" w:rsidRDefault="00B067CF" w:rsidP="00C94689">
            <w:pPr>
              <w:jc w:val="center"/>
              <w:rPr>
                <w:del w:id="590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91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ID</w:delText>
              </w:r>
            </w:del>
          </w:p>
        </w:tc>
        <w:tc>
          <w:tcPr>
            <w:tcW w:w="486" w:type="pct"/>
            <w:shd w:val="clear" w:color="auto" w:fill="D5DCE4" w:themeFill="text2" w:themeFillTint="33"/>
            <w:vAlign w:val="center"/>
            <w:hideMark/>
          </w:tcPr>
          <w:p w14:paraId="31F2F666" w14:textId="77777777" w:rsidR="00B067CF" w:rsidRPr="00DE3D75" w:rsidDel="004401CC" w:rsidRDefault="00B067CF" w:rsidP="00C94689">
            <w:pPr>
              <w:jc w:val="center"/>
              <w:rPr>
                <w:del w:id="592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93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Campo</w:delText>
              </w:r>
            </w:del>
          </w:p>
        </w:tc>
        <w:tc>
          <w:tcPr>
            <w:tcW w:w="973" w:type="pct"/>
            <w:shd w:val="clear" w:color="auto" w:fill="D5DCE4" w:themeFill="text2" w:themeFillTint="33"/>
            <w:vAlign w:val="center"/>
            <w:hideMark/>
          </w:tcPr>
          <w:p w14:paraId="50E3805E" w14:textId="77777777" w:rsidR="00B067CF" w:rsidRPr="00DE3D75" w:rsidDel="004401CC" w:rsidRDefault="00B067CF" w:rsidP="00C94689">
            <w:pPr>
              <w:jc w:val="center"/>
              <w:rPr>
                <w:del w:id="594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95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Descripc.</w:delText>
              </w:r>
            </w:del>
          </w:p>
        </w:tc>
        <w:tc>
          <w:tcPr>
            <w:tcW w:w="417" w:type="pct"/>
            <w:shd w:val="clear" w:color="auto" w:fill="D5DCE4" w:themeFill="text2" w:themeFillTint="33"/>
            <w:vAlign w:val="center"/>
            <w:hideMark/>
          </w:tcPr>
          <w:p w14:paraId="42C083C5" w14:textId="77777777" w:rsidR="00B067CF" w:rsidRPr="00DE3D75" w:rsidDel="004401CC" w:rsidRDefault="00B067CF" w:rsidP="00C94689">
            <w:pPr>
              <w:jc w:val="center"/>
              <w:rPr>
                <w:del w:id="596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97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Nodo Padre</w:delText>
              </w:r>
            </w:del>
          </w:p>
        </w:tc>
        <w:tc>
          <w:tcPr>
            <w:tcW w:w="348" w:type="pct"/>
            <w:shd w:val="clear" w:color="auto" w:fill="D5DCE4" w:themeFill="text2" w:themeFillTint="33"/>
            <w:vAlign w:val="center"/>
            <w:hideMark/>
          </w:tcPr>
          <w:p w14:paraId="6E8BEC70" w14:textId="77777777" w:rsidR="00B067CF" w:rsidRPr="00DE3D75" w:rsidDel="004401CC" w:rsidRDefault="00B067CF" w:rsidP="00C94689">
            <w:pPr>
              <w:jc w:val="center"/>
              <w:rPr>
                <w:del w:id="598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599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Tipo Dato</w:delText>
              </w:r>
            </w:del>
          </w:p>
        </w:tc>
        <w:tc>
          <w:tcPr>
            <w:tcW w:w="418" w:type="pct"/>
            <w:shd w:val="clear" w:color="auto" w:fill="D5DCE4" w:themeFill="text2" w:themeFillTint="33"/>
            <w:vAlign w:val="center"/>
            <w:hideMark/>
          </w:tcPr>
          <w:p w14:paraId="08FA76A8" w14:textId="77777777" w:rsidR="00B067CF" w:rsidRPr="00DE3D75" w:rsidDel="004401CC" w:rsidRDefault="00B067CF" w:rsidP="00C94689">
            <w:pPr>
              <w:jc w:val="center"/>
              <w:rPr>
                <w:del w:id="600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601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Long.</w:delText>
              </w:r>
            </w:del>
          </w:p>
        </w:tc>
        <w:tc>
          <w:tcPr>
            <w:tcW w:w="555" w:type="pct"/>
            <w:shd w:val="clear" w:color="auto" w:fill="D5DCE4" w:themeFill="text2" w:themeFillTint="33"/>
            <w:vAlign w:val="center"/>
            <w:hideMark/>
          </w:tcPr>
          <w:p w14:paraId="0BA6C926" w14:textId="77777777" w:rsidR="00B067CF" w:rsidRPr="00DE3D75" w:rsidDel="004401CC" w:rsidRDefault="00B067CF" w:rsidP="00C94689">
            <w:pPr>
              <w:jc w:val="center"/>
              <w:rPr>
                <w:del w:id="602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603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Ocur.</w:delText>
              </w:r>
            </w:del>
          </w:p>
        </w:tc>
        <w:tc>
          <w:tcPr>
            <w:tcW w:w="834" w:type="pct"/>
            <w:shd w:val="clear" w:color="auto" w:fill="D5DCE4" w:themeFill="text2" w:themeFillTint="33"/>
            <w:vAlign w:val="center"/>
            <w:hideMark/>
          </w:tcPr>
          <w:p w14:paraId="187F8089" w14:textId="77777777" w:rsidR="00B067CF" w:rsidRPr="00DE3D75" w:rsidDel="004401CC" w:rsidRDefault="00B067CF" w:rsidP="00C94689">
            <w:pPr>
              <w:jc w:val="center"/>
              <w:rPr>
                <w:del w:id="604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605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Observaciones</w:delText>
              </w:r>
            </w:del>
          </w:p>
        </w:tc>
        <w:tc>
          <w:tcPr>
            <w:tcW w:w="346" w:type="pct"/>
            <w:shd w:val="clear" w:color="auto" w:fill="D5DCE4" w:themeFill="text2" w:themeFillTint="33"/>
            <w:vAlign w:val="center"/>
            <w:hideMark/>
          </w:tcPr>
          <w:p w14:paraId="6E72D76A" w14:textId="77777777" w:rsidR="00B067CF" w:rsidRPr="00DE3D75" w:rsidDel="004401CC" w:rsidRDefault="00B067CF" w:rsidP="00C94689">
            <w:pPr>
              <w:jc w:val="center"/>
              <w:rPr>
                <w:del w:id="606" w:author="Marta Liz Bordon Aguero" w:date="2018-03-19T11:55:00Z"/>
                <w:rFonts w:ascii="Arial" w:hAnsi="Arial" w:cs="Arial"/>
                <w:b/>
                <w:sz w:val="16"/>
                <w:szCs w:val="16"/>
              </w:rPr>
            </w:pPr>
            <w:del w:id="607" w:author="Marta Liz Bordon Aguero" w:date="2018-03-19T11:55:00Z">
              <w:r w:rsidRPr="00DE3D75" w:rsidDel="004401CC">
                <w:rPr>
                  <w:rFonts w:ascii="Arial" w:hAnsi="Arial" w:cs="Arial"/>
                  <w:b/>
                  <w:sz w:val="16"/>
                  <w:szCs w:val="16"/>
                </w:rPr>
                <w:delText>Vers.</w:delText>
              </w:r>
            </w:del>
          </w:p>
        </w:tc>
      </w:tr>
      <w:tr w:rsidR="00B067CF" w:rsidRPr="00DE3D75" w:rsidDel="004401CC" w14:paraId="1942B589" w14:textId="77777777" w:rsidTr="009F300C">
        <w:trPr>
          <w:trHeight w:val="276"/>
          <w:del w:id="608" w:author="Marta Liz Bordon Aguero" w:date="2018-03-19T11:55:00Z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939B61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0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1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</w:delText>
              </w:r>
            </w:del>
            <w:ins w:id="611" w:author="Newton Oller de Mello" w:date="2018-03-12T16:15:00Z">
              <w:del w:id="612" w:author="Marta Liz Bordon Aguero" w:date="2018-03-19T11:55:00Z">
                <w:r w:rsidR="009F300C" w:rsidRPr="00DE3D75" w:rsidDel="004401CC">
                  <w:rPr>
                    <w:rFonts w:ascii="Arial" w:hAnsi="Arial" w:cs="Arial"/>
                    <w:sz w:val="16"/>
                    <w:szCs w:val="16"/>
                  </w:rPr>
                  <w:delText>2.2.1</w:delText>
                </w:r>
              </w:del>
            </w:ins>
            <w:del w:id="61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1.2</w:delText>
              </w:r>
            </w:del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BCA7D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14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15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E025</w:delText>
              </w:r>
            </w:del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7EACA7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16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17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gCdOpCre</w:delText>
              </w:r>
            </w:del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B2778D" w14:textId="77777777" w:rsidR="00B067CF" w:rsidRPr="00DE3D75" w:rsidDel="004401CC" w:rsidRDefault="00B067CF" w:rsidP="00C94689">
            <w:pPr>
              <w:pStyle w:val="Sinespaciado"/>
              <w:rPr>
                <w:del w:id="618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19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Campos que describen la operación a crédito</w:delText>
              </w:r>
            </w:del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A16A35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20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21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E010</w:delText>
              </w:r>
            </w:del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747B8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2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2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G</w:delText>
              </w:r>
            </w:del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B4934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24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8320CC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2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2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0-1</w:delText>
              </w:r>
            </w:del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8E24AC" w14:textId="77777777" w:rsidR="00B067CF" w:rsidRPr="00DE3D75" w:rsidDel="004401CC" w:rsidRDefault="00B067CF" w:rsidP="00C94689">
            <w:pPr>
              <w:pStyle w:val="Sinespaciado"/>
              <w:rPr>
                <w:del w:id="62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2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Se activa si E011 = 02</w:delText>
              </w:r>
            </w:del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21D059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2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3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  <w:tr w:rsidR="00B067CF" w:rsidRPr="00DE3D75" w:rsidDel="004401CC" w14:paraId="2A67804B" w14:textId="77777777" w:rsidTr="009F300C">
        <w:trPr>
          <w:trHeight w:val="276"/>
          <w:del w:id="631" w:author="Marta Liz Bordon Aguero" w:date="2018-03-19T11:55:00Z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FC0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3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3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</w:delText>
              </w:r>
            </w:del>
            <w:ins w:id="634" w:author="Newton Oller de Mello" w:date="2018-03-12T16:15:00Z">
              <w:del w:id="635" w:author="Marta Liz Bordon Aguero" w:date="2018-03-19T11:55:00Z">
                <w:r w:rsidR="009F300C" w:rsidRPr="00DE3D75" w:rsidDel="004401CC">
                  <w:rPr>
                    <w:rFonts w:ascii="Arial" w:hAnsi="Arial" w:cs="Arial"/>
                    <w:sz w:val="16"/>
                    <w:szCs w:val="16"/>
                  </w:rPr>
                  <w:delText>2.2.2</w:delText>
                </w:r>
              </w:del>
            </w:ins>
            <w:del w:id="63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1.2</w:delText>
              </w:r>
            </w:del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2EF3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3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3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E026</w:delText>
              </w:r>
            </w:del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DFAB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3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4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dNcuotas</w:delText>
              </w:r>
            </w:del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7039" w14:textId="77777777" w:rsidR="00B067CF" w:rsidRPr="00DE3D75" w:rsidDel="004401CC" w:rsidRDefault="00B067CF" w:rsidP="00C94689">
            <w:pPr>
              <w:pStyle w:val="Sinespaciado"/>
              <w:rPr>
                <w:del w:id="641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42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Número de cuotas</w:delText>
              </w:r>
            </w:del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106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43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44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E025</w:delText>
              </w:r>
            </w:del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F69D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45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46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99F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47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48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1-3</w:delText>
              </w:r>
            </w:del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48CE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49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50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1-1</w:delText>
              </w:r>
            </w:del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EA25" w14:textId="77777777" w:rsidR="00B067CF" w:rsidRPr="00DE3D75" w:rsidDel="004401CC" w:rsidRDefault="00B067CF" w:rsidP="00C94689">
            <w:pPr>
              <w:pStyle w:val="Sinespaciado"/>
              <w:rPr>
                <w:del w:id="651" w:author="Marta Liz Bordon Aguero" w:date="2018-03-19T11:55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9030" w14:textId="77777777" w:rsidR="00B067CF" w:rsidRPr="00DE3D75" w:rsidDel="004401CC" w:rsidRDefault="00B067CF" w:rsidP="00C94689">
            <w:pPr>
              <w:pStyle w:val="Sinespaciado"/>
              <w:jc w:val="center"/>
              <w:rPr>
                <w:del w:id="652" w:author="Marta Liz Bordon Aguero" w:date="2018-03-19T11:55:00Z"/>
                <w:rFonts w:ascii="Arial" w:hAnsi="Arial" w:cs="Arial"/>
                <w:sz w:val="16"/>
                <w:szCs w:val="16"/>
              </w:rPr>
            </w:pPr>
            <w:del w:id="653" w:author="Marta Liz Bordon Aguero" w:date="2018-03-19T11:55:00Z">
              <w:r w:rsidRPr="00DE3D75" w:rsidDel="004401CC">
                <w:rPr>
                  <w:rFonts w:ascii="Arial" w:hAnsi="Arial" w:cs="Arial"/>
                  <w:sz w:val="16"/>
                  <w:szCs w:val="16"/>
                </w:rPr>
                <w:delText>1.00</w:delText>
              </w:r>
            </w:del>
          </w:p>
        </w:tc>
      </w:tr>
    </w:tbl>
    <w:p w14:paraId="5FB18494" w14:textId="77777777" w:rsidR="00325F5F" w:rsidRPr="00DE3D75" w:rsidRDefault="00325F5F" w:rsidP="00325F5F">
      <w:pPr>
        <w:pStyle w:val="Sinespaciado"/>
        <w:rPr>
          <w:rFonts w:ascii="Arial" w:hAnsi="Arial" w:cs="Arial"/>
          <w:b/>
        </w:rPr>
      </w:pPr>
    </w:p>
    <w:p w14:paraId="3837F89C" w14:textId="50894B26" w:rsidR="00325F5F" w:rsidRPr="00DE3D75" w:rsidRDefault="00325F5F" w:rsidP="00325F5F">
      <w:pPr>
        <w:pStyle w:val="Sinespaciado"/>
        <w:rPr>
          <w:ins w:id="654" w:author="Newton Oller de Mello" w:date="2018-03-12T16:23:00Z"/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</w:t>
      </w:r>
      <w:ins w:id="655" w:author="Marta Liz Bordon Aguero" w:date="2018-03-19T11:56:00Z">
        <w:r w:rsidR="004401CC" w:rsidRPr="00DE3D75">
          <w:rPr>
            <w:rFonts w:ascii="Arial" w:hAnsi="Arial" w:cs="Arial"/>
            <w:b/>
          </w:rPr>
          <w:t>1.</w:t>
        </w:r>
      </w:ins>
      <w:ins w:id="656" w:author="Newton Oller de Mello" w:date="2018-03-12T16:23:00Z">
        <w:del w:id="657" w:author="Marta Liz Bordon Aguero" w:date="2018-03-19T11:56:00Z">
          <w:r w:rsidRPr="00DE3D75" w:rsidDel="004401CC">
            <w:rPr>
              <w:rFonts w:ascii="Arial" w:hAnsi="Arial" w:cs="Arial"/>
              <w:b/>
            </w:rPr>
            <w:delText>2.</w:delText>
          </w:r>
        </w:del>
        <w:r w:rsidRPr="00DE3D75">
          <w:rPr>
            <w:rFonts w:ascii="Arial" w:hAnsi="Arial" w:cs="Arial"/>
            <w:b/>
          </w:rPr>
          <w:t>2.</w:t>
        </w:r>
      </w:ins>
      <w:ins w:id="658" w:author="Newton Oller de Mello" w:date="2018-03-12T16:24:00Z">
        <w:r w:rsidRPr="00DE3D75">
          <w:rPr>
            <w:rFonts w:ascii="Arial" w:hAnsi="Arial" w:cs="Arial"/>
            <w:b/>
          </w:rPr>
          <w:t>1</w:t>
        </w:r>
      </w:ins>
      <w:r w:rsidR="004C61F0" w:rsidRPr="00DE3D75">
        <w:rPr>
          <w:rFonts w:ascii="Arial" w:hAnsi="Arial" w:cs="Arial"/>
          <w:b/>
        </w:rPr>
        <w:t>.</w:t>
      </w:r>
      <w:ins w:id="659" w:author="Newton Oller de Mello" w:date="2018-03-12T16:23:00Z">
        <w:r w:rsidRPr="00DE3D75">
          <w:rPr>
            <w:rFonts w:ascii="Arial" w:hAnsi="Arial" w:cs="Arial"/>
            <w:b/>
          </w:rPr>
          <w:tab/>
        </w:r>
      </w:ins>
      <w:r w:rsidRPr="00DE3D75">
        <w:rPr>
          <w:rFonts w:ascii="Arial" w:hAnsi="Arial" w:cs="Arial"/>
          <w:b/>
        </w:rPr>
        <w:t xml:space="preserve">Campos que describen las </w:t>
      </w:r>
      <w:commentRangeStart w:id="660"/>
      <w:r w:rsidRPr="00DE3D75">
        <w:rPr>
          <w:rFonts w:ascii="Arial" w:hAnsi="Arial" w:cs="Arial"/>
          <w:b/>
        </w:rPr>
        <w:t>cuotas</w:t>
      </w:r>
      <w:commentRangeEnd w:id="660"/>
      <w:r w:rsidR="00B02FEE" w:rsidRPr="00DE3D75">
        <w:rPr>
          <w:rStyle w:val="Refdecomentario"/>
          <w:rFonts w:ascii="Arial" w:hAnsi="Arial" w:cs="Arial"/>
        </w:rPr>
        <w:commentReference w:id="660"/>
      </w:r>
      <w:r w:rsidR="004C61F0" w:rsidRPr="00DE3D75">
        <w:rPr>
          <w:rFonts w:ascii="Arial" w:hAnsi="Arial" w:cs="Arial"/>
          <w:b/>
        </w:rPr>
        <w:t xml:space="preserve"> (E040-E049)</w:t>
      </w:r>
    </w:p>
    <w:p w14:paraId="56494027" w14:textId="77777777" w:rsidR="00325F5F" w:rsidRPr="00DE3D75" w:rsidRDefault="00325F5F" w:rsidP="00325F5F">
      <w:pPr>
        <w:ind w:firstLine="426"/>
        <w:rPr>
          <w:ins w:id="661" w:author="Newton Oller de Mello" w:date="2018-03-12T16:23:00Z"/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7"/>
        <w:gridCol w:w="2267"/>
        <w:gridCol w:w="993"/>
        <w:gridCol w:w="708"/>
        <w:gridCol w:w="991"/>
        <w:gridCol w:w="1133"/>
        <w:gridCol w:w="3688"/>
        <w:gridCol w:w="1097"/>
      </w:tblGrid>
      <w:tr w:rsidR="00AB1186" w:rsidRPr="00DE3D75" w14:paraId="61A20A55" w14:textId="77777777" w:rsidTr="00AB1186">
        <w:trPr>
          <w:trHeight w:val="404"/>
          <w:ins w:id="662" w:author="Newton Oller de Mello" w:date="2018-03-12T16:23:00Z"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532EFCF2" w14:textId="06E85042" w:rsidR="00325F5F" w:rsidRPr="00DE3D75" w:rsidRDefault="00325F5F" w:rsidP="00143964">
            <w:pPr>
              <w:jc w:val="center"/>
              <w:rPr>
                <w:ins w:id="663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64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Gru</w:t>
              </w:r>
            </w:ins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4CAAB584" w14:textId="77777777" w:rsidR="00325F5F" w:rsidRPr="00DE3D75" w:rsidRDefault="00325F5F" w:rsidP="00143964">
            <w:pPr>
              <w:jc w:val="center"/>
              <w:rPr>
                <w:ins w:id="665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66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ID</w:t>
              </w:r>
            </w:ins>
          </w:p>
        </w:tc>
        <w:tc>
          <w:tcPr>
            <w:tcW w:w="456" w:type="pct"/>
            <w:shd w:val="clear" w:color="auto" w:fill="D5DCE4" w:themeFill="text2" w:themeFillTint="33"/>
            <w:vAlign w:val="center"/>
            <w:hideMark/>
          </w:tcPr>
          <w:p w14:paraId="4C026E7B" w14:textId="77777777" w:rsidR="00325F5F" w:rsidRPr="00DE3D75" w:rsidRDefault="00325F5F" w:rsidP="00143964">
            <w:pPr>
              <w:jc w:val="center"/>
              <w:rPr>
                <w:ins w:id="667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68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Campo</w:t>
              </w:r>
            </w:ins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1455433F" w14:textId="178138FA" w:rsidR="00325F5F" w:rsidRPr="00DE3D75" w:rsidRDefault="00325F5F" w:rsidP="00143964">
            <w:pPr>
              <w:jc w:val="center"/>
              <w:rPr>
                <w:ins w:id="669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70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Descripc</w:t>
              </w:r>
            </w:ins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26018435" w14:textId="77777777" w:rsidR="00325F5F" w:rsidRPr="00DE3D75" w:rsidRDefault="00325F5F" w:rsidP="00143964">
            <w:pPr>
              <w:jc w:val="center"/>
              <w:rPr>
                <w:ins w:id="671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72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Nodo Padre</w:t>
              </w:r>
            </w:ins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2339A133" w14:textId="77777777" w:rsidR="00325F5F" w:rsidRPr="00DE3D75" w:rsidRDefault="00325F5F" w:rsidP="00143964">
            <w:pPr>
              <w:jc w:val="center"/>
              <w:rPr>
                <w:ins w:id="673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74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Tipo Dato</w:t>
              </w:r>
            </w:ins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4E9E0FD" w14:textId="1A468D15" w:rsidR="00325F5F" w:rsidRPr="00DE3D75" w:rsidRDefault="003E221B" w:rsidP="00143964">
            <w:pPr>
              <w:jc w:val="center"/>
              <w:rPr>
                <w:ins w:id="675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4B694458" w14:textId="137F7695" w:rsidR="00325F5F" w:rsidRPr="00DE3D75" w:rsidRDefault="00325F5F" w:rsidP="00143964">
            <w:pPr>
              <w:jc w:val="center"/>
              <w:rPr>
                <w:ins w:id="676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77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Ocur</w:t>
              </w:r>
            </w:ins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318" w:type="pct"/>
            <w:shd w:val="clear" w:color="auto" w:fill="D5DCE4" w:themeFill="text2" w:themeFillTint="33"/>
            <w:vAlign w:val="center"/>
            <w:hideMark/>
          </w:tcPr>
          <w:p w14:paraId="206FB651" w14:textId="77777777" w:rsidR="00325F5F" w:rsidRPr="00DE3D75" w:rsidRDefault="00325F5F" w:rsidP="00143964">
            <w:pPr>
              <w:jc w:val="center"/>
              <w:rPr>
                <w:ins w:id="678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79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Observaciones</w:t>
              </w:r>
            </w:ins>
          </w:p>
        </w:tc>
        <w:tc>
          <w:tcPr>
            <w:tcW w:w="392" w:type="pct"/>
            <w:shd w:val="clear" w:color="auto" w:fill="D5DCE4" w:themeFill="text2" w:themeFillTint="33"/>
            <w:vAlign w:val="center"/>
            <w:hideMark/>
          </w:tcPr>
          <w:p w14:paraId="78B20CCD" w14:textId="77777777" w:rsidR="00325F5F" w:rsidRPr="00DE3D75" w:rsidRDefault="00325F5F" w:rsidP="00143964">
            <w:pPr>
              <w:jc w:val="center"/>
              <w:rPr>
                <w:ins w:id="680" w:author="Newton Oller de Mello" w:date="2018-03-12T16:23:00Z"/>
                <w:rFonts w:ascii="Arial" w:hAnsi="Arial" w:cs="Arial"/>
                <w:b/>
                <w:sz w:val="16"/>
                <w:szCs w:val="16"/>
              </w:rPr>
            </w:pPr>
            <w:ins w:id="681" w:author="Newton Oller de Mello" w:date="2018-03-12T16:23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Vers.</w:t>
              </w:r>
            </w:ins>
          </w:p>
        </w:tc>
      </w:tr>
      <w:tr w:rsidR="00327D7B" w:rsidRPr="00DE3D75" w14:paraId="59C594AB" w14:textId="77777777" w:rsidTr="00327D7B">
        <w:trPr>
          <w:trHeight w:val="276"/>
          <w:ins w:id="682" w:author="Newton Oller de Mello" w:date="2018-03-12T16:23:00Z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735472" w14:textId="77777777" w:rsidR="00327D7B" w:rsidRPr="00DE3D75" w:rsidRDefault="00327D7B" w:rsidP="00327D7B">
            <w:pPr>
              <w:pStyle w:val="Sinespaciado"/>
              <w:jc w:val="center"/>
              <w:rPr>
                <w:ins w:id="683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684" w:author="Marta Liz Bordon Aguero" w:date="2018-03-19T11:57:00Z">
              <w:r w:rsidRPr="00DE3D75">
                <w:rPr>
                  <w:rFonts w:ascii="Arial" w:hAnsi="Arial" w:cs="Arial"/>
                  <w:sz w:val="16"/>
                  <w:szCs w:val="16"/>
                </w:rPr>
                <w:t>E1.2.1</w:t>
              </w:r>
            </w:ins>
            <w:ins w:id="685" w:author="Newton Oller de Mello" w:date="2018-03-12T16:23:00Z">
              <w:del w:id="686" w:author="Marta Liz Bordon Aguero" w:date="2018-03-19T11:57:00Z">
                <w:r w:rsidRPr="00DE3D75" w:rsidDel="004401CC">
                  <w:rPr>
                    <w:rFonts w:ascii="Arial" w:hAnsi="Arial" w:cs="Arial"/>
                    <w:sz w:val="16"/>
                    <w:szCs w:val="16"/>
                  </w:rPr>
                  <w:delText>E2.2.1</w:delText>
                </w:r>
              </w:del>
            </w:ins>
            <w:ins w:id="687" w:author="Newton Oller de Mello" w:date="2018-03-12T16:25:00Z">
              <w:del w:id="688" w:author="Marta Liz Bordon Aguero" w:date="2018-03-19T11:57:00Z">
                <w:r w:rsidRPr="00DE3D75" w:rsidDel="004401CC">
                  <w:rPr>
                    <w:rFonts w:ascii="Arial" w:hAnsi="Arial" w:cs="Arial"/>
                    <w:sz w:val="16"/>
                    <w:szCs w:val="16"/>
                  </w:rPr>
                  <w:delText>.1</w:delText>
                </w:r>
              </w:del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7B4CAB" w14:textId="410D7253" w:rsidR="00327D7B" w:rsidRPr="00DE3D75" w:rsidRDefault="00327D7B" w:rsidP="00327D7B">
            <w:pPr>
              <w:pStyle w:val="Sinespaciado"/>
              <w:jc w:val="center"/>
              <w:rPr>
                <w:ins w:id="689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690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E0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40</w:t>
            </w:r>
            <w:ins w:id="691" w:author="Newton Oller de Mello" w:date="2018-03-12T16:23:00Z">
              <w:del w:id="692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2</w:delText>
                </w:r>
              </w:del>
            </w:ins>
            <w:ins w:id="693" w:author="Newton Oller de Mello" w:date="2018-03-12T16:27:00Z">
              <w:del w:id="694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7</w:delText>
                </w:r>
              </w:del>
            </w:ins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38F8E4" w14:textId="6DEEF16B" w:rsidR="00327D7B" w:rsidRPr="00DE3D75" w:rsidRDefault="00327D7B" w:rsidP="004C61F0">
            <w:pPr>
              <w:pStyle w:val="Sinespaciado"/>
              <w:jc w:val="center"/>
              <w:rPr>
                <w:ins w:id="695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696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g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Cuotas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B10238" w14:textId="77777777" w:rsidR="00327D7B" w:rsidRPr="00DE3D75" w:rsidRDefault="00327D7B" w:rsidP="00327D7B">
            <w:pPr>
              <w:pStyle w:val="Sinespaciado"/>
              <w:rPr>
                <w:ins w:id="697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698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Campos que describen la</w:t>
              </w:r>
            </w:ins>
            <w:ins w:id="699" w:author="Newton Oller de Mello" w:date="2018-03-12T16:26:00Z">
              <w:r w:rsidRPr="00DE3D75">
                <w:rPr>
                  <w:rFonts w:ascii="Arial" w:hAnsi="Arial" w:cs="Arial"/>
                  <w:sz w:val="16"/>
                  <w:szCs w:val="16"/>
                </w:rPr>
                <w:t>s</w:t>
              </w:r>
            </w:ins>
            <w:ins w:id="700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ins w:id="701" w:author="Newton Oller de Mello" w:date="2018-03-12T16:26:00Z">
              <w:r w:rsidRPr="00DE3D75">
                <w:rPr>
                  <w:rFonts w:ascii="Arial" w:hAnsi="Arial" w:cs="Arial"/>
                  <w:sz w:val="16"/>
                  <w:szCs w:val="16"/>
                </w:rPr>
                <w:t>cuotas</w:t>
              </w:r>
            </w:ins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AEEB72" w14:textId="68DBE104" w:rsidR="00327D7B" w:rsidRPr="00DE3D75" w:rsidRDefault="004C61F0" w:rsidP="00327D7B">
            <w:pPr>
              <w:pStyle w:val="Sinespaciado"/>
              <w:jc w:val="center"/>
              <w:rPr>
                <w:ins w:id="702" w:author="Newton Oller de Mello" w:date="2018-03-12T16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E030</w:t>
            </w:r>
            <w:ins w:id="703" w:author="Newton Oller de Mello" w:date="2018-03-12T16:26:00Z">
              <w:del w:id="704" w:author="Marta Liz Bordon Aguero" w:date="2018-03-19T11:57:00Z">
                <w:r w:rsidR="00327D7B"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25</w:delText>
                </w:r>
              </w:del>
            </w:ins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8B4ABB" w14:textId="77777777" w:rsidR="00327D7B" w:rsidRPr="00DE3D75" w:rsidRDefault="00327D7B" w:rsidP="00327D7B">
            <w:pPr>
              <w:pStyle w:val="Sinespaciado"/>
              <w:jc w:val="center"/>
              <w:rPr>
                <w:ins w:id="705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06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G</w:t>
              </w:r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BECB5C" w14:textId="77777777" w:rsidR="00327D7B" w:rsidRPr="00DE3D75" w:rsidRDefault="00327D7B" w:rsidP="00327D7B">
            <w:pPr>
              <w:pStyle w:val="Sinespaciado"/>
              <w:jc w:val="center"/>
              <w:rPr>
                <w:ins w:id="707" w:author="Newton Oller de Mello" w:date="2018-03-12T16:23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8C8A1F" w14:textId="77777777" w:rsidR="00327D7B" w:rsidRPr="00DE3D75" w:rsidRDefault="00327D7B" w:rsidP="00327D7B">
            <w:pPr>
              <w:pStyle w:val="Sinespaciado"/>
              <w:jc w:val="center"/>
              <w:rPr>
                <w:ins w:id="708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09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0-</w:t>
              </w:r>
            </w:ins>
            <w:ins w:id="710" w:author="Newton Oller de Mello" w:date="2018-03-12T16:27:00Z">
              <w:r w:rsidRPr="00DE3D75">
                <w:rPr>
                  <w:rFonts w:ascii="Arial" w:hAnsi="Arial" w:cs="Arial"/>
                  <w:sz w:val="16"/>
                  <w:szCs w:val="16"/>
                </w:rPr>
                <w:t>999</w:t>
              </w:r>
            </w:ins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9BB149" w14:textId="77777777" w:rsidR="00327D7B" w:rsidRPr="00DE3D75" w:rsidRDefault="00327D7B" w:rsidP="00327D7B">
            <w:pPr>
              <w:pStyle w:val="Sinespaciado"/>
              <w:rPr>
                <w:ins w:id="711" w:author="Newton Oller de Mello" w:date="2018-03-12T16:23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ED182F" w14:textId="1B2E3F7D" w:rsidR="00327D7B" w:rsidRPr="00DE3D75" w:rsidRDefault="00327D7B" w:rsidP="00327D7B">
            <w:pPr>
              <w:pStyle w:val="Sinespaciado"/>
              <w:jc w:val="center"/>
              <w:rPr>
                <w:ins w:id="712" w:author="Newton Oller de Mello" w:date="2018-03-12T16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F80281E" w14:textId="77777777" w:rsidTr="00327D7B">
        <w:trPr>
          <w:trHeight w:val="276"/>
          <w:ins w:id="713" w:author="Newton Oller de Mello" w:date="2018-03-12T16:23:00Z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5CE9" w14:textId="77777777" w:rsidR="00327D7B" w:rsidRPr="00DE3D75" w:rsidRDefault="00327D7B" w:rsidP="00327D7B">
            <w:pPr>
              <w:pStyle w:val="Sinespaciado"/>
              <w:jc w:val="center"/>
              <w:rPr>
                <w:ins w:id="714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15" w:author="Marta Liz Bordon Aguero" w:date="2018-03-19T11:57:00Z">
              <w:r w:rsidRPr="00DE3D75">
                <w:rPr>
                  <w:rFonts w:ascii="Arial" w:hAnsi="Arial" w:cs="Arial"/>
                  <w:sz w:val="16"/>
                  <w:szCs w:val="16"/>
                </w:rPr>
                <w:t>E1.2.1</w:t>
              </w:r>
            </w:ins>
            <w:ins w:id="716" w:author="Newton Oller de Mello" w:date="2018-03-12T16:23:00Z">
              <w:del w:id="717" w:author="Marta Liz Bordon Aguero" w:date="2018-03-19T11:57:00Z">
                <w:r w:rsidRPr="00DE3D75" w:rsidDel="00BE7390">
                  <w:rPr>
                    <w:rFonts w:ascii="Arial" w:hAnsi="Arial" w:cs="Arial"/>
                    <w:sz w:val="16"/>
                    <w:szCs w:val="16"/>
                  </w:rPr>
                  <w:delText>E.2.2.</w:delText>
                </w:r>
              </w:del>
            </w:ins>
            <w:ins w:id="718" w:author="Newton Oller de Mello" w:date="2018-03-12T16:26:00Z">
              <w:del w:id="719" w:author="Marta Liz Bordon Aguero" w:date="2018-03-19T11:57:00Z">
                <w:r w:rsidRPr="00DE3D75" w:rsidDel="00BE7390">
                  <w:rPr>
                    <w:rFonts w:ascii="Arial" w:hAnsi="Arial" w:cs="Arial"/>
                    <w:sz w:val="16"/>
                    <w:szCs w:val="16"/>
                  </w:rPr>
                  <w:delText>1.</w:delText>
                </w:r>
              </w:del>
            </w:ins>
            <w:ins w:id="720" w:author="Newton Oller de Mello" w:date="2018-03-12T16:27:00Z">
              <w:del w:id="721" w:author="Marta Liz Bordon Aguero" w:date="2018-03-19T11:57:00Z">
                <w:r w:rsidRPr="00DE3D75" w:rsidDel="00BE7390">
                  <w:rPr>
                    <w:rFonts w:ascii="Arial" w:hAnsi="Arial" w:cs="Arial"/>
                    <w:sz w:val="16"/>
                    <w:szCs w:val="16"/>
                  </w:rPr>
                  <w:delText>2</w:delText>
                </w:r>
              </w:del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02A0" w14:textId="21C02927" w:rsidR="00327D7B" w:rsidRPr="00DE3D75" w:rsidRDefault="00327D7B" w:rsidP="00327D7B">
            <w:pPr>
              <w:pStyle w:val="Sinespaciado"/>
              <w:jc w:val="center"/>
              <w:rPr>
                <w:ins w:id="722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23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E0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41</w:t>
            </w:r>
            <w:ins w:id="724" w:author="Newton Oller de Mello" w:date="2018-03-12T16:23:00Z">
              <w:del w:id="725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8</w:delText>
                </w:r>
              </w:del>
            </w:ins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A5DD" w14:textId="4835AE35" w:rsidR="00327D7B" w:rsidRPr="00DE3D75" w:rsidRDefault="00327D7B" w:rsidP="00327D7B">
            <w:pPr>
              <w:pStyle w:val="Sinespaciado"/>
              <w:jc w:val="center"/>
              <w:rPr>
                <w:ins w:id="726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27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dMonCuota</w:t>
              </w:r>
            </w:ins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054D" w14:textId="02B08046" w:rsidR="00327D7B" w:rsidRPr="00DE3D75" w:rsidRDefault="00327D7B" w:rsidP="004C61F0">
            <w:pPr>
              <w:pStyle w:val="Sinespaciado"/>
              <w:rPr>
                <w:ins w:id="728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29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Monto de cada cuota</w:t>
              </w:r>
            </w:ins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11AC" w14:textId="0707D58A" w:rsidR="00327D7B" w:rsidRPr="00DE3D75" w:rsidRDefault="00327D7B" w:rsidP="00327D7B">
            <w:pPr>
              <w:pStyle w:val="Sinespaciado"/>
              <w:jc w:val="center"/>
              <w:rPr>
                <w:ins w:id="730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31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E0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40</w:t>
            </w:r>
            <w:ins w:id="732" w:author="Newton Oller de Mello" w:date="2018-03-12T16:23:00Z">
              <w:del w:id="733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2</w:delText>
                </w:r>
              </w:del>
            </w:ins>
            <w:ins w:id="734" w:author="Newton Oller de Mello" w:date="2018-03-12T16:28:00Z">
              <w:del w:id="735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7</w:delText>
                </w:r>
              </w:del>
            </w:ins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BDE3" w14:textId="77777777" w:rsidR="00327D7B" w:rsidRPr="00DE3D75" w:rsidRDefault="00327D7B" w:rsidP="00327D7B">
            <w:pPr>
              <w:pStyle w:val="Sinespaciado"/>
              <w:jc w:val="center"/>
              <w:rPr>
                <w:ins w:id="736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37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9577" w14:textId="77777777" w:rsidR="00327D7B" w:rsidRPr="00DE3D75" w:rsidRDefault="00327D7B" w:rsidP="00327D7B">
            <w:pPr>
              <w:pStyle w:val="Sinespaciado"/>
              <w:jc w:val="center"/>
              <w:rPr>
                <w:ins w:id="738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39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11p2</w:t>
              </w:r>
            </w:ins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D491" w14:textId="4E690A9C" w:rsidR="00327D7B" w:rsidRPr="00DE3D75" w:rsidRDefault="00327D7B" w:rsidP="00327D7B">
            <w:pPr>
              <w:pStyle w:val="Sinespaciado"/>
              <w:jc w:val="center"/>
              <w:rPr>
                <w:ins w:id="740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41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8C74" w14:textId="77777777" w:rsidR="00327D7B" w:rsidRPr="00DE3D75" w:rsidRDefault="00327D7B" w:rsidP="00327D7B">
            <w:pPr>
              <w:pStyle w:val="Sinespaciado"/>
              <w:rPr>
                <w:ins w:id="742" w:author="Newton Oller de Mello" w:date="2018-03-12T16:23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0672" w14:textId="1C44A8B3" w:rsidR="00327D7B" w:rsidRPr="00DE3D75" w:rsidRDefault="00327D7B" w:rsidP="00327D7B">
            <w:pPr>
              <w:pStyle w:val="Sinespaciado"/>
              <w:jc w:val="center"/>
              <w:rPr>
                <w:ins w:id="743" w:author="Newton Oller de Mello" w:date="2018-03-12T16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BC6E4A9" w14:textId="77777777" w:rsidTr="00327D7B">
        <w:trPr>
          <w:trHeight w:val="276"/>
          <w:ins w:id="744" w:author="Newton Oller de Mello" w:date="2018-03-12T16:23:00Z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E589" w14:textId="77777777" w:rsidR="00327D7B" w:rsidRPr="00DE3D75" w:rsidRDefault="00327D7B" w:rsidP="00327D7B">
            <w:pPr>
              <w:pStyle w:val="Sinespaciado"/>
              <w:jc w:val="center"/>
              <w:rPr>
                <w:ins w:id="745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46" w:author="Marta Liz Bordon Aguero" w:date="2018-03-19T11:57:00Z">
              <w:r w:rsidRPr="00DE3D75">
                <w:rPr>
                  <w:rFonts w:ascii="Arial" w:hAnsi="Arial" w:cs="Arial"/>
                  <w:sz w:val="16"/>
                  <w:szCs w:val="16"/>
                </w:rPr>
                <w:t>E1.2.1</w:t>
              </w:r>
            </w:ins>
            <w:ins w:id="747" w:author="Newton Oller de Mello" w:date="2018-03-12T16:23:00Z">
              <w:del w:id="748" w:author="Marta Liz Bordon Aguero" w:date="2018-03-19T11:57:00Z">
                <w:r w:rsidRPr="00DE3D75" w:rsidDel="00455894">
                  <w:rPr>
                    <w:rFonts w:ascii="Arial" w:hAnsi="Arial" w:cs="Arial"/>
                    <w:sz w:val="16"/>
                    <w:szCs w:val="16"/>
                  </w:rPr>
                  <w:delText>E2.2.</w:delText>
                </w:r>
              </w:del>
            </w:ins>
            <w:ins w:id="749" w:author="Newton Oller de Mello" w:date="2018-03-12T16:27:00Z">
              <w:del w:id="750" w:author="Marta Liz Bordon Aguero" w:date="2018-03-19T11:57:00Z">
                <w:r w:rsidRPr="00DE3D75" w:rsidDel="00455894">
                  <w:rPr>
                    <w:rFonts w:ascii="Arial" w:hAnsi="Arial" w:cs="Arial"/>
                    <w:sz w:val="16"/>
                    <w:szCs w:val="16"/>
                  </w:rPr>
                  <w:delText>1.3</w:delText>
                </w:r>
              </w:del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7C0E" w14:textId="63F77510" w:rsidR="00327D7B" w:rsidRPr="00DE3D75" w:rsidRDefault="00327D7B" w:rsidP="00327D7B">
            <w:pPr>
              <w:pStyle w:val="Sinespaciado"/>
              <w:jc w:val="center"/>
              <w:rPr>
                <w:ins w:id="751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52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E0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42</w:t>
            </w:r>
            <w:ins w:id="753" w:author="Newton Oller de Mello" w:date="2018-03-12T16:23:00Z">
              <w:del w:id="754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9</w:delText>
                </w:r>
              </w:del>
            </w:ins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0347" w14:textId="00D6DB65" w:rsidR="00327D7B" w:rsidRPr="00DE3D75" w:rsidRDefault="00327D7B" w:rsidP="00327D7B">
            <w:pPr>
              <w:pStyle w:val="Sinespaciado"/>
              <w:jc w:val="center"/>
              <w:rPr>
                <w:ins w:id="755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56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dFecVenCuot</w:t>
              </w:r>
            </w:ins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6B46" w14:textId="77777777" w:rsidR="00327D7B" w:rsidRPr="00DE3D75" w:rsidRDefault="00327D7B" w:rsidP="00327D7B">
            <w:pPr>
              <w:pStyle w:val="Sinespaciado"/>
              <w:rPr>
                <w:ins w:id="757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58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Fecha de vencimiento de cada cuota</w:t>
              </w:r>
            </w:ins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23E9" w14:textId="42C1A5EC" w:rsidR="00327D7B" w:rsidRPr="00DE3D75" w:rsidRDefault="00327D7B" w:rsidP="00327D7B">
            <w:pPr>
              <w:pStyle w:val="Sinespaciado"/>
              <w:jc w:val="center"/>
              <w:rPr>
                <w:ins w:id="759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60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E0</w:t>
              </w:r>
            </w:ins>
            <w:r w:rsidR="004C61F0" w:rsidRPr="00DE3D75">
              <w:rPr>
                <w:rFonts w:ascii="Arial" w:hAnsi="Arial" w:cs="Arial"/>
                <w:sz w:val="16"/>
                <w:szCs w:val="16"/>
              </w:rPr>
              <w:t>40</w:t>
            </w:r>
            <w:ins w:id="761" w:author="Newton Oller de Mello" w:date="2018-03-12T16:23:00Z">
              <w:del w:id="762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2</w:delText>
                </w:r>
              </w:del>
            </w:ins>
            <w:ins w:id="763" w:author="Newton Oller de Mello" w:date="2018-03-12T16:28:00Z">
              <w:del w:id="764" w:author="Marta Liz Bordon Aguero" w:date="2018-03-19T11:57:00Z">
                <w:r w:rsidRPr="00DE3D75" w:rsidDel="002E1A47">
                  <w:rPr>
                    <w:rFonts w:ascii="Arial" w:hAnsi="Arial" w:cs="Arial"/>
                    <w:sz w:val="16"/>
                    <w:szCs w:val="16"/>
                  </w:rPr>
                  <w:delText>7</w:delText>
                </w:r>
              </w:del>
            </w:ins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91E2" w14:textId="77777777" w:rsidR="00327D7B" w:rsidRPr="00DE3D75" w:rsidRDefault="00327D7B" w:rsidP="00327D7B">
            <w:pPr>
              <w:pStyle w:val="Sinespaciado"/>
              <w:jc w:val="center"/>
              <w:rPr>
                <w:ins w:id="765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66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F</w:t>
              </w:r>
            </w:ins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8F33" w14:textId="10CDE18E" w:rsidR="00327D7B" w:rsidRPr="00DE3D75" w:rsidRDefault="004C61F0" w:rsidP="00327D7B">
            <w:pPr>
              <w:pStyle w:val="Sinespaciado"/>
              <w:jc w:val="center"/>
              <w:rPr>
                <w:ins w:id="767" w:author="Newton Oller de Mello" w:date="2018-03-12T16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7A5C" w14:textId="77777777" w:rsidR="00327D7B" w:rsidRPr="00DE3D75" w:rsidRDefault="00327D7B" w:rsidP="00327D7B">
            <w:pPr>
              <w:pStyle w:val="Sinespaciado"/>
              <w:jc w:val="center"/>
              <w:rPr>
                <w:ins w:id="768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69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ins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E561" w14:textId="4F29C741" w:rsidR="00327D7B" w:rsidRPr="00DE3D75" w:rsidRDefault="00327D7B" w:rsidP="00327D7B">
            <w:pPr>
              <w:pStyle w:val="Sinespaciado"/>
              <w:rPr>
                <w:ins w:id="770" w:author="Newton Oller de Mello" w:date="2018-03-12T16:23:00Z"/>
                <w:rFonts w:ascii="Arial" w:hAnsi="Arial" w:cs="Arial"/>
                <w:sz w:val="16"/>
                <w:szCs w:val="16"/>
              </w:rPr>
            </w:pPr>
            <w:ins w:id="771" w:author="Newton Oller de Mello" w:date="2018-03-12T16:23:00Z">
              <w:r w:rsidRPr="00DE3D75">
                <w:rPr>
                  <w:rFonts w:ascii="Arial" w:hAnsi="Arial" w:cs="Arial"/>
                  <w:sz w:val="16"/>
                  <w:szCs w:val="16"/>
                </w:rPr>
                <w:t>Fecha en el formato: AAAAMMDD</w:t>
              </w:r>
            </w:ins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786E" w14:textId="13CDB451" w:rsidR="00327D7B" w:rsidRPr="00DE3D75" w:rsidRDefault="00327D7B" w:rsidP="00327D7B">
            <w:pPr>
              <w:pStyle w:val="Sinespaciado"/>
              <w:jc w:val="center"/>
              <w:rPr>
                <w:ins w:id="772" w:author="Newton Oller de Mello" w:date="2018-03-12T16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83EF2EC" w14:textId="77777777" w:rsidR="00325F5F" w:rsidRPr="00DE3D75" w:rsidRDefault="00325F5F" w:rsidP="00325F5F">
      <w:pPr>
        <w:rPr>
          <w:rFonts w:ascii="Arial" w:hAnsi="Arial" w:cs="Arial"/>
          <w:sz w:val="16"/>
          <w:szCs w:val="16"/>
        </w:rPr>
      </w:pPr>
    </w:p>
    <w:p w14:paraId="4DA96142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7604FCFC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386A51D9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61D2C6E0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6E245F6E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046DF9EC" w14:textId="77777777" w:rsidR="004169BF" w:rsidRPr="00DE3D75" w:rsidRDefault="004169BF" w:rsidP="00BD23D5">
      <w:pPr>
        <w:pStyle w:val="Sinespaciado"/>
        <w:rPr>
          <w:rFonts w:ascii="Arial" w:hAnsi="Arial" w:cs="Arial"/>
          <w:b/>
        </w:rPr>
      </w:pPr>
    </w:p>
    <w:p w14:paraId="06E34B0C" w14:textId="2752D3FC" w:rsidR="00BD23D5" w:rsidRPr="00DE3D75" w:rsidRDefault="00BD23D5" w:rsidP="00BD23D5">
      <w:pPr>
        <w:pStyle w:val="Sinespaciado"/>
        <w:rPr>
          <w:rFonts w:ascii="Arial" w:hAnsi="Arial" w:cs="Arial"/>
          <w:b/>
        </w:rPr>
      </w:pPr>
      <w:ins w:id="773" w:author="Newton Oller de Mello" w:date="2018-03-12T15:21:00Z">
        <w:r w:rsidRPr="00DE3D75">
          <w:rPr>
            <w:rFonts w:ascii="Arial" w:hAnsi="Arial" w:cs="Arial"/>
            <w:b/>
          </w:rPr>
          <w:t>E</w:t>
        </w:r>
      </w:ins>
      <w:ins w:id="774" w:author="Marta Liz Bordon Aguero" w:date="2018-03-19T12:03:00Z">
        <w:r w:rsidR="002E1A47" w:rsidRPr="00DE3D75">
          <w:rPr>
            <w:rFonts w:ascii="Arial" w:hAnsi="Arial" w:cs="Arial"/>
            <w:b/>
          </w:rPr>
          <w:t>1</w:t>
        </w:r>
      </w:ins>
      <w:ins w:id="775" w:author="Newton Oller de Mello" w:date="2018-03-12T15:21:00Z">
        <w:del w:id="776" w:author="Marta Liz Bordon Aguero" w:date="2018-03-19T12:03:00Z">
          <w:r w:rsidRPr="00DE3D75" w:rsidDel="002E1A47">
            <w:rPr>
              <w:rFonts w:ascii="Arial" w:hAnsi="Arial" w:cs="Arial"/>
              <w:b/>
            </w:rPr>
            <w:delText>2</w:delText>
          </w:r>
        </w:del>
        <w:r w:rsidRPr="00DE3D75">
          <w:rPr>
            <w:rFonts w:ascii="Arial" w:hAnsi="Arial" w:cs="Arial"/>
            <w:b/>
          </w:rPr>
          <w:t>.</w:t>
        </w:r>
      </w:ins>
      <w:ins w:id="777" w:author="Marta Liz Bordon Aguero" w:date="2018-03-19T12:02:00Z">
        <w:r w:rsidR="002E1A47" w:rsidRPr="00DE3D75">
          <w:rPr>
            <w:rFonts w:ascii="Arial" w:hAnsi="Arial" w:cs="Arial"/>
            <w:b/>
          </w:rPr>
          <w:t>3</w:t>
        </w:r>
      </w:ins>
      <w:del w:id="778" w:author="Marta Liz Bordon Aguero" w:date="2018-03-19T12:02:00Z">
        <w:r w:rsidRPr="00DE3D75" w:rsidDel="002E1A47">
          <w:rPr>
            <w:rFonts w:ascii="Arial" w:hAnsi="Arial" w:cs="Arial"/>
            <w:b/>
          </w:rPr>
          <w:delText>3</w:delText>
        </w:r>
      </w:del>
      <w:r w:rsidRPr="00DE3D75">
        <w:rPr>
          <w:rFonts w:ascii="Arial" w:hAnsi="Arial" w:cs="Arial"/>
          <w:b/>
        </w:rPr>
        <w:t xml:space="preserve">. </w:t>
      </w:r>
      <w:r w:rsidRPr="00DE3D75">
        <w:rPr>
          <w:rFonts w:ascii="Arial" w:hAnsi="Arial" w:cs="Arial"/>
          <w:b/>
        </w:rPr>
        <w:tab/>
        <w:t xml:space="preserve">Grupo de informaciones de Compras </w:t>
      </w:r>
      <w:commentRangeStart w:id="779"/>
      <w:r w:rsidRPr="00DE3D75">
        <w:rPr>
          <w:rFonts w:ascii="Arial" w:hAnsi="Arial" w:cs="Arial"/>
          <w:b/>
        </w:rPr>
        <w:t>Públicas</w:t>
      </w:r>
      <w:commentRangeEnd w:id="779"/>
      <w:r w:rsidRPr="00DE3D75">
        <w:rPr>
          <w:rStyle w:val="Refdecomentario"/>
          <w:rFonts w:ascii="Arial" w:hAnsi="Arial" w:cs="Arial"/>
        </w:rPr>
        <w:commentReference w:id="779"/>
      </w:r>
      <w:r w:rsidR="004C61F0" w:rsidRPr="00DE3D75">
        <w:rPr>
          <w:rFonts w:ascii="Arial" w:hAnsi="Arial" w:cs="Arial"/>
          <w:b/>
        </w:rPr>
        <w:t xml:space="preserve"> (E050-E059)</w:t>
      </w:r>
    </w:p>
    <w:p w14:paraId="58C2C534" w14:textId="77777777" w:rsidR="00BD23D5" w:rsidRPr="00DE3D75" w:rsidRDefault="00BD23D5" w:rsidP="00BD23D5">
      <w:pPr>
        <w:ind w:firstLine="426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08"/>
        <w:gridCol w:w="857"/>
        <w:gridCol w:w="1203"/>
        <w:gridCol w:w="2314"/>
        <w:gridCol w:w="991"/>
        <w:gridCol w:w="711"/>
        <w:gridCol w:w="993"/>
        <w:gridCol w:w="1133"/>
        <w:gridCol w:w="3660"/>
        <w:gridCol w:w="1122"/>
      </w:tblGrid>
      <w:tr w:rsidR="00AD29FA" w:rsidRPr="00DE3D75" w14:paraId="3149D72C" w14:textId="77777777" w:rsidTr="00AB1186">
        <w:trPr>
          <w:trHeight w:val="540"/>
          <w:tblHeader/>
        </w:trPr>
        <w:tc>
          <w:tcPr>
            <w:tcW w:w="360" w:type="pct"/>
            <w:shd w:val="clear" w:color="auto" w:fill="D5DCE4" w:themeFill="text2" w:themeFillTint="33"/>
            <w:vAlign w:val="center"/>
            <w:hideMark/>
          </w:tcPr>
          <w:p w14:paraId="43143E6C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6" w:type="pct"/>
            <w:shd w:val="clear" w:color="auto" w:fill="D5DCE4" w:themeFill="text2" w:themeFillTint="33"/>
            <w:vAlign w:val="center"/>
            <w:hideMark/>
          </w:tcPr>
          <w:p w14:paraId="7AAB899A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30" w:type="pct"/>
            <w:shd w:val="clear" w:color="auto" w:fill="D5DCE4" w:themeFill="text2" w:themeFillTint="33"/>
            <w:vAlign w:val="center"/>
            <w:hideMark/>
          </w:tcPr>
          <w:p w14:paraId="21CAC704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27" w:type="pct"/>
            <w:shd w:val="clear" w:color="auto" w:fill="D5DCE4" w:themeFill="text2" w:themeFillTint="33"/>
            <w:vAlign w:val="center"/>
            <w:hideMark/>
          </w:tcPr>
          <w:p w14:paraId="7B41B7D8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2336E00B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  <w:hideMark/>
          </w:tcPr>
          <w:p w14:paraId="0B3DC22B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5B4E99A0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71687D31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308" w:type="pct"/>
            <w:shd w:val="clear" w:color="auto" w:fill="D5DCE4" w:themeFill="text2" w:themeFillTint="33"/>
            <w:vAlign w:val="center"/>
            <w:hideMark/>
          </w:tcPr>
          <w:p w14:paraId="5097BA7C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01" w:type="pct"/>
            <w:shd w:val="clear" w:color="auto" w:fill="D5DCE4" w:themeFill="text2" w:themeFillTint="33"/>
            <w:vAlign w:val="center"/>
            <w:hideMark/>
          </w:tcPr>
          <w:p w14:paraId="67DA0049" w14:textId="77777777" w:rsidR="00BD23D5" w:rsidRPr="00DE3D75" w:rsidRDefault="00BD23D5" w:rsidP="00BD23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AD29FA" w:rsidRPr="00DE3D75" w14:paraId="322F9C10" w14:textId="77777777" w:rsidTr="00327D7B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D086F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80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del w:id="781" w:author="Marta Liz Bordon Aguero" w:date="2018-03-19T12:04:00Z">
              <w:r w:rsidRPr="00DE3D75" w:rsidDel="002E1A47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.</w:t>
            </w:r>
            <w:ins w:id="782" w:author="Marta Liz Bordon Aguero" w:date="2018-03-19T12:02:00Z">
              <w:r w:rsidRPr="00DE3D75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  <w:del w:id="783" w:author="Marta Liz Bordon Aguero" w:date="2018-03-19T12:02:00Z">
              <w:r w:rsidRPr="00DE3D75" w:rsidDel="002E1A47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2D71669" w14:textId="735C0E7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84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="00DF5A09" w:rsidRPr="00DE3D75">
              <w:rPr>
                <w:rFonts w:ascii="Arial" w:hAnsi="Arial" w:cs="Arial"/>
                <w:sz w:val="16"/>
                <w:szCs w:val="16"/>
              </w:rPr>
              <w:t>50</w:t>
            </w:r>
            <w:del w:id="785" w:author="Marta Liz Bordon Aguero" w:date="2018-03-19T12:04:00Z">
              <w:r w:rsidRPr="00DE3D75" w:rsidDel="002E1A47">
                <w:rPr>
                  <w:rFonts w:ascii="Arial" w:hAnsi="Arial" w:cs="Arial"/>
                  <w:sz w:val="16"/>
                  <w:szCs w:val="16"/>
                </w:rPr>
                <w:delText>100</w:delText>
              </w:r>
            </w:del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83A212" w14:textId="3E886D41" w:rsidR="00327D7B" w:rsidRPr="00DE3D75" w:rsidRDefault="00327D7B" w:rsidP="00DF5A0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</w:t>
            </w:r>
            <w:r w:rsidR="00DF5A09" w:rsidRPr="00DE3D75">
              <w:rPr>
                <w:rFonts w:ascii="Arial" w:hAnsi="Arial" w:cs="Arial"/>
                <w:sz w:val="16"/>
                <w:szCs w:val="16"/>
              </w:rPr>
              <w:t>omp</w:t>
            </w:r>
            <w:r w:rsidRPr="00DE3D75">
              <w:rPr>
                <w:rFonts w:ascii="Arial" w:hAnsi="Arial" w:cs="Arial"/>
                <w:sz w:val="16"/>
                <w:szCs w:val="16"/>
              </w:rPr>
              <w:t>Pub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ED63F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la informaciones de compras públicas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2216D0C" w14:textId="2BA726B0" w:rsidR="00327D7B" w:rsidRPr="00DE3D75" w:rsidRDefault="00DF5A0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7614F8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34FD1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DDDEF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BF05B1" w14:textId="2580CAEB" w:rsidR="00327D7B" w:rsidRPr="00DE3D75" w:rsidRDefault="00DF5A09" w:rsidP="00DF5A0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 si D202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= 3 (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Tipo de </w:t>
            </w:r>
            <w:r w:rsidR="004F000F" w:rsidRPr="00DE3D75">
              <w:rPr>
                <w:rFonts w:ascii="Arial" w:hAnsi="Arial" w:cs="Arial"/>
                <w:sz w:val="16"/>
                <w:szCs w:val="16"/>
              </w:rPr>
              <w:t>operación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B2G)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4A230E" w14:textId="395D3FDE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4B54761D" w14:textId="77777777" w:rsidTr="00AD29FA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F2B1" w14:textId="77777777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786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E1.3</w:t>
              </w:r>
            </w:ins>
            <w:del w:id="787" w:author="Marta Liz Bordon Aguero" w:date="2018-03-19T12:04:00Z">
              <w:r w:rsidRPr="00DE3D75" w:rsidDel="002E1A47">
                <w:rPr>
                  <w:rFonts w:ascii="Arial" w:hAnsi="Arial" w:cs="Arial"/>
                  <w:sz w:val="16"/>
                  <w:szCs w:val="16"/>
                </w:rPr>
                <w:delText>E2.3.1</w:delText>
              </w:r>
            </w:del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6B2F" w14:textId="1DFA9D6B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88" w:author="Marta Liz Bordon Aguero" w:date="2018-03-19T12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51</w:t>
            </w:r>
            <w:del w:id="789" w:author="Marta Liz Bordon Aguero" w:date="2018-03-19T12:13:00Z">
              <w:r w:rsidRPr="00DE3D75" w:rsidDel="00074800">
                <w:rPr>
                  <w:rFonts w:ascii="Arial" w:hAnsi="Arial" w:cs="Arial"/>
                  <w:sz w:val="16"/>
                  <w:szCs w:val="16"/>
                </w:rPr>
                <w:delText>101</w:delText>
              </w:r>
            </w:del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BFB7" w14:textId="1CF7F8DF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dModCont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C0EB" w14:textId="49F65280" w:rsidR="00AD29FA" w:rsidRPr="00DE3D75" w:rsidRDefault="00AD29FA" w:rsidP="00AD29F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Modalidad - Códig</w:t>
            </w:r>
            <w:r w:rsidR="00D44ACA" w:rsidRPr="00DE3D75">
              <w:rPr>
                <w:rFonts w:ascii="Arial" w:eastAsia="Calibri" w:hAnsi="Arial" w:cs="Arial"/>
                <w:sz w:val="16"/>
                <w:szCs w:val="16"/>
              </w:rPr>
              <w:t>o de contratación emitido por la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 xml:space="preserve"> DNCP 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F7BA" w14:textId="7337A140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90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53D0" w14:textId="1D9D1E5B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4A12" w14:textId="7F075948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89F3" w14:textId="0A93E56A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42152" w14:textId="77777777" w:rsidR="00AD29FA" w:rsidRPr="00DE3D75" w:rsidRDefault="00AD29FA" w:rsidP="00AD29F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0BCD" w14:textId="3336AACD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38231735" w14:textId="77777777" w:rsidTr="00AD29FA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0AAF" w14:textId="77777777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791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E1.3</w:t>
              </w:r>
            </w:ins>
            <w:del w:id="792" w:author="Marta Liz Bordon Aguero" w:date="2018-03-19T12:04:00Z">
              <w:r w:rsidRPr="00DE3D75" w:rsidDel="002E1A47">
                <w:rPr>
                  <w:rFonts w:ascii="Arial" w:hAnsi="Arial" w:cs="Arial"/>
                  <w:sz w:val="16"/>
                  <w:szCs w:val="16"/>
                </w:rPr>
                <w:delText>E3.2</w:delText>
              </w:r>
            </w:del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8E61" w14:textId="76CE75E1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93" w:author="Marta Liz Bordon Aguero" w:date="2018-03-19T12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52</w:t>
            </w:r>
            <w:del w:id="794" w:author="Marta Liz Bordon Aguero" w:date="2018-03-19T12:13:00Z">
              <w:r w:rsidRPr="00DE3D75" w:rsidDel="00074800">
                <w:rPr>
                  <w:rFonts w:ascii="Arial" w:hAnsi="Arial" w:cs="Arial"/>
                  <w:sz w:val="16"/>
                  <w:szCs w:val="16"/>
                </w:rPr>
                <w:delText>102</w:delText>
              </w:r>
            </w:del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D890" w14:textId="70135043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dEntCont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D510" w14:textId="52C03B0F" w:rsidR="00AD29FA" w:rsidRPr="00DE3D75" w:rsidRDefault="00AD29FA" w:rsidP="00AD29F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Entidad - Códig</w:t>
            </w:r>
            <w:r w:rsidR="00D44ACA" w:rsidRPr="00DE3D75">
              <w:rPr>
                <w:rFonts w:ascii="Arial" w:eastAsia="Calibri" w:hAnsi="Arial" w:cs="Arial"/>
                <w:sz w:val="16"/>
                <w:szCs w:val="16"/>
              </w:rPr>
              <w:t>o de contratación emitido por la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 xml:space="preserve"> DNCP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7951" w14:textId="746FB613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95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DC3D" w14:textId="642CEF6B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D266" w14:textId="647986F1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5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5C68" w14:textId="56D93423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FB50" w14:textId="5121BAF3" w:rsidR="00AD29FA" w:rsidRPr="00DE3D75" w:rsidRDefault="00AD29FA" w:rsidP="00AD29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1DE1" w14:textId="59FAA7BE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4EB02519" w14:textId="77777777" w:rsidTr="00AD29FA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4CE3" w14:textId="6A27CA96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796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E1.3</w:t>
              </w:r>
            </w:ins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9A39" w14:textId="1DF0D204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97" w:author="Marta Liz Bordon Aguero" w:date="2018-03-19T12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5CEA" w14:textId="2FFAFE98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dAnoCont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5F89" w14:textId="2C1A7EE1" w:rsidR="00AD29FA" w:rsidRPr="00DE3D75" w:rsidRDefault="00AD29FA" w:rsidP="00D44AC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Año - Código de contr</w:t>
            </w:r>
            <w:r w:rsidR="00D44ACA" w:rsidRPr="00DE3D75">
              <w:rPr>
                <w:rFonts w:ascii="Arial" w:eastAsia="Calibri" w:hAnsi="Arial" w:cs="Arial"/>
                <w:sz w:val="16"/>
                <w:szCs w:val="16"/>
              </w:rPr>
              <w:t xml:space="preserve">atación emitido por la 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DNCP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B0580" w14:textId="77310E98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798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EDB9" w14:textId="09073C56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8D1A" w14:textId="75A276CC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EF72" w14:textId="74B45BDA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A974" w14:textId="77777777" w:rsidR="00AD29FA" w:rsidRPr="00DE3D75" w:rsidRDefault="00AD29FA" w:rsidP="00AD29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9418" w14:textId="6EA7025F" w:rsidR="00AD29FA" w:rsidRPr="00DE3D75" w:rsidRDefault="00D837AC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535B2018" w14:textId="77777777" w:rsidTr="00AD29FA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1BC1" w14:textId="1393CD1D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799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E1.3</w:t>
              </w:r>
            </w:ins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95A0" w14:textId="64D349F7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800" w:author="Marta Liz Bordon Aguero" w:date="2018-03-19T12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0526" w14:textId="4B05E88E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dSecCont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5D78" w14:textId="11D78EF2" w:rsidR="00AD29FA" w:rsidRPr="00DE3D75" w:rsidRDefault="00AD29FA" w:rsidP="00AD29F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Secuencia - Códig</w:t>
            </w:r>
            <w:r w:rsidR="00D44ACA" w:rsidRPr="00DE3D75">
              <w:rPr>
                <w:rFonts w:ascii="Arial" w:eastAsia="Calibri" w:hAnsi="Arial" w:cs="Arial"/>
                <w:sz w:val="16"/>
                <w:szCs w:val="16"/>
              </w:rPr>
              <w:t>o de contratación emitido por la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 xml:space="preserve"> DNCP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9631" w14:textId="01D17467" w:rsidR="00AD29FA" w:rsidRPr="00DE3D75" w:rsidRDefault="00AD29FA" w:rsidP="00AD29F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801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A839" w14:textId="3F901976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6650F" w14:textId="162D8EB9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7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9577" w14:textId="6CC9144A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C5BB" w14:textId="77777777" w:rsidR="00AD29FA" w:rsidRPr="00DE3D75" w:rsidRDefault="00AD29FA" w:rsidP="00AD29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660F" w14:textId="1812F43F" w:rsidR="00AD29FA" w:rsidRPr="00DE3D75" w:rsidRDefault="00D837AC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177AE097" w14:textId="77777777" w:rsidTr="004169BF">
        <w:trPr>
          <w:trHeight w:val="471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1FF8" w14:textId="2830853D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802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E1.3</w:t>
              </w:r>
            </w:ins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65278" w14:textId="04104799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803" w:author="Marta Liz Bordon Aguero" w:date="2018-03-19T12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BC94" w14:textId="36D74525" w:rsidR="00AD29FA" w:rsidRPr="00DE3D75" w:rsidRDefault="00A977B9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dFe</w:t>
            </w:r>
            <w:r w:rsidR="00AD29FA" w:rsidRPr="00DE3D75">
              <w:rPr>
                <w:rFonts w:ascii="Arial" w:hAnsi="Arial" w:cs="Arial"/>
                <w:sz w:val="16"/>
                <w:szCs w:val="16"/>
              </w:rPr>
              <w:t>CodCont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64B0" w14:textId="5C195F2B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de Emisión d</w:t>
            </w:r>
            <w:r w:rsidR="00D44ACA" w:rsidRPr="00DE3D75">
              <w:rPr>
                <w:rFonts w:ascii="Arial" w:hAnsi="Arial" w:cs="Arial"/>
                <w:sz w:val="16"/>
                <w:szCs w:val="16"/>
              </w:rPr>
              <w:t>el Código de Contratación por la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DNCP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957E" w14:textId="3FDE9618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ins w:id="804" w:author="Marta Liz Bordon Aguero" w:date="2018-03-19T12:0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EFA6" w14:textId="69D2E60B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3DC" w14:textId="5AD01A1F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BD5F" w14:textId="7C870734" w:rsidR="00AD29FA" w:rsidRPr="00DE3D75" w:rsidRDefault="00AD29FA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C62C" w14:textId="21E5D8DB" w:rsidR="00AD29FA" w:rsidRPr="00DE3D75" w:rsidRDefault="00AD29FA" w:rsidP="004169B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Fecha en el formato: AAAAMMDD. Esta fecha debe ser anterior a la fecha de emisión de la </w:t>
            </w:r>
            <w:r w:rsidR="004169BF" w:rsidRPr="00DE3D75">
              <w:rPr>
                <w:rFonts w:ascii="Arial" w:hAnsi="Arial" w:cs="Arial"/>
                <w:sz w:val="16"/>
                <w:szCs w:val="16"/>
              </w:rPr>
              <w:t>FE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459A" w14:textId="2A30C092" w:rsidR="00AD29FA" w:rsidRPr="00DE3D75" w:rsidRDefault="00D837AC" w:rsidP="004F65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4A1BB04E" w14:textId="77777777" w:rsidR="004F653A" w:rsidRPr="00DE3D75" w:rsidRDefault="004F653A" w:rsidP="004F653A">
      <w:pPr>
        <w:pStyle w:val="Sinespaciado"/>
        <w:rPr>
          <w:rFonts w:ascii="Arial" w:hAnsi="Arial" w:cs="Arial"/>
          <w:b/>
        </w:rPr>
      </w:pPr>
    </w:p>
    <w:p w14:paraId="23A415F8" w14:textId="71DAC438" w:rsidR="00AD29FA" w:rsidRPr="00DE3D75" w:rsidRDefault="00AD29FA" w:rsidP="004F653A">
      <w:pPr>
        <w:rPr>
          <w:rFonts w:ascii="Arial" w:eastAsia="Calibri" w:hAnsi="Arial" w:cs="Arial"/>
          <w:b/>
        </w:rPr>
      </w:pPr>
      <w:r w:rsidRPr="00DE3D75">
        <w:rPr>
          <w:rFonts w:ascii="Arial" w:eastAsia="Calibri" w:hAnsi="Arial" w:cs="Arial"/>
          <w:b/>
        </w:rPr>
        <w:t xml:space="preserve">E1.4. Campos que identifican el tipo de transporte </w:t>
      </w:r>
      <w:r w:rsidR="00A977B9" w:rsidRPr="00DE3D75">
        <w:rPr>
          <w:rFonts w:ascii="Arial" w:eastAsia="Calibri" w:hAnsi="Arial" w:cs="Arial"/>
          <w:b/>
        </w:rPr>
        <w:t>(E</w:t>
      </w:r>
      <w:r w:rsidR="0059659B" w:rsidRPr="00DE3D75">
        <w:rPr>
          <w:rFonts w:ascii="Arial" w:eastAsia="Calibri" w:hAnsi="Arial" w:cs="Arial"/>
          <w:b/>
        </w:rPr>
        <w:t>0</w:t>
      </w:r>
      <w:r w:rsidR="00A977B9" w:rsidRPr="00DE3D75">
        <w:rPr>
          <w:rFonts w:ascii="Arial" w:eastAsia="Calibri" w:hAnsi="Arial" w:cs="Arial"/>
          <w:b/>
        </w:rPr>
        <w:t>60-E</w:t>
      </w:r>
      <w:r w:rsidR="0059659B" w:rsidRPr="00DE3D75">
        <w:rPr>
          <w:rFonts w:ascii="Arial" w:eastAsia="Calibri" w:hAnsi="Arial" w:cs="Arial"/>
          <w:b/>
        </w:rPr>
        <w:t>0</w:t>
      </w:r>
      <w:r w:rsidR="00A977B9" w:rsidRPr="00DE3D75">
        <w:rPr>
          <w:rFonts w:ascii="Arial" w:eastAsia="Calibri" w:hAnsi="Arial" w:cs="Arial"/>
          <w:b/>
        </w:rPr>
        <w:t>69)</w:t>
      </w:r>
    </w:p>
    <w:p w14:paraId="68EB89A8" w14:textId="77777777" w:rsidR="00AD29FA" w:rsidRPr="00DE3D75" w:rsidRDefault="00AD29FA" w:rsidP="00AD29FA">
      <w:pPr>
        <w:rPr>
          <w:rFonts w:ascii="Arial" w:eastAsia="Calibri" w:hAnsi="Arial" w:cs="Arial"/>
          <w:b/>
        </w:rPr>
      </w:pPr>
    </w:p>
    <w:tbl>
      <w:tblPr>
        <w:tblStyle w:val="Tablaconcuadrcula1"/>
        <w:tblW w:w="5000" w:type="pct"/>
        <w:tblLayout w:type="fixed"/>
        <w:tblLook w:val="04A0" w:firstRow="1" w:lastRow="0" w:firstColumn="1" w:lastColumn="0" w:noHBand="0" w:noVBand="1"/>
      </w:tblPr>
      <w:tblGrid>
        <w:gridCol w:w="1008"/>
        <w:gridCol w:w="857"/>
        <w:gridCol w:w="1203"/>
        <w:gridCol w:w="2314"/>
        <w:gridCol w:w="991"/>
        <w:gridCol w:w="711"/>
        <w:gridCol w:w="993"/>
        <w:gridCol w:w="1133"/>
        <w:gridCol w:w="3660"/>
        <w:gridCol w:w="1122"/>
      </w:tblGrid>
      <w:tr w:rsidR="00AD29FA" w:rsidRPr="00DE3D75" w14:paraId="45B34854" w14:textId="77777777" w:rsidTr="00AD1847">
        <w:trPr>
          <w:trHeight w:val="540"/>
          <w:tblHeader/>
        </w:trPr>
        <w:tc>
          <w:tcPr>
            <w:tcW w:w="360" w:type="pct"/>
            <w:shd w:val="clear" w:color="auto" w:fill="DBDBDB" w:themeFill="accent3" w:themeFillTint="66"/>
            <w:vAlign w:val="center"/>
            <w:hideMark/>
          </w:tcPr>
          <w:p w14:paraId="1CCFEF54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6" w:type="pct"/>
            <w:shd w:val="clear" w:color="auto" w:fill="DBDBDB" w:themeFill="accent3" w:themeFillTint="66"/>
            <w:vAlign w:val="center"/>
            <w:hideMark/>
          </w:tcPr>
          <w:p w14:paraId="701D2275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30" w:type="pct"/>
            <w:shd w:val="clear" w:color="auto" w:fill="DBDBDB" w:themeFill="accent3" w:themeFillTint="66"/>
            <w:vAlign w:val="center"/>
            <w:hideMark/>
          </w:tcPr>
          <w:p w14:paraId="28BFE482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27" w:type="pct"/>
            <w:shd w:val="clear" w:color="auto" w:fill="DBDBDB" w:themeFill="accent3" w:themeFillTint="66"/>
            <w:vAlign w:val="center"/>
            <w:hideMark/>
          </w:tcPr>
          <w:p w14:paraId="64AE0865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BDBDB" w:themeFill="accent3" w:themeFillTint="66"/>
            <w:vAlign w:val="center"/>
            <w:hideMark/>
          </w:tcPr>
          <w:p w14:paraId="0384FB3D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BDBDB" w:themeFill="accent3" w:themeFillTint="66"/>
            <w:vAlign w:val="center"/>
            <w:hideMark/>
          </w:tcPr>
          <w:p w14:paraId="1FA6FFE5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5" w:type="pct"/>
            <w:shd w:val="clear" w:color="auto" w:fill="DBDBDB" w:themeFill="accent3" w:themeFillTint="66"/>
            <w:vAlign w:val="center"/>
            <w:hideMark/>
          </w:tcPr>
          <w:p w14:paraId="64B3B886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BDBDB" w:themeFill="accent3" w:themeFillTint="66"/>
            <w:vAlign w:val="center"/>
            <w:hideMark/>
          </w:tcPr>
          <w:p w14:paraId="5DBADFB1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308" w:type="pct"/>
            <w:shd w:val="clear" w:color="auto" w:fill="DBDBDB" w:themeFill="accent3" w:themeFillTint="66"/>
            <w:vAlign w:val="center"/>
            <w:hideMark/>
          </w:tcPr>
          <w:p w14:paraId="65248288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01" w:type="pct"/>
            <w:shd w:val="clear" w:color="auto" w:fill="DBDBDB" w:themeFill="accent3" w:themeFillTint="66"/>
            <w:vAlign w:val="center"/>
            <w:hideMark/>
          </w:tcPr>
          <w:p w14:paraId="44B09790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AD29FA" w:rsidRPr="00DE3D75" w14:paraId="076B5698" w14:textId="77777777" w:rsidTr="004F000F">
        <w:trPr>
          <w:trHeight w:val="483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EA9044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E1.4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AD3AB4" w14:textId="70A68570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A977B9" w:rsidRPr="00DE3D75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B1AF22" w14:textId="291BF1EA" w:rsidR="00AD29FA" w:rsidRPr="00DE3D75" w:rsidRDefault="00AD29FA" w:rsidP="00A977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  <w:r w:rsidR="00A977B9" w:rsidRPr="00DE3D75">
              <w:rPr>
                <w:rFonts w:ascii="Arial" w:hAnsi="Arial" w:cs="Arial"/>
                <w:sz w:val="16"/>
                <w:szCs w:val="16"/>
              </w:rPr>
              <w:t>InfTransp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98777B" w14:textId="77777777" w:rsidR="00AD29FA" w:rsidRPr="00DE3D75" w:rsidRDefault="00AD29FA" w:rsidP="00AD29F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las informaciones del transporte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2C7224" w14:textId="33A5789F" w:rsidR="00AD29FA" w:rsidRPr="00DE3D75" w:rsidRDefault="00A977B9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239B5A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0BC873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515CE41" w14:textId="77777777" w:rsidR="00AD29FA" w:rsidRPr="00DE3D75" w:rsidRDefault="00AD29FA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964B6F" w14:textId="77777777" w:rsidR="00AD29FA" w:rsidRPr="00DE3D75" w:rsidRDefault="00AD29FA" w:rsidP="00AD29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D8C787" w14:textId="7BD68243" w:rsidR="00AD29FA" w:rsidRPr="00DE3D75" w:rsidRDefault="00D837AC" w:rsidP="00AD29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AD29FA" w:rsidRPr="00DE3D75" w14:paraId="34FB9115" w14:textId="77777777" w:rsidTr="00D837AC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C2CF" w14:textId="77777777" w:rsidR="00AD29FA" w:rsidRPr="00DE3D75" w:rsidRDefault="00AD29FA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E1.4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F64E0" w14:textId="3F5A0582" w:rsidR="00AD29FA" w:rsidRPr="00DE3D75" w:rsidRDefault="00AD29FA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="00A977B9" w:rsidRPr="00DE3D75">
              <w:rPr>
                <w:rFonts w:ascii="Arial" w:eastAsia="Calibri" w:hAnsi="Arial" w:cs="Arial"/>
                <w:sz w:val="16"/>
                <w:szCs w:val="16"/>
              </w:rPr>
              <w:t>61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D1DF" w14:textId="6B6AF144" w:rsidR="00AD29FA" w:rsidRPr="00DE3D75" w:rsidRDefault="00AD1847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i</w:t>
            </w:r>
            <w:r w:rsidR="00A977B9" w:rsidRPr="00DE3D75">
              <w:rPr>
                <w:rFonts w:ascii="Arial" w:eastAsia="Calibri" w:hAnsi="Arial" w:cs="Arial"/>
                <w:sz w:val="16"/>
                <w:szCs w:val="16"/>
              </w:rPr>
              <w:t>ModTrans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3273" w14:textId="15EE5575" w:rsidR="00AD29FA" w:rsidRPr="00DE3D75" w:rsidRDefault="00AD29FA" w:rsidP="00A977B9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 xml:space="preserve">Modalidad del transporte 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48D6" w14:textId="203B696B" w:rsidR="00AD29FA" w:rsidRPr="00DE3D75" w:rsidRDefault="00A977B9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F229" w14:textId="77777777" w:rsidR="00AD29FA" w:rsidRPr="00DE3D75" w:rsidRDefault="00AD29FA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067A" w14:textId="77777777" w:rsidR="00AD29FA" w:rsidRPr="00DE3D75" w:rsidRDefault="00AD29FA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72A1" w14:textId="77777777" w:rsidR="00AD29FA" w:rsidRPr="00DE3D75" w:rsidRDefault="00AD29FA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4B15" w14:textId="77777777" w:rsidR="00AD29FA" w:rsidRPr="00DE3D75" w:rsidRDefault="00AD29FA" w:rsidP="00AD29F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01=Terrestre</w:t>
            </w:r>
          </w:p>
          <w:p w14:paraId="530207C5" w14:textId="77777777" w:rsidR="00AD29FA" w:rsidRPr="00DE3D75" w:rsidRDefault="00AD29FA" w:rsidP="00AD29F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02= Fluvial</w:t>
            </w:r>
          </w:p>
          <w:p w14:paraId="0FF0F1AD" w14:textId="2CA0538C" w:rsidR="00AD29FA" w:rsidRPr="00DE3D75" w:rsidRDefault="00AD29FA" w:rsidP="00AD29F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 xml:space="preserve">03= </w:t>
            </w:r>
            <w:r w:rsidR="00A977B9" w:rsidRPr="00DE3D75">
              <w:rPr>
                <w:rFonts w:ascii="Arial" w:eastAsia="Calibri" w:hAnsi="Arial" w:cs="Arial"/>
                <w:sz w:val="16"/>
                <w:szCs w:val="16"/>
              </w:rPr>
              <w:t>Aéreo</w:t>
            </w:r>
          </w:p>
          <w:p w14:paraId="29743CE9" w14:textId="329371C1" w:rsidR="00AD29FA" w:rsidRPr="00DE3D75" w:rsidRDefault="004F000F" w:rsidP="00AD29F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04</w:t>
            </w:r>
            <w:r w:rsidR="00AD29FA" w:rsidRPr="00DE3D75">
              <w:rPr>
                <w:rFonts w:ascii="Arial" w:eastAsia="Calibri" w:hAnsi="Arial" w:cs="Arial"/>
                <w:sz w:val="16"/>
                <w:szCs w:val="16"/>
              </w:rPr>
              <w:t>= Multimodal</w:t>
            </w:r>
          </w:p>
          <w:p w14:paraId="30A5734D" w14:textId="0962A81F" w:rsidR="00AD29FA" w:rsidRPr="00DE3D75" w:rsidRDefault="004F000F" w:rsidP="00AD29F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05</w:t>
            </w:r>
            <w:r w:rsidR="00AD29FA" w:rsidRPr="00DE3D75">
              <w:rPr>
                <w:rFonts w:ascii="Arial" w:eastAsia="Calibri" w:hAnsi="Arial" w:cs="Arial"/>
                <w:sz w:val="16"/>
                <w:szCs w:val="16"/>
              </w:rPr>
              <w:t>= Otro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2078" w14:textId="738DCF3F" w:rsidR="00AD29FA" w:rsidRPr="00DE3D75" w:rsidRDefault="00D837AC" w:rsidP="00AD29FA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837AC" w:rsidRPr="00DE3D75" w14:paraId="41CDDF29" w14:textId="77777777" w:rsidTr="004F000F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9A547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lastRenderedPageBreak/>
              <w:t>E1.4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55AE" w14:textId="7B9234C0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1D998" w14:textId="0AFAD392" w:rsidR="00D837AC" w:rsidRPr="00DE3D75" w:rsidRDefault="004F000F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iRespEmiNR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467A" w14:textId="0E125005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Responsable por la emisión de la  Nota Remisión Electrónica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A13E" w14:textId="2247F1D5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A915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5148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425F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233C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01= Emisor de la Factura Electrónica</w:t>
            </w:r>
          </w:p>
          <w:p w14:paraId="62C87DC6" w14:textId="3FBE72A3" w:rsidR="00D837AC" w:rsidRPr="00DE3D75" w:rsidRDefault="004F000F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02</w:t>
            </w:r>
            <w:r w:rsidR="00D837AC" w:rsidRPr="00DE3D75">
              <w:rPr>
                <w:rFonts w:ascii="Arial" w:eastAsia="Calibri" w:hAnsi="Arial" w:cs="Arial"/>
                <w:sz w:val="16"/>
                <w:szCs w:val="16"/>
              </w:rPr>
              <w:t>= Receptor de la Factura Electrónica</w:t>
            </w:r>
          </w:p>
          <w:p w14:paraId="408E11FC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03= Empresa Transportista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D075" w14:textId="2147F936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837AC" w:rsidRPr="00DE3D75" w14:paraId="4FC44A2B" w14:textId="77777777" w:rsidTr="004F000F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0CC0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E1.4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E7F5" w14:textId="32FE9280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836A" w14:textId="38AC7B9B" w:rsidR="00D837AC" w:rsidRPr="00DE3D75" w:rsidRDefault="004F000F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iRespPagNR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3214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Responsable por el pago del flete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86D" w14:textId="3D15488D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0B4C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4A50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A187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6FF0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01= Emisor de la Factura Electrónica</w:t>
            </w:r>
          </w:p>
          <w:p w14:paraId="700C4E5C" w14:textId="7222C62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02= Receptor de la Factura Electrónica</w:t>
            </w:r>
          </w:p>
          <w:p w14:paraId="23270926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03= Tercero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5AC" w14:textId="16F19E09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837AC" w:rsidRPr="00DE3D75" w14:paraId="706FF69E" w14:textId="77777777" w:rsidTr="004F000F">
        <w:trPr>
          <w:trHeight w:val="276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46C9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E1.4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6DD4" w14:textId="6B470FF0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2B90" w14:textId="4C0EAC99" w:rsidR="00D837AC" w:rsidRPr="00DE3D75" w:rsidRDefault="004F000F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cCondEnt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3370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Condición de entrega según tabla Incoterms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40E7" w14:textId="748D30B2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="0059659B" w:rsidRPr="00DE3D75">
              <w:rPr>
                <w:rFonts w:ascii="Arial" w:eastAsia="Calibri" w:hAnsi="Arial" w:cs="Arial"/>
                <w:sz w:val="16"/>
                <w:szCs w:val="16"/>
              </w:rPr>
              <w:t>0</w:t>
            </w:r>
            <w:r w:rsidRPr="00DE3D75">
              <w:rPr>
                <w:rFonts w:ascii="Arial" w:eastAsia="Calibri" w:hAnsi="Arial" w:cs="Arial"/>
                <w:sz w:val="16"/>
                <w:szCs w:val="16"/>
              </w:rPr>
              <w:t>60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C95E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E0C2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4280" w14:textId="77777777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20B" w14:textId="77777777" w:rsidR="00D837AC" w:rsidRPr="00DE3D75" w:rsidRDefault="00D837AC" w:rsidP="00D837A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Según tabla de incoterms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15CB" w14:textId="4D38B19E" w:rsidR="00D837AC" w:rsidRPr="00DE3D75" w:rsidRDefault="00D837AC" w:rsidP="00D837A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7DD914B" w14:textId="77777777" w:rsidR="004F653A" w:rsidRPr="00DE3D75" w:rsidDel="00B02FEE" w:rsidRDefault="004F653A" w:rsidP="00B067CF">
      <w:pPr>
        <w:rPr>
          <w:del w:id="805" w:author="Newton Oller de Mello" w:date="2018-03-12T16:30:00Z"/>
          <w:rFonts w:ascii="Arial" w:hAnsi="Arial" w:cs="Arial"/>
          <w:sz w:val="16"/>
          <w:szCs w:val="16"/>
        </w:rPr>
      </w:pPr>
    </w:p>
    <w:p w14:paraId="3BAAF69A" w14:textId="77777777" w:rsidR="00B067CF" w:rsidRPr="00DE3D75" w:rsidDel="00B02FEE" w:rsidRDefault="00B067CF" w:rsidP="00B067CF">
      <w:pPr>
        <w:rPr>
          <w:del w:id="806" w:author="Newton Oller de Mello" w:date="2018-03-12T16:30:00Z"/>
          <w:rFonts w:ascii="Arial" w:hAnsi="Arial" w:cs="Arial"/>
          <w:sz w:val="16"/>
          <w:szCs w:val="16"/>
        </w:rPr>
      </w:pPr>
    </w:p>
    <w:p w14:paraId="28C33D8D" w14:textId="77777777" w:rsidR="00B067CF" w:rsidRPr="00DE3D75" w:rsidDel="00B02FEE" w:rsidRDefault="00B067CF" w:rsidP="00B067CF">
      <w:pPr>
        <w:rPr>
          <w:del w:id="807" w:author="Newton Oller de Mello" w:date="2018-03-12T16:30:00Z"/>
          <w:rFonts w:ascii="Arial" w:hAnsi="Arial" w:cs="Arial"/>
          <w:sz w:val="16"/>
          <w:szCs w:val="16"/>
        </w:rPr>
      </w:pPr>
    </w:p>
    <w:p w14:paraId="253A3801" w14:textId="4990152D" w:rsidR="00863812" w:rsidRPr="00DE3D75" w:rsidRDefault="00863812" w:rsidP="00863812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E2.</w:t>
      </w:r>
      <w:r w:rsidRPr="00DE3D75">
        <w:rPr>
          <w:rFonts w:ascii="Arial" w:hAnsi="Arial" w:cs="Arial"/>
          <w:b/>
        </w:rPr>
        <w:tab/>
        <w:t>Campos que identifican la Nota de Créd</w:t>
      </w:r>
      <w:r w:rsidR="00F3263A" w:rsidRPr="00DE3D75">
        <w:rPr>
          <w:rFonts w:ascii="Arial" w:hAnsi="Arial" w:cs="Arial"/>
          <w:b/>
        </w:rPr>
        <w:t>i</w:t>
      </w:r>
      <w:r w:rsidR="001006BB" w:rsidRPr="00DE3D75">
        <w:rPr>
          <w:rFonts w:ascii="Arial" w:hAnsi="Arial" w:cs="Arial"/>
          <w:b/>
        </w:rPr>
        <w:t>to/Débito Electrónica (E400-E40</w:t>
      </w:r>
      <w:r w:rsidRPr="00DE3D75">
        <w:rPr>
          <w:rFonts w:ascii="Arial" w:hAnsi="Arial" w:cs="Arial"/>
          <w:b/>
        </w:rPr>
        <w:t>9)</w:t>
      </w:r>
    </w:p>
    <w:p w14:paraId="458334B0" w14:textId="77777777" w:rsidR="00863812" w:rsidRPr="00DE3D75" w:rsidRDefault="00863812" w:rsidP="00863812">
      <w:pPr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5"/>
        <w:gridCol w:w="862"/>
        <w:gridCol w:w="1276"/>
        <w:gridCol w:w="2267"/>
        <w:gridCol w:w="991"/>
        <w:gridCol w:w="708"/>
        <w:gridCol w:w="991"/>
        <w:gridCol w:w="1136"/>
        <w:gridCol w:w="3602"/>
        <w:gridCol w:w="1184"/>
      </w:tblGrid>
      <w:tr w:rsidR="00863812" w:rsidRPr="00DE3D75" w14:paraId="2F681E7C" w14:textId="77777777" w:rsidTr="00327D7B">
        <w:trPr>
          <w:trHeight w:val="453"/>
        </w:trPr>
        <w:tc>
          <w:tcPr>
            <w:tcW w:w="348" w:type="pct"/>
            <w:shd w:val="clear" w:color="auto" w:fill="D5DCE4" w:themeFill="text2" w:themeFillTint="33"/>
            <w:vAlign w:val="center"/>
          </w:tcPr>
          <w:p w14:paraId="558911DD" w14:textId="048417EC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8" w:type="pct"/>
            <w:shd w:val="clear" w:color="auto" w:fill="D5DCE4" w:themeFill="text2" w:themeFillTint="33"/>
            <w:vAlign w:val="center"/>
          </w:tcPr>
          <w:p w14:paraId="067F2188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56361481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</w:tcPr>
          <w:p w14:paraId="73BD783F" w14:textId="7B705921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46BAEB7E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0BE91C1D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08E84820" w14:textId="7020ECC1" w:rsidR="00863812" w:rsidRPr="00DE3D75" w:rsidRDefault="003E221B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5223A0F5" w14:textId="5BBE1396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87" w:type="pct"/>
            <w:shd w:val="clear" w:color="auto" w:fill="D5DCE4" w:themeFill="text2" w:themeFillTint="33"/>
            <w:vAlign w:val="center"/>
          </w:tcPr>
          <w:p w14:paraId="3BE2ACB9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23" w:type="pct"/>
            <w:shd w:val="clear" w:color="auto" w:fill="D5DCE4" w:themeFill="text2" w:themeFillTint="33"/>
            <w:vAlign w:val="center"/>
          </w:tcPr>
          <w:p w14:paraId="02090742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8309088" w14:textId="77777777" w:rsidTr="00327D7B">
        <w:tc>
          <w:tcPr>
            <w:tcW w:w="348" w:type="pct"/>
            <w:shd w:val="clear" w:color="auto" w:fill="E7E6E6" w:themeFill="background2"/>
            <w:vAlign w:val="center"/>
          </w:tcPr>
          <w:p w14:paraId="486634A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308" w:type="pct"/>
            <w:shd w:val="clear" w:color="auto" w:fill="E7E6E6" w:themeFill="background2"/>
            <w:vAlign w:val="center"/>
          </w:tcPr>
          <w:p w14:paraId="13FF68C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E400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4862656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gCidNdc</w:t>
            </w:r>
          </w:p>
        </w:tc>
        <w:tc>
          <w:tcPr>
            <w:tcW w:w="810" w:type="pct"/>
            <w:shd w:val="clear" w:color="auto" w:fill="E7E6E6" w:themeFill="background2"/>
            <w:vAlign w:val="center"/>
          </w:tcPr>
          <w:p w14:paraId="01D98148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identifican la Nota de Débito/Crédito Electrónica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10415E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36D723A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7680534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3407A3C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7" w:type="pct"/>
            <w:shd w:val="clear" w:color="auto" w:fill="E7E6E6" w:themeFill="background2"/>
            <w:vAlign w:val="center"/>
          </w:tcPr>
          <w:p w14:paraId="24240DF3" w14:textId="4A7250F1" w:rsidR="00327D7B" w:rsidRPr="00DE3D75" w:rsidRDefault="00CE163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C002 = 06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o </w:t>
            </w:r>
            <w:r w:rsidRPr="00DE3D75"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423" w:type="pct"/>
            <w:shd w:val="clear" w:color="auto" w:fill="E7E6E6" w:themeFill="background2"/>
            <w:vAlign w:val="center"/>
          </w:tcPr>
          <w:p w14:paraId="1637DD46" w14:textId="7E0E017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4F6B08D" w14:textId="77777777" w:rsidTr="00327D7B">
        <w:tc>
          <w:tcPr>
            <w:tcW w:w="348" w:type="pct"/>
            <w:shd w:val="clear" w:color="auto" w:fill="auto"/>
            <w:vAlign w:val="center"/>
          </w:tcPr>
          <w:p w14:paraId="7A25A3E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110D770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E401</w:t>
            </w:r>
          </w:p>
        </w:tc>
        <w:tc>
          <w:tcPr>
            <w:tcW w:w="456" w:type="pct"/>
            <w:vAlign w:val="center"/>
          </w:tcPr>
          <w:p w14:paraId="4C9B7A7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iMotEmi</w:t>
            </w:r>
          </w:p>
        </w:tc>
        <w:tc>
          <w:tcPr>
            <w:tcW w:w="810" w:type="pct"/>
            <w:vAlign w:val="center"/>
          </w:tcPr>
          <w:p w14:paraId="03B51E6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Motivo de emisión</w:t>
            </w:r>
          </w:p>
        </w:tc>
        <w:tc>
          <w:tcPr>
            <w:tcW w:w="354" w:type="pct"/>
            <w:vAlign w:val="center"/>
          </w:tcPr>
          <w:p w14:paraId="565C886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E400</w:t>
            </w:r>
          </w:p>
        </w:tc>
        <w:tc>
          <w:tcPr>
            <w:tcW w:w="253" w:type="pct"/>
            <w:vAlign w:val="center"/>
          </w:tcPr>
          <w:p w14:paraId="36EA6EC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5AA79B95" w14:textId="4B82806D" w:rsidR="00327D7B" w:rsidRPr="00DE3D75" w:rsidRDefault="00CE1637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vAlign w:val="center"/>
          </w:tcPr>
          <w:p w14:paraId="6B08892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7" w:type="pct"/>
            <w:vAlign w:val="center"/>
          </w:tcPr>
          <w:p w14:paraId="404B4A1E" w14:textId="0AA593D5" w:rsidR="00CE1637" w:rsidRPr="00DE3D75" w:rsidRDefault="00CE163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1= </w:t>
            </w:r>
            <w:r w:rsidRPr="00DE3D75">
              <w:rPr>
                <w:rFonts w:ascii="Arial" w:hAnsi="Arial" w:cs="Arial"/>
                <w:sz w:val="16"/>
                <w:szCs w:val="16"/>
              </w:rPr>
              <w:t>Anulación</w:t>
            </w:r>
          </w:p>
          <w:p w14:paraId="6EFB0714" w14:textId="0D251033" w:rsidR="00CE1637" w:rsidRPr="00DE3D75" w:rsidRDefault="00CE163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02= Devolución</w:t>
            </w:r>
          </w:p>
          <w:p w14:paraId="0F0A7E3B" w14:textId="61EB2262" w:rsidR="00CE1637" w:rsidRPr="00DE3D75" w:rsidRDefault="00CE163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03= Descuentos</w:t>
            </w:r>
          </w:p>
          <w:p w14:paraId="37E6A81B" w14:textId="1492E9BD" w:rsidR="00CE1637" w:rsidRPr="00DE3D75" w:rsidRDefault="00CE1637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04= Bonificaciones</w:t>
            </w:r>
          </w:p>
          <w:p w14:paraId="047D4C6B" w14:textId="77777777" w:rsidR="00327D7B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05= Créditos incobrables</w:t>
            </w:r>
          </w:p>
          <w:p w14:paraId="48FB5D5E" w14:textId="55E945D7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99= Otro</w:t>
            </w:r>
          </w:p>
        </w:tc>
        <w:tc>
          <w:tcPr>
            <w:tcW w:w="423" w:type="pct"/>
            <w:vAlign w:val="center"/>
          </w:tcPr>
          <w:p w14:paraId="6E39A833" w14:textId="4515F2D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9960C0A" w14:textId="77777777" w:rsidTr="00F3263A">
        <w:trPr>
          <w:trHeight w:val="1311"/>
        </w:trPr>
        <w:tc>
          <w:tcPr>
            <w:tcW w:w="348" w:type="pct"/>
            <w:shd w:val="clear" w:color="auto" w:fill="auto"/>
            <w:vAlign w:val="center"/>
          </w:tcPr>
          <w:p w14:paraId="76DFED28" w14:textId="79EE269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079A12D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E402</w:t>
            </w:r>
          </w:p>
        </w:tc>
        <w:tc>
          <w:tcPr>
            <w:tcW w:w="456" w:type="pct"/>
            <w:vAlign w:val="center"/>
          </w:tcPr>
          <w:p w14:paraId="3CD2818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dDesMotEmi</w:t>
            </w:r>
          </w:p>
        </w:tc>
        <w:tc>
          <w:tcPr>
            <w:tcW w:w="810" w:type="pct"/>
            <w:vAlign w:val="center"/>
          </w:tcPr>
          <w:p w14:paraId="72BFD854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motivo de la emisión</w:t>
            </w:r>
          </w:p>
        </w:tc>
        <w:tc>
          <w:tcPr>
            <w:tcW w:w="354" w:type="pct"/>
            <w:vAlign w:val="center"/>
          </w:tcPr>
          <w:p w14:paraId="44DB08E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E400</w:t>
            </w:r>
          </w:p>
        </w:tc>
        <w:tc>
          <w:tcPr>
            <w:tcW w:w="253" w:type="pct"/>
            <w:vAlign w:val="center"/>
          </w:tcPr>
          <w:p w14:paraId="21F044A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19878FBF" w14:textId="61F6AD50" w:rsidR="00327D7B" w:rsidRPr="00DE3D75" w:rsidRDefault="00327D7B" w:rsidP="000F3E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</w:t>
            </w:r>
            <w:r w:rsidR="000F3E9C" w:rsidRPr="00DE3D7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06" w:type="pct"/>
            <w:vAlign w:val="center"/>
          </w:tcPr>
          <w:p w14:paraId="00A23F4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7" w:type="pct"/>
            <w:vAlign w:val="center"/>
          </w:tcPr>
          <w:p w14:paraId="6B620C56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E401</w:t>
            </w:r>
          </w:p>
          <w:p w14:paraId="6A2D872A" w14:textId="39B23CA1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01= “Anulación”</w:t>
            </w:r>
          </w:p>
          <w:p w14:paraId="6FA73B69" w14:textId="3170C381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02= “Devolución”</w:t>
            </w:r>
          </w:p>
          <w:p w14:paraId="7D9F0D39" w14:textId="68CB81BF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03= “Descuentos”</w:t>
            </w:r>
          </w:p>
          <w:p w14:paraId="59CB3B11" w14:textId="5B8862D9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04= “Bonificaciones”</w:t>
            </w:r>
          </w:p>
          <w:p w14:paraId="64A5E2A6" w14:textId="1714E1CB" w:rsidR="00CE1637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05= “Créditos incobrables”</w:t>
            </w:r>
          </w:p>
          <w:p w14:paraId="6ED8BAAF" w14:textId="72CAE5DC" w:rsidR="00327D7B" w:rsidRPr="00DE3D75" w:rsidRDefault="00CE1637" w:rsidP="00CE1637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E401=99 informar el motivo de emisión</w:t>
            </w:r>
          </w:p>
        </w:tc>
        <w:tc>
          <w:tcPr>
            <w:tcW w:w="423" w:type="pct"/>
            <w:vAlign w:val="center"/>
          </w:tcPr>
          <w:p w14:paraId="0B7EC69C" w14:textId="5BAB13D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2C58AC68" w14:textId="77777777" w:rsidR="00863812" w:rsidRPr="00DE3D75" w:rsidRDefault="00863812" w:rsidP="00863812">
      <w:pPr>
        <w:ind w:firstLine="426"/>
        <w:rPr>
          <w:rFonts w:ascii="Arial" w:hAnsi="Arial" w:cs="Arial"/>
          <w:b/>
          <w:sz w:val="16"/>
          <w:szCs w:val="16"/>
        </w:rPr>
      </w:pPr>
    </w:p>
    <w:p w14:paraId="4874511B" w14:textId="56FD02F7" w:rsidR="00863812" w:rsidRPr="00DE3D75" w:rsidRDefault="00863812" w:rsidP="00863812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 xml:space="preserve">E3. </w:t>
      </w:r>
      <w:r w:rsidRPr="00DE3D75">
        <w:rPr>
          <w:rFonts w:ascii="Arial" w:hAnsi="Arial" w:cs="Arial"/>
          <w:b/>
        </w:rPr>
        <w:tab/>
        <w:t>Campos que identifican la N</w:t>
      </w:r>
      <w:r w:rsidR="00F3263A" w:rsidRPr="00DE3D75">
        <w:rPr>
          <w:rFonts w:ascii="Arial" w:hAnsi="Arial" w:cs="Arial"/>
          <w:b/>
        </w:rPr>
        <w:t>ota d</w:t>
      </w:r>
      <w:r w:rsidR="001006BB" w:rsidRPr="00DE3D75">
        <w:rPr>
          <w:rFonts w:ascii="Arial" w:hAnsi="Arial" w:cs="Arial"/>
          <w:b/>
        </w:rPr>
        <w:t>e Remisión Electrónica (E410-E41</w:t>
      </w:r>
      <w:r w:rsidRPr="00DE3D75">
        <w:rPr>
          <w:rFonts w:ascii="Arial" w:hAnsi="Arial" w:cs="Arial"/>
          <w:b/>
        </w:rPr>
        <w:t>9)</w:t>
      </w:r>
    </w:p>
    <w:p w14:paraId="3158666E" w14:textId="77777777" w:rsidR="00863812" w:rsidRPr="00DE3D75" w:rsidRDefault="00863812" w:rsidP="00863812">
      <w:pPr>
        <w:pStyle w:val="Sinespaciad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6"/>
        <w:gridCol w:w="874"/>
        <w:gridCol w:w="1266"/>
        <w:gridCol w:w="2278"/>
        <w:gridCol w:w="993"/>
        <w:gridCol w:w="708"/>
        <w:gridCol w:w="991"/>
        <w:gridCol w:w="1133"/>
        <w:gridCol w:w="3543"/>
        <w:gridCol w:w="1240"/>
      </w:tblGrid>
      <w:tr w:rsidR="00863812" w:rsidRPr="00DE3D75" w14:paraId="710B63B5" w14:textId="77777777" w:rsidTr="00AB1186">
        <w:trPr>
          <w:trHeight w:val="554"/>
          <w:tblHeader/>
        </w:trPr>
        <w:tc>
          <w:tcPr>
            <w:tcW w:w="345" w:type="pct"/>
            <w:shd w:val="clear" w:color="auto" w:fill="D5DCE4" w:themeFill="text2" w:themeFillTint="33"/>
            <w:vAlign w:val="center"/>
            <w:hideMark/>
          </w:tcPr>
          <w:p w14:paraId="275E59D6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12" w:type="pct"/>
            <w:shd w:val="clear" w:color="auto" w:fill="D5DCE4" w:themeFill="text2" w:themeFillTint="33"/>
            <w:vAlign w:val="center"/>
            <w:hideMark/>
          </w:tcPr>
          <w:p w14:paraId="69A93258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2" w:type="pct"/>
            <w:shd w:val="clear" w:color="auto" w:fill="D5DCE4" w:themeFill="text2" w:themeFillTint="33"/>
            <w:vAlign w:val="center"/>
            <w:hideMark/>
          </w:tcPr>
          <w:p w14:paraId="1AFD3E60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4" w:type="pct"/>
            <w:shd w:val="clear" w:color="auto" w:fill="D5DCE4" w:themeFill="text2" w:themeFillTint="33"/>
            <w:vAlign w:val="center"/>
            <w:hideMark/>
          </w:tcPr>
          <w:p w14:paraId="004EABA4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651B5FFC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663E233C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8DA911B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73FDB09E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  <w:hideMark/>
          </w:tcPr>
          <w:p w14:paraId="666D8852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  <w:hideMark/>
          </w:tcPr>
          <w:p w14:paraId="1313936C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36D619AE" w14:textId="77777777" w:rsidTr="00327D7B">
        <w:trPr>
          <w:trHeight w:val="552"/>
        </w:trPr>
        <w:tc>
          <w:tcPr>
            <w:tcW w:w="345" w:type="pct"/>
            <w:shd w:val="clear" w:color="auto" w:fill="E7E6E6" w:themeFill="background2"/>
            <w:vAlign w:val="center"/>
          </w:tcPr>
          <w:p w14:paraId="5CFD0FE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E7E6E6" w:themeFill="background2"/>
            <w:vAlign w:val="center"/>
          </w:tcPr>
          <w:p w14:paraId="735852E8" w14:textId="1A194103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52" w:type="pct"/>
            <w:shd w:val="clear" w:color="auto" w:fill="E7E6E6" w:themeFill="background2"/>
            <w:vAlign w:val="center"/>
          </w:tcPr>
          <w:p w14:paraId="1E71726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gCIdenNRE</w:t>
            </w:r>
          </w:p>
        </w:tc>
        <w:tc>
          <w:tcPr>
            <w:tcW w:w="814" w:type="pct"/>
            <w:shd w:val="clear" w:color="auto" w:fill="E7E6E6" w:themeFill="background2"/>
            <w:vAlign w:val="center"/>
          </w:tcPr>
          <w:p w14:paraId="013E0D3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identifican la Nota de Remisión Electrónica</w:t>
            </w:r>
          </w:p>
        </w:tc>
        <w:tc>
          <w:tcPr>
            <w:tcW w:w="355" w:type="pct"/>
            <w:shd w:val="clear" w:color="auto" w:fill="E7E6E6" w:themeFill="background2"/>
            <w:vAlign w:val="center"/>
          </w:tcPr>
          <w:p w14:paraId="448DDB3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112067F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2342160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3953B81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5BCA81B4" w14:textId="7F521C3E" w:rsidR="00327D7B" w:rsidRPr="00DE3D75" w:rsidRDefault="00115D0C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 C002 = 08</w:t>
            </w: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02DEC271" w14:textId="64ED13D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9F98D13" w14:textId="77777777" w:rsidTr="00327D7B">
        <w:trPr>
          <w:trHeight w:val="552"/>
        </w:trPr>
        <w:tc>
          <w:tcPr>
            <w:tcW w:w="345" w:type="pct"/>
            <w:shd w:val="clear" w:color="auto" w:fill="auto"/>
            <w:vAlign w:val="center"/>
          </w:tcPr>
          <w:p w14:paraId="4EA3FDA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445FD08" w14:textId="7C841BCA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0C08D2D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iMotivTras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498CEE5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Motivo del traslado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E9FC1CA" w14:textId="021F332D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11DA41D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7D1CBEA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2CBF06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4D36FE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01= Ventas</w:t>
            </w:r>
          </w:p>
          <w:p w14:paraId="6E7980E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02= Consignación</w:t>
            </w:r>
          </w:p>
          <w:p w14:paraId="46532BE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03= Exportación</w:t>
            </w:r>
          </w:p>
          <w:p w14:paraId="7FC8453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04= Compra</w:t>
            </w:r>
          </w:p>
          <w:p w14:paraId="411411F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05= Importación</w:t>
            </w:r>
          </w:p>
          <w:p w14:paraId="3A02198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06= Devolución</w:t>
            </w:r>
          </w:p>
          <w:p w14:paraId="7D9B3AD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07= Traslado entre locales de la misma empresa</w:t>
            </w:r>
          </w:p>
          <w:p w14:paraId="472D5DA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08= Traslado de bienes para transformación</w:t>
            </w:r>
          </w:p>
          <w:p w14:paraId="326E291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09= Traslado de bienes para reparación</w:t>
            </w:r>
          </w:p>
          <w:p w14:paraId="472ACF9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10= Traslado por emisor móvil</w:t>
            </w:r>
          </w:p>
          <w:p w14:paraId="5069A55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11= Exhibición o Demostración</w:t>
            </w:r>
          </w:p>
          <w:p w14:paraId="7FF91F9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12= Participación en ferias</w:t>
            </w:r>
          </w:p>
          <w:p w14:paraId="133E096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99= Otro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DFA64CB" w14:textId="3FBFA04C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120</w:t>
            </w:r>
          </w:p>
        </w:tc>
      </w:tr>
      <w:tr w:rsidR="00327D7B" w:rsidRPr="00DE3D75" w14:paraId="594BA7F3" w14:textId="77777777" w:rsidTr="00327D7B">
        <w:trPr>
          <w:trHeight w:val="416"/>
        </w:trPr>
        <w:tc>
          <w:tcPr>
            <w:tcW w:w="345" w:type="pct"/>
            <w:shd w:val="clear" w:color="auto" w:fill="auto"/>
            <w:vAlign w:val="center"/>
          </w:tcPr>
          <w:p w14:paraId="15A5D6C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162CCDE9" w14:textId="54042FCB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4FE419A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dDMotivTras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7CB98D8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motivo del traslado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577A77E" w14:textId="16590F1C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0A618E2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B98227F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6704D48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D51B99E" w14:textId="0C6ECA35" w:rsidR="00327D7B" w:rsidRPr="00DE3D75" w:rsidRDefault="001006BB" w:rsidP="00327D7B">
            <w:pPr>
              <w:spacing w:line="227" w:lineRule="exact"/>
              <w:ind w:left="3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34AC2F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01= “Ventas”</w:t>
            </w:r>
          </w:p>
          <w:p w14:paraId="7626F63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02= “Consignación”</w:t>
            </w:r>
          </w:p>
          <w:p w14:paraId="4FBF9BE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03= “Exportación”</w:t>
            </w:r>
          </w:p>
          <w:p w14:paraId="04CDC31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04= “Compra”</w:t>
            </w:r>
          </w:p>
          <w:p w14:paraId="64C31E9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05= “Importación”</w:t>
            </w:r>
          </w:p>
          <w:p w14:paraId="2C78F4F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06= “Devolución”</w:t>
            </w:r>
          </w:p>
          <w:p w14:paraId="3759D84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07= “Traslado entre locales de la misma empresa”</w:t>
            </w:r>
          </w:p>
          <w:p w14:paraId="0CCC13D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08= “Traslado de bienes para transformación”</w:t>
            </w:r>
          </w:p>
          <w:p w14:paraId="0C22AB8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09= “Traslado de bienes para reparación”</w:t>
            </w:r>
          </w:p>
          <w:p w14:paraId="291A196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10= “Traslado por emisor móvil”</w:t>
            </w:r>
          </w:p>
          <w:p w14:paraId="694D5E5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11= “Exhibición o Demostración”</w:t>
            </w:r>
          </w:p>
          <w:p w14:paraId="5828BB8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12= “Participación en ferias”</w:t>
            </w:r>
          </w:p>
          <w:p w14:paraId="2DAEB296" w14:textId="46F3BC09" w:rsidR="00327D7B" w:rsidRPr="00DE3D75" w:rsidRDefault="001006BB" w:rsidP="00327D7B">
            <w:pPr>
              <w:spacing w:line="227" w:lineRule="exact"/>
              <w:ind w:left="3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1=99 describir el motivo del traslado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2205F318" w14:textId="728356F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AA5CC56" w14:textId="77777777" w:rsidTr="00327D7B">
        <w:trPr>
          <w:trHeight w:val="552"/>
        </w:trPr>
        <w:tc>
          <w:tcPr>
            <w:tcW w:w="345" w:type="pct"/>
            <w:shd w:val="clear" w:color="auto" w:fill="auto"/>
            <w:vAlign w:val="center"/>
          </w:tcPr>
          <w:p w14:paraId="4676F30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C559CD8" w14:textId="0748AAD2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5B6EF3B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dFITras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4A89A1B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de inicio de traslado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D0E5761" w14:textId="72F55191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4A3AF2E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285CA35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1AB2CDE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EE523C7" w14:textId="03EB1A4E" w:rsidR="00327D7B" w:rsidRPr="00DE3D75" w:rsidRDefault="00327D7B" w:rsidP="00327D7B">
            <w:pPr>
              <w:spacing w:line="227" w:lineRule="exact"/>
              <w:ind w:left="3"/>
              <w:rPr>
                <w:rFonts w:ascii="Arial" w:hAnsi="Arial" w:cs="Arial"/>
                <w:sz w:val="16"/>
                <w:szCs w:val="16"/>
              </w:rPr>
            </w:pPr>
            <w:ins w:id="808" w:author="Newton Oller de Mello" w:date="2018-03-12T16:34:00Z">
              <w:r w:rsidRPr="00DE3D75">
                <w:rPr>
                  <w:rFonts w:ascii="Arial" w:hAnsi="Arial" w:cs="Arial"/>
                  <w:sz w:val="16"/>
                  <w:szCs w:val="16"/>
                </w:rPr>
                <w:t>Fecha en el formato: AAAAMMDD</w:t>
              </w:r>
            </w:ins>
          </w:p>
        </w:tc>
        <w:tc>
          <w:tcPr>
            <w:tcW w:w="443" w:type="pct"/>
            <w:shd w:val="clear" w:color="auto" w:fill="auto"/>
            <w:vAlign w:val="center"/>
          </w:tcPr>
          <w:p w14:paraId="479A6F1F" w14:textId="6F11A61C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48429EE" w14:textId="77777777" w:rsidTr="00327D7B">
        <w:trPr>
          <w:trHeight w:val="552"/>
        </w:trPr>
        <w:tc>
          <w:tcPr>
            <w:tcW w:w="345" w:type="pct"/>
            <w:shd w:val="clear" w:color="auto" w:fill="auto"/>
            <w:vAlign w:val="center"/>
          </w:tcPr>
          <w:p w14:paraId="159CAB1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365BDBB5" w14:textId="3BC58E46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7D08867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dFeTerTras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4B1C848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Fecha estimada de término de traslado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0146F6E" w14:textId="6CF432EE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4B03A0A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536403D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4B58BF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E988980" w14:textId="5C034140" w:rsidR="00327D7B" w:rsidRPr="00DE3D75" w:rsidRDefault="00327D7B" w:rsidP="00327D7B">
            <w:pPr>
              <w:spacing w:line="227" w:lineRule="exact"/>
              <w:ind w:left="3"/>
              <w:rPr>
                <w:rFonts w:ascii="Arial" w:hAnsi="Arial" w:cs="Arial"/>
                <w:sz w:val="16"/>
                <w:szCs w:val="16"/>
              </w:rPr>
            </w:pPr>
            <w:ins w:id="809" w:author="Newton Oller de Mello" w:date="2018-03-12T16:34:00Z">
              <w:r w:rsidRPr="00DE3D75">
                <w:rPr>
                  <w:rFonts w:ascii="Arial" w:hAnsi="Arial" w:cs="Arial"/>
                  <w:sz w:val="16"/>
                  <w:szCs w:val="16"/>
                </w:rPr>
                <w:t>Fecha en el formato: AAAAMMDD</w:t>
              </w:r>
            </w:ins>
          </w:p>
        </w:tc>
        <w:tc>
          <w:tcPr>
            <w:tcW w:w="443" w:type="pct"/>
            <w:shd w:val="clear" w:color="auto" w:fill="auto"/>
            <w:vAlign w:val="center"/>
          </w:tcPr>
          <w:p w14:paraId="3CDFE5EB" w14:textId="0F7B4AB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6DA6C8D" w14:textId="77777777" w:rsidTr="00327D7B">
        <w:trPr>
          <w:trHeight w:val="552"/>
        </w:trPr>
        <w:tc>
          <w:tcPr>
            <w:tcW w:w="345" w:type="pct"/>
            <w:shd w:val="clear" w:color="auto" w:fill="auto"/>
            <w:vAlign w:val="center"/>
          </w:tcPr>
          <w:p w14:paraId="0D498D3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9BA62D9" w14:textId="215D5989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E45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5E6EF4B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dKmR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61AE570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Kilómetros estimados de recorrido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84CDBB6" w14:textId="5705F778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3795DC3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0B2DF0A4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758211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30BB2BF" w14:textId="77777777" w:rsidR="00327D7B" w:rsidRPr="00DE3D75" w:rsidRDefault="00327D7B" w:rsidP="00327D7B">
            <w:pPr>
              <w:spacing w:line="227" w:lineRule="exact"/>
              <w:ind w:left="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32D52ADF" w14:textId="73497883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550C7782" w14:textId="77777777" w:rsidR="004169BF" w:rsidRPr="00DE3D75" w:rsidRDefault="004169BF" w:rsidP="004F653A">
      <w:pPr>
        <w:pStyle w:val="Sinespaciado"/>
        <w:spacing w:line="276" w:lineRule="auto"/>
        <w:rPr>
          <w:rFonts w:ascii="Arial" w:hAnsi="Arial" w:cs="Arial"/>
          <w:b/>
        </w:rPr>
      </w:pPr>
    </w:p>
    <w:p w14:paraId="76BC91E5" w14:textId="250CDB47" w:rsidR="00863812" w:rsidRPr="00DE3D75" w:rsidRDefault="00863812" w:rsidP="004F653A">
      <w:pPr>
        <w:pStyle w:val="Sinespaciado"/>
        <w:spacing w:line="276" w:lineRule="aut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E3.1.</w:t>
      </w:r>
      <w:r w:rsidRPr="00DE3D75">
        <w:rPr>
          <w:rFonts w:ascii="Arial" w:hAnsi="Arial" w:cs="Arial"/>
          <w:b/>
        </w:rPr>
        <w:tab/>
        <w:t>Campos que identifican el local de salida de las mercaderías</w:t>
      </w:r>
      <w:r w:rsidR="001006BB" w:rsidRPr="00DE3D75">
        <w:rPr>
          <w:rFonts w:ascii="Arial" w:hAnsi="Arial" w:cs="Arial"/>
          <w:b/>
        </w:rPr>
        <w:t xml:space="preserve"> (E420-E43</w:t>
      </w:r>
      <w:r w:rsidR="00AF200F" w:rsidRPr="00DE3D75">
        <w:rPr>
          <w:rFonts w:ascii="Arial" w:hAnsi="Arial" w:cs="Arial"/>
          <w:b/>
        </w:rPr>
        <w:t>9)</w:t>
      </w:r>
    </w:p>
    <w:p w14:paraId="3B35FC99" w14:textId="77777777" w:rsidR="00863812" w:rsidRPr="00DE3D75" w:rsidRDefault="00863812" w:rsidP="00863812">
      <w:pPr>
        <w:pStyle w:val="Sinespaciad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90"/>
        <w:gridCol w:w="799"/>
        <w:gridCol w:w="1324"/>
        <w:gridCol w:w="2270"/>
        <w:gridCol w:w="991"/>
        <w:gridCol w:w="711"/>
        <w:gridCol w:w="991"/>
        <w:gridCol w:w="1133"/>
        <w:gridCol w:w="3585"/>
        <w:gridCol w:w="1198"/>
      </w:tblGrid>
      <w:tr w:rsidR="00863812" w:rsidRPr="00DE3D75" w14:paraId="42EB8057" w14:textId="77777777" w:rsidTr="001A4350">
        <w:trPr>
          <w:trHeight w:val="575"/>
          <w:tblHeader/>
        </w:trPr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21283D8B" w14:textId="15BE7E90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lastRenderedPageBreak/>
              <w:t>Gru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86" w:type="pct"/>
            <w:shd w:val="clear" w:color="auto" w:fill="D5DCE4" w:themeFill="text2" w:themeFillTint="33"/>
            <w:vAlign w:val="center"/>
            <w:hideMark/>
          </w:tcPr>
          <w:p w14:paraId="1FCDCDAC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73" w:type="pct"/>
            <w:shd w:val="clear" w:color="auto" w:fill="D5DCE4" w:themeFill="text2" w:themeFillTint="33"/>
            <w:vAlign w:val="center"/>
            <w:hideMark/>
          </w:tcPr>
          <w:p w14:paraId="35580099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  <w:hideMark/>
          </w:tcPr>
          <w:p w14:paraId="0C1BC181" w14:textId="6788C38D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1FDB3620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  <w:hideMark/>
          </w:tcPr>
          <w:p w14:paraId="37B82F4F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2FFBC0B1" w14:textId="2D724E0F" w:rsidR="00863812" w:rsidRPr="00DE3D75" w:rsidRDefault="003E221B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681C1BB8" w14:textId="420155F9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B1186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81" w:type="pct"/>
            <w:shd w:val="clear" w:color="auto" w:fill="D5DCE4" w:themeFill="text2" w:themeFillTint="33"/>
            <w:vAlign w:val="center"/>
            <w:hideMark/>
          </w:tcPr>
          <w:p w14:paraId="19603E62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28" w:type="pct"/>
            <w:shd w:val="clear" w:color="auto" w:fill="D5DCE4" w:themeFill="text2" w:themeFillTint="33"/>
            <w:vAlign w:val="center"/>
            <w:hideMark/>
          </w:tcPr>
          <w:p w14:paraId="1C45F598" w14:textId="77777777" w:rsidR="00863812" w:rsidRPr="00DE3D75" w:rsidRDefault="00863812" w:rsidP="00013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5FFC9C27" w14:textId="77777777" w:rsidTr="00327D7B">
        <w:trPr>
          <w:trHeight w:val="552"/>
        </w:trPr>
        <w:tc>
          <w:tcPr>
            <w:tcW w:w="354" w:type="pct"/>
            <w:shd w:val="clear" w:color="auto" w:fill="E7E6E6" w:themeFill="background2"/>
            <w:vAlign w:val="center"/>
          </w:tcPr>
          <w:p w14:paraId="5FA7655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E3.1 </w:t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3E6BADB" w14:textId="68E2D5F2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3" w:type="pct"/>
            <w:shd w:val="clear" w:color="auto" w:fill="E7E6E6" w:themeFill="background2"/>
            <w:vAlign w:val="center"/>
          </w:tcPr>
          <w:p w14:paraId="359B22A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gCIdeLocSal</w:t>
            </w:r>
          </w:p>
        </w:tc>
        <w:tc>
          <w:tcPr>
            <w:tcW w:w="811" w:type="pct"/>
            <w:shd w:val="clear" w:color="auto" w:fill="E7E6E6" w:themeFill="background2"/>
            <w:vAlign w:val="center"/>
          </w:tcPr>
          <w:p w14:paraId="1B8D11E6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Campos que identifican el local de salida de las Mercaderías  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0DF464FF" w14:textId="76930F36" w:rsidR="00327D7B" w:rsidRPr="00DE3D75" w:rsidRDefault="001006B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73D3463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0B39223E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29E366FD" w14:textId="77777777" w:rsidR="00327D7B" w:rsidRPr="00DE3D75" w:rsidRDefault="00327D7B" w:rsidP="004F653A">
            <w:pPr>
              <w:spacing w:line="227" w:lineRule="exact"/>
              <w:ind w:left="3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1" w:type="pct"/>
            <w:shd w:val="clear" w:color="auto" w:fill="E7E6E6" w:themeFill="background2"/>
            <w:vAlign w:val="center"/>
          </w:tcPr>
          <w:p w14:paraId="13F2AFCF" w14:textId="77777777" w:rsidR="00327D7B" w:rsidRPr="00DE3D75" w:rsidRDefault="00327D7B" w:rsidP="00327D7B">
            <w:pPr>
              <w:spacing w:line="227" w:lineRule="exact"/>
              <w:ind w:left="3"/>
              <w:rPr>
                <w:rFonts w:ascii="Arial" w:eastAsia="Arial" w:hAnsi="Arial" w:cs="Arial"/>
                <w:w w:val="89"/>
                <w:sz w:val="16"/>
                <w:szCs w:val="16"/>
              </w:rPr>
            </w:pPr>
          </w:p>
        </w:tc>
        <w:tc>
          <w:tcPr>
            <w:tcW w:w="428" w:type="pct"/>
            <w:shd w:val="clear" w:color="auto" w:fill="E7E6E6" w:themeFill="background2"/>
            <w:vAlign w:val="center"/>
          </w:tcPr>
          <w:p w14:paraId="604F5F01" w14:textId="7C84F40B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EAAE51D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78FF687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7958B24A" w14:textId="6D3A0985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ABCBF4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dCodEst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6033DD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del Establecimiento (punto de partida)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56857A5" w14:textId="44421E13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EF7160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4815EB01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E56FFD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7C06029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Corresponde a un Establecimiento Activo declarado en el RUC, cuando sea distinto al lugar de emisión del DE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D9E5837" w14:textId="13A982D4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CB2DB3B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4D2446A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3B83D15" w14:textId="29B01471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0C0720" w14:textId="77777777" w:rsidR="00327D7B" w:rsidRPr="00DE3D75" w:rsidRDefault="00327D7B" w:rsidP="00327D7B">
            <w:pPr>
              <w:pStyle w:val="Sinespaciado"/>
              <w:jc w:val="center"/>
              <w:rPr>
                <w:ins w:id="810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1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dDirLoc</w:t>
              </w:r>
            </w:ins>
            <w:ins w:id="812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3E7A2ED1" w14:textId="77777777" w:rsidR="00327D7B" w:rsidRPr="00DE3D75" w:rsidRDefault="00327D7B" w:rsidP="00327D7B">
            <w:pPr>
              <w:pStyle w:val="Sinespaciado"/>
              <w:rPr>
                <w:ins w:id="81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1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Dirección del local de la </w:t>
              </w:r>
            </w:ins>
            <w:ins w:id="815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7062D9BF" w14:textId="0B676495" w:rsidR="00327D7B" w:rsidRPr="00DE3D75" w:rsidRDefault="00DC19D3" w:rsidP="00327D7B">
            <w:pPr>
              <w:jc w:val="center"/>
              <w:rPr>
                <w:ins w:id="816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B485BB7" w14:textId="77777777" w:rsidR="00327D7B" w:rsidRPr="00DE3D75" w:rsidRDefault="00327D7B" w:rsidP="00327D7B">
            <w:pPr>
              <w:pStyle w:val="Sinespaciado"/>
              <w:jc w:val="center"/>
              <w:rPr>
                <w:ins w:id="817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18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41F3418A" w14:textId="77777777" w:rsidR="00327D7B" w:rsidRPr="00DE3D75" w:rsidRDefault="00327D7B" w:rsidP="00327D7B">
            <w:pPr>
              <w:spacing w:line="227" w:lineRule="exact"/>
              <w:jc w:val="center"/>
              <w:rPr>
                <w:ins w:id="819" w:author="Newton Oller de Mello" w:date="2018-03-12T16:42:00Z"/>
                <w:rFonts w:ascii="Arial" w:eastAsia="Arial" w:hAnsi="Arial" w:cs="Arial"/>
                <w:w w:val="89"/>
                <w:sz w:val="16"/>
                <w:szCs w:val="16"/>
              </w:rPr>
            </w:pPr>
            <w:ins w:id="82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1-150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2C261E9B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821" w:author="Newton Oller de Mello" w:date="2018-03-12T16:42:00Z"/>
                <w:rFonts w:ascii="Arial" w:eastAsia="Arial" w:hAnsi="Arial" w:cs="Arial"/>
                <w:w w:val="89"/>
                <w:sz w:val="16"/>
                <w:szCs w:val="16"/>
              </w:rPr>
            </w:pPr>
            <w:ins w:id="822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ins w:id="82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335B5BA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82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Nombre de la calle principal</w:t>
              </w:r>
            </w:ins>
          </w:p>
          <w:p w14:paraId="4D70E11F" w14:textId="1A655528" w:rsidR="004F653A" w:rsidRPr="00DE3D75" w:rsidRDefault="004F653A" w:rsidP="00327D7B">
            <w:pPr>
              <w:pStyle w:val="Sinespaciado"/>
              <w:rPr>
                <w:ins w:id="825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corresponder al punto de expedición del timbrado del local de salida de la mercadería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7E7940AB" w14:textId="2775F9F5" w:rsidR="00327D7B" w:rsidRPr="00DE3D75" w:rsidRDefault="00327D7B" w:rsidP="00327D7B">
            <w:pPr>
              <w:pStyle w:val="Sinespaciado"/>
              <w:jc w:val="center"/>
              <w:rPr>
                <w:ins w:id="826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604F7C7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44912AB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01FB45A" w14:textId="03EE5873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B569153" w14:textId="77777777" w:rsidR="00327D7B" w:rsidRPr="00DE3D75" w:rsidRDefault="00327D7B" w:rsidP="00327D7B">
            <w:pPr>
              <w:pStyle w:val="Sinespaciado"/>
              <w:jc w:val="center"/>
              <w:rPr>
                <w:ins w:id="827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28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dNumCas</w:t>
              </w:r>
            </w:ins>
            <w:ins w:id="829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3311F292" w14:textId="2ACB920D" w:rsidR="00327D7B" w:rsidRPr="00DE3D75" w:rsidRDefault="00327D7B" w:rsidP="00327D7B">
            <w:pPr>
              <w:pStyle w:val="Sinespaciado"/>
              <w:rPr>
                <w:ins w:id="830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3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Número de</w:t>
              </w:r>
            </w:ins>
            <w:r w:rsidR="00AF200F" w:rsidRPr="00DE3D75">
              <w:rPr>
                <w:rFonts w:ascii="Arial" w:hAnsi="Arial" w:cs="Arial"/>
                <w:sz w:val="16"/>
                <w:szCs w:val="16"/>
              </w:rPr>
              <w:t xml:space="preserve"> casa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293A793" w14:textId="0FAC9231" w:rsidR="00327D7B" w:rsidRPr="00DE3D75" w:rsidRDefault="00DC19D3" w:rsidP="00327D7B">
            <w:pPr>
              <w:jc w:val="center"/>
              <w:rPr>
                <w:ins w:id="832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59098C2" w14:textId="77777777" w:rsidR="00327D7B" w:rsidRPr="00DE3D75" w:rsidRDefault="00327D7B" w:rsidP="00327D7B">
            <w:pPr>
              <w:pStyle w:val="Sinespaciado"/>
              <w:jc w:val="center"/>
              <w:rPr>
                <w:ins w:id="83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3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1741029A" w14:textId="77777777" w:rsidR="00327D7B" w:rsidRPr="00DE3D75" w:rsidRDefault="00327D7B" w:rsidP="00327D7B">
            <w:pPr>
              <w:spacing w:line="227" w:lineRule="exact"/>
              <w:jc w:val="center"/>
              <w:rPr>
                <w:ins w:id="835" w:author="Newton Oller de Mello" w:date="2018-03-12T16:42:00Z"/>
                <w:rFonts w:ascii="Arial" w:eastAsia="Arial" w:hAnsi="Arial" w:cs="Arial"/>
                <w:w w:val="89"/>
                <w:sz w:val="16"/>
                <w:szCs w:val="16"/>
              </w:rPr>
            </w:pPr>
            <w:ins w:id="83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1-6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340D834C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837" w:author="Newton Oller de Mello" w:date="2018-03-12T16:42:00Z"/>
                <w:rFonts w:ascii="Arial" w:eastAsia="Arial" w:hAnsi="Arial" w:cs="Arial"/>
                <w:w w:val="89"/>
                <w:sz w:val="16"/>
                <w:szCs w:val="16"/>
              </w:rPr>
            </w:pPr>
            <w:ins w:id="838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ins w:id="839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0572BAAD" w14:textId="77777777" w:rsidR="00327D7B" w:rsidRPr="00DE3D75" w:rsidRDefault="00327D7B" w:rsidP="00327D7B">
            <w:pPr>
              <w:pStyle w:val="Sinespaciado"/>
              <w:rPr>
                <w:ins w:id="840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4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Si no tiene numeración, colocar “0”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1D703DF1" w14:textId="2DC59D8A" w:rsidR="00327D7B" w:rsidRPr="00DE3D75" w:rsidRDefault="00327D7B" w:rsidP="00327D7B">
            <w:pPr>
              <w:pStyle w:val="Sinespaciado"/>
              <w:jc w:val="center"/>
              <w:rPr>
                <w:ins w:id="842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26DC7BB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37A2741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6E4C9EA6" w14:textId="18CB39F9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6F2FA8" w14:textId="77777777" w:rsidR="00327D7B" w:rsidRPr="00DE3D75" w:rsidRDefault="00327D7B" w:rsidP="00327D7B">
            <w:pPr>
              <w:pStyle w:val="Sinespaciado"/>
              <w:jc w:val="center"/>
              <w:rPr>
                <w:ins w:id="84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4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dCompDir1</w:t>
              </w:r>
            </w:ins>
            <w:ins w:id="845" w:author="Newton Oller de Mello" w:date="2018-03-12T16:47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2084027F" w14:textId="77777777" w:rsidR="00327D7B" w:rsidRPr="00DE3D75" w:rsidRDefault="00327D7B" w:rsidP="00327D7B">
            <w:pPr>
              <w:pStyle w:val="Sinespaciado"/>
              <w:rPr>
                <w:ins w:id="846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47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Complemento de dirección 1 </w:t>
              </w:r>
            </w:ins>
            <w:ins w:id="848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03607A0A" w14:textId="0D786B6B" w:rsidR="00327D7B" w:rsidRPr="00DE3D75" w:rsidRDefault="00DC19D3" w:rsidP="00327D7B">
            <w:pPr>
              <w:jc w:val="center"/>
              <w:rPr>
                <w:ins w:id="849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7367214" w14:textId="77777777" w:rsidR="00327D7B" w:rsidRPr="00DE3D75" w:rsidRDefault="00327D7B" w:rsidP="00327D7B">
            <w:pPr>
              <w:pStyle w:val="Sinespaciado"/>
              <w:jc w:val="center"/>
              <w:rPr>
                <w:ins w:id="850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5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6EC335B1" w14:textId="77777777" w:rsidR="00327D7B" w:rsidRPr="00DE3D75" w:rsidRDefault="00327D7B" w:rsidP="00327D7B">
            <w:pPr>
              <w:spacing w:line="227" w:lineRule="exact"/>
              <w:jc w:val="center"/>
              <w:rPr>
                <w:ins w:id="852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5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1-150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51EFABA1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854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55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729821B7" w14:textId="77777777" w:rsidR="00327D7B" w:rsidRPr="00DE3D75" w:rsidRDefault="00327D7B" w:rsidP="00327D7B">
            <w:pPr>
              <w:pStyle w:val="Sinespaciado"/>
              <w:rPr>
                <w:ins w:id="856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57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Nombre de la calle secundaria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51526EB4" w14:textId="63A1A9FF" w:rsidR="00327D7B" w:rsidRPr="00DE3D75" w:rsidRDefault="00327D7B" w:rsidP="00327D7B">
            <w:pPr>
              <w:pStyle w:val="Sinespaciado"/>
              <w:jc w:val="center"/>
              <w:rPr>
                <w:ins w:id="858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789A1F0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289430B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81CD562" w14:textId="7235C630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532FDB2" w14:textId="77777777" w:rsidR="00327D7B" w:rsidRPr="00DE3D75" w:rsidRDefault="00327D7B" w:rsidP="00327D7B">
            <w:pPr>
              <w:pStyle w:val="Sinespaciado"/>
              <w:jc w:val="center"/>
              <w:rPr>
                <w:ins w:id="859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6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dCompDir2</w:t>
              </w:r>
            </w:ins>
            <w:ins w:id="861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703B817C" w14:textId="75B326B6" w:rsidR="00327D7B" w:rsidRPr="00DE3D75" w:rsidRDefault="00327D7B" w:rsidP="00623193">
            <w:pPr>
              <w:pStyle w:val="Sinespaciado"/>
              <w:rPr>
                <w:ins w:id="862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6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Complemento de dirección 2 </w:t>
              </w:r>
            </w:ins>
            <w:r w:rsidR="00623193" w:rsidRPr="00DE3D75">
              <w:rPr>
                <w:rFonts w:ascii="Arial" w:hAnsi="Arial" w:cs="Arial"/>
                <w:sz w:val="16"/>
                <w:szCs w:val="16"/>
              </w:rPr>
              <w:t>salida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35E35A7F" w14:textId="0A3C5D24" w:rsidR="00327D7B" w:rsidRPr="00DE3D75" w:rsidRDefault="00DC19D3" w:rsidP="00327D7B">
            <w:pPr>
              <w:jc w:val="center"/>
              <w:rPr>
                <w:ins w:id="864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E139C11" w14:textId="77777777" w:rsidR="00327D7B" w:rsidRPr="00DE3D75" w:rsidRDefault="00327D7B" w:rsidP="00327D7B">
            <w:pPr>
              <w:pStyle w:val="Sinespaciado"/>
              <w:jc w:val="center"/>
              <w:rPr>
                <w:ins w:id="865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6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01572187" w14:textId="77777777" w:rsidR="00327D7B" w:rsidRPr="00DE3D75" w:rsidRDefault="00327D7B" w:rsidP="00327D7B">
            <w:pPr>
              <w:spacing w:line="227" w:lineRule="exact"/>
              <w:jc w:val="center"/>
              <w:rPr>
                <w:ins w:id="867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68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1-60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06ADFA82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869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7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5B70051F" w14:textId="5EB610EF" w:rsidR="00327D7B" w:rsidRPr="00DE3D75" w:rsidRDefault="00623193" w:rsidP="00327D7B">
            <w:pPr>
              <w:pStyle w:val="Sinespaciado"/>
              <w:rPr>
                <w:ins w:id="871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  <w:ins w:id="872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úmero de departamento/ piso/ local/ edificio/ deposito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87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del local de la </w:t>
              </w:r>
            </w:ins>
            <w:ins w:id="874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73816EEE" w14:textId="3E0340DE" w:rsidR="00327D7B" w:rsidRPr="00DE3D75" w:rsidRDefault="00327D7B" w:rsidP="00327D7B">
            <w:pPr>
              <w:pStyle w:val="Sinespaciado"/>
              <w:jc w:val="center"/>
              <w:rPr>
                <w:ins w:id="875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02BB078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0616493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0043C7E" w14:textId="0ADCC042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D91825E" w14:textId="70A6A5D1" w:rsidR="00327D7B" w:rsidRPr="00DE3D75" w:rsidRDefault="00327D7B" w:rsidP="00623193">
            <w:pPr>
              <w:pStyle w:val="Sinespaciado"/>
              <w:jc w:val="center"/>
              <w:rPr>
                <w:ins w:id="876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77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c</w:t>
              </w:r>
            </w:ins>
            <w:r w:rsidR="00623193" w:rsidRPr="00DE3D75">
              <w:rPr>
                <w:rFonts w:ascii="Arial" w:hAnsi="Arial" w:cs="Arial"/>
                <w:sz w:val="16"/>
                <w:szCs w:val="16"/>
              </w:rPr>
              <w:t>Ciu</w:t>
            </w:r>
            <w:ins w:id="878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32432CC3" w14:textId="22D52830" w:rsidR="00327D7B" w:rsidRPr="00DE3D75" w:rsidRDefault="00623193" w:rsidP="00327D7B">
            <w:pPr>
              <w:pStyle w:val="Sinespaciado"/>
              <w:rPr>
                <w:ins w:id="879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Ciudad</w:t>
            </w:r>
            <w:ins w:id="880" w:author="Newton Oller de Mello" w:date="2018-03-12T16:43:00Z">
              <w:r w:rsidR="00327D7B" w:rsidRPr="00DE3D75">
                <w:rPr>
                  <w:rFonts w:ascii="Arial" w:hAnsi="Arial" w:cs="Arial"/>
                  <w:sz w:val="16"/>
                  <w:szCs w:val="16"/>
                </w:rPr>
                <w:t xml:space="preserve"> del local de la </w:t>
              </w:r>
            </w:ins>
            <w:ins w:id="881" w:author="Newton Oller de Mello" w:date="2018-03-12T16:49:00Z">
              <w:r w:rsidR="00327D7B"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5618FBCC" w14:textId="203874E5" w:rsidR="00327D7B" w:rsidRPr="00DE3D75" w:rsidRDefault="00DC19D3" w:rsidP="00327D7B">
            <w:pPr>
              <w:jc w:val="center"/>
              <w:rPr>
                <w:ins w:id="882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7809B7A" w14:textId="77777777" w:rsidR="00327D7B" w:rsidRPr="00DE3D75" w:rsidRDefault="00327D7B" w:rsidP="00327D7B">
            <w:pPr>
              <w:pStyle w:val="Sinespaciado"/>
              <w:jc w:val="center"/>
              <w:rPr>
                <w:ins w:id="88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8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3BD94D0B" w14:textId="5FB8A260" w:rsidR="00327D7B" w:rsidRPr="00DE3D75" w:rsidRDefault="00623193" w:rsidP="00327D7B">
            <w:pPr>
              <w:spacing w:line="227" w:lineRule="exact"/>
              <w:jc w:val="center"/>
              <w:rPr>
                <w:ins w:id="885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A6D81E7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886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87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761D4BC3" w14:textId="77777777" w:rsidR="00327D7B" w:rsidRPr="00DE3D75" w:rsidRDefault="00327D7B" w:rsidP="00327D7B">
            <w:pPr>
              <w:pStyle w:val="Sinespaciado"/>
              <w:rPr>
                <w:ins w:id="888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89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Según Tabla de codificaciones 2.2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5CF077AB" w14:textId="2BCB1FF1" w:rsidR="00327D7B" w:rsidRPr="00DE3D75" w:rsidRDefault="00327D7B" w:rsidP="00327D7B">
            <w:pPr>
              <w:pStyle w:val="Sinespaciado"/>
              <w:jc w:val="center"/>
              <w:rPr>
                <w:ins w:id="890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5F86DC2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771D9AC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5C86E95" w14:textId="0B6B8A5D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5472851" w14:textId="69275E43" w:rsidR="00327D7B" w:rsidRPr="00DE3D75" w:rsidRDefault="00327D7B" w:rsidP="00327D7B">
            <w:pPr>
              <w:pStyle w:val="Sinespaciado"/>
              <w:jc w:val="center"/>
              <w:rPr>
                <w:ins w:id="891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92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dDes</w:t>
              </w:r>
            </w:ins>
            <w:r w:rsidR="00623193" w:rsidRPr="00DE3D75">
              <w:rPr>
                <w:rFonts w:ascii="Arial" w:hAnsi="Arial" w:cs="Arial"/>
                <w:sz w:val="16"/>
                <w:szCs w:val="16"/>
              </w:rPr>
              <w:t>Ciu</w:t>
            </w:r>
            <w:ins w:id="893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05E26B45" w14:textId="26583198" w:rsidR="00327D7B" w:rsidRPr="00DE3D75" w:rsidRDefault="00327D7B" w:rsidP="00623193">
            <w:pPr>
              <w:pStyle w:val="Sinespaciado"/>
              <w:rPr>
                <w:ins w:id="894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895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Descripción </w:t>
              </w:r>
            </w:ins>
            <w:r w:rsidR="00623193" w:rsidRPr="00DE3D75">
              <w:rPr>
                <w:rFonts w:ascii="Arial" w:hAnsi="Arial" w:cs="Arial"/>
                <w:sz w:val="16"/>
                <w:szCs w:val="16"/>
              </w:rPr>
              <w:t>de la ciudad</w:t>
            </w:r>
            <w:ins w:id="89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 la </w:t>
              </w:r>
            </w:ins>
            <w:ins w:id="897" w:author="Newton Oller de Mello" w:date="2018-03-12T16:49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5A39E040" w14:textId="7D5C67AF" w:rsidR="00327D7B" w:rsidRPr="00DE3D75" w:rsidRDefault="00DC19D3" w:rsidP="00327D7B">
            <w:pPr>
              <w:jc w:val="center"/>
              <w:rPr>
                <w:ins w:id="898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95CDB33" w14:textId="77777777" w:rsidR="00327D7B" w:rsidRPr="00DE3D75" w:rsidRDefault="00327D7B" w:rsidP="00327D7B">
            <w:pPr>
              <w:pStyle w:val="Sinespaciado"/>
              <w:jc w:val="center"/>
              <w:rPr>
                <w:ins w:id="899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0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7A523F91" w14:textId="77777777" w:rsidR="00327D7B" w:rsidRPr="00DE3D75" w:rsidRDefault="00327D7B" w:rsidP="00327D7B">
            <w:pPr>
              <w:spacing w:line="227" w:lineRule="exact"/>
              <w:jc w:val="center"/>
              <w:rPr>
                <w:ins w:id="901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02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1-60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405D8A3F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90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0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5F8D745E" w14:textId="33FA645A" w:rsidR="00327D7B" w:rsidRPr="00DE3D75" w:rsidRDefault="00327D7B" w:rsidP="00327D7B">
            <w:pPr>
              <w:pStyle w:val="Sinespaciado"/>
              <w:rPr>
                <w:ins w:id="905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0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Referente al campo E4</w:t>
              </w:r>
            </w:ins>
            <w:r w:rsidR="00DC19D3" w:rsidRPr="00DE3D75">
              <w:rPr>
                <w:rFonts w:ascii="Arial" w:hAnsi="Arial" w:cs="Arial"/>
                <w:sz w:val="16"/>
                <w:szCs w:val="16"/>
              </w:rPr>
              <w:t>2</w:t>
            </w:r>
            <w:r w:rsidR="00623193" w:rsidRPr="00DE3D7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0B6200D" w14:textId="3A721A0D" w:rsidR="00327D7B" w:rsidRPr="00DE3D75" w:rsidRDefault="00327D7B" w:rsidP="00327D7B">
            <w:pPr>
              <w:pStyle w:val="Sinespaciado"/>
              <w:jc w:val="center"/>
              <w:rPr>
                <w:ins w:id="907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14609C2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56979FE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1DEB857" w14:textId="3986D5AD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8529D66" w14:textId="1E0434B3" w:rsidR="00327D7B" w:rsidRPr="00DE3D75" w:rsidRDefault="00327D7B" w:rsidP="00327D7B">
            <w:pPr>
              <w:pStyle w:val="Sinespaciado"/>
              <w:jc w:val="center"/>
              <w:rPr>
                <w:ins w:id="908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09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cDis</w:t>
              </w:r>
            </w:ins>
            <w:r w:rsidR="00623193" w:rsidRPr="00DE3D75">
              <w:rPr>
                <w:rFonts w:ascii="Arial" w:hAnsi="Arial" w:cs="Arial"/>
                <w:sz w:val="16"/>
                <w:szCs w:val="16"/>
              </w:rPr>
              <w:t>Sal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6D29F3" w14:textId="77777777" w:rsidR="00327D7B" w:rsidRPr="00DE3D75" w:rsidRDefault="00327D7B" w:rsidP="00327D7B">
            <w:pPr>
              <w:pStyle w:val="Sinespaciado"/>
              <w:rPr>
                <w:ins w:id="910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1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Distrito del local de la </w:t>
              </w:r>
            </w:ins>
            <w:ins w:id="912" w:author="Newton Oller de Mello" w:date="2018-03-12T16:49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6AEF0539" w14:textId="492D7B67" w:rsidR="00327D7B" w:rsidRPr="00DE3D75" w:rsidRDefault="00DC19D3" w:rsidP="00327D7B">
            <w:pPr>
              <w:jc w:val="center"/>
              <w:rPr>
                <w:ins w:id="913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EA85384" w14:textId="77777777" w:rsidR="00327D7B" w:rsidRPr="00DE3D75" w:rsidRDefault="00327D7B" w:rsidP="00327D7B">
            <w:pPr>
              <w:pStyle w:val="Sinespaciado"/>
              <w:jc w:val="center"/>
              <w:rPr>
                <w:ins w:id="914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15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4A98D9E0" w14:textId="0D0A0FE9" w:rsidR="00327D7B" w:rsidRPr="00DE3D75" w:rsidRDefault="001006BB" w:rsidP="00327D7B">
            <w:pPr>
              <w:spacing w:line="227" w:lineRule="exact"/>
              <w:jc w:val="center"/>
              <w:rPr>
                <w:ins w:id="916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EB4801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917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18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31364234" w14:textId="77777777" w:rsidR="00327D7B" w:rsidRPr="00DE3D75" w:rsidRDefault="00327D7B" w:rsidP="00327D7B">
            <w:pPr>
              <w:pStyle w:val="Sinespaciado"/>
              <w:rPr>
                <w:ins w:id="919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2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Según Tabla de codificaciones 2.1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099697B1" w14:textId="28D7E8E2" w:rsidR="00327D7B" w:rsidRPr="00DE3D75" w:rsidRDefault="00327D7B" w:rsidP="00327D7B">
            <w:pPr>
              <w:pStyle w:val="Sinespaciado"/>
              <w:jc w:val="center"/>
              <w:rPr>
                <w:ins w:id="921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DD983F3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26F15AF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43BFA45" w14:textId="5BD07052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BFCED8D" w14:textId="77777777" w:rsidR="00327D7B" w:rsidRPr="00DE3D75" w:rsidRDefault="00327D7B" w:rsidP="00327D7B">
            <w:pPr>
              <w:pStyle w:val="Sinespaciado"/>
              <w:jc w:val="center"/>
              <w:rPr>
                <w:ins w:id="922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2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dDesDis</w:t>
              </w:r>
            </w:ins>
            <w:ins w:id="924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113214D0" w14:textId="77777777" w:rsidR="00327D7B" w:rsidRPr="00DE3D75" w:rsidRDefault="00327D7B" w:rsidP="00327D7B">
            <w:pPr>
              <w:pStyle w:val="Sinespaciado"/>
              <w:rPr>
                <w:ins w:id="925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2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Descripción del distrito del local de la </w:t>
              </w:r>
            </w:ins>
            <w:ins w:id="927" w:author="Newton Oller de Mello" w:date="2018-03-12T16:49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49553A31" w14:textId="038B0967" w:rsidR="00327D7B" w:rsidRPr="00DE3D75" w:rsidRDefault="00DC19D3" w:rsidP="00327D7B">
            <w:pPr>
              <w:jc w:val="center"/>
              <w:rPr>
                <w:ins w:id="928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5A64057" w14:textId="77777777" w:rsidR="00327D7B" w:rsidRPr="00DE3D75" w:rsidRDefault="00327D7B" w:rsidP="00327D7B">
            <w:pPr>
              <w:pStyle w:val="Sinespaciado"/>
              <w:jc w:val="center"/>
              <w:rPr>
                <w:ins w:id="929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3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35FF41F1" w14:textId="77777777" w:rsidR="00327D7B" w:rsidRPr="00DE3D75" w:rsidRDefault="00327D7B" w:rsidP="00327D7B">
            <w:pPr>
              <w:spacing w:line="227" w:lineRule="exact"/>
              <w:jc w:val="center"/>
              <w:rPr>
                <w:ins w:id="931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32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1-60</w:t>
              </w:r>
            </w:ins>
          </w:p>
        </w:tc>
        <w:tc>
          <w:tcPr>
            <w:tcW w:w="405" w:type="pct"/>
            <w:shd w:val="clear" w:color="auto" w:fill="auto"/>
            <w:vAlign w:val="center"/>
          </w:tcPr>
          <w:p w14:paraId="1C918974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933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34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1652E4E2" w14:textId="1FF508B5" w:rsidR="00327D7B" w:rsidRPr="00DE3D75" w:rsidRDefault="00327D7B" w:rsidP="00327D7B">
            <w:pPr>
              <w:pStyle w:val="Sinespaciado"/>
              <w:rPr>
                <w:ins w:id="935" w:author="Newton Oller de Mello" w:date="2018-03-12T16:42:00Z"/>
                <w:rFonts w:ascii="Arial" w:hAnsi="Arial" w:cs="Arial"/>
                <w:sz w:val="16"/>
                <w:szCs w:val="16"/>
              </w:rPr>
            </w:pPr>
            <w:ins w:id="93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Referente al campo E4</w:t>
              </w:r>
            </w:ins>
            <w:r w:rsidR="00DC19D3" w:rsidRPr="00DE3D75">
              <w:rPr>
                <w:rFonts w:ascii="Arial" w:hAnsi="Arial" w:cs="Arial"/>
                <w:sz w:val="16"/>
                <w:szCs w:val="16"/>
              </w:rPr>
              <w:t>2</w:t>
            </w:r>
            <w:r w:rsidR="00623193"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5237F5B" w14:textId="76BC7947" w:rsidR="00327D7B" w:rsidRPr="00DE3D75" w:rsidRDefault="00327D7B" w:rsidP="00327D7B">
            <w:pPr>
              <w:pStyle w:val="Sinespaciado"/>
              <w:jc w:val="center"/>
              <w:rPr>
                <w:ins w:id="937" w:author="Newton Oller de Mello" w:date="2018-03-12T16:4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20DCD6D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5CA7DC7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EC19D3E" w14:textId="3C51454D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E43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BA2F7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938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cDep</w:t>
              </w:r>
            </w:ins>
            <w:ins w:id="939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  <w:del w:id="940" w:author="Newton Oller de Mello" w:date="2018-03-12T16:43:00Z"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delText>dTelPar</w:delText>
              </w:r>
            </w:del>
          </w:p>
        </w:tc>
        <w:tc>
          <w:tcPr>
            <w:tcW w:w="811" w:type="pct"/>
            <w:shd w:val="clear" w:color="auto" w:fill="auto"/>
            <w:vAlign w:val="center"/>
          </w:tcPr>
          <w:p w14:paraId="05BB96D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94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Departamento del local de la </w:t>
              </w:r>
            </w:ins>
            <w:ins w:id="942" w:author="Newton Oller de Mello" w:date="2018-03-12T16:49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del w:id="943" w:author="Newton Oller de Mello" w:date="2018-03-12T16:43:00Z"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delText>Teléfono de contacto del punto de partida</w:delText>
              </w:r>
            </w:del>
          </w:p>
        </w:tc>
        <w:tc>
          <w:tcPr>
            <w:tcW w:w="354" w:type="pct"/>
            <w:shd w:val="clear" w:color="auto" w:fill="auto"/>
            <w:vAlign w:val="center"/>
          </w:tcPr>
          <w:p w14:paraId="089668D6" w14:textId="47FD39F2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  <w:del w:id="944" w:author="Newton Oller de Mello" w:date="2018-03-12T16:43:00Z">
              <w:r w:rsidR="00327D7B" w:rsidRPr="00DE3D75" w:rsidDel="000F6078">
                <w:rPr>
                  <w:rFonts w:ascii="Arial" w:hAnsi="Arial" w:cs="Arial"/>
                  <w:sz w:val="16"/>
                  <w:szCs w:val="16"/>
                </w:rPr>
                <w:delText>E456</w:delText>
              </w:r>
            </w:del>
          </w:p>
        </w:tc>
        <w:tc>
          <w:tcPr>
            <w:tcW w:w="254" w:type="pct"/>
            <w:shd w:val="clear" w:color="auto" w:fill="auto"/>
            <w:vAlign w:val="center"/>
          </w:tcPr>
          <w:p w14:paraId="0D408C1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945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  <w:del w:id="946" w:author="Newton Oller de Mello" w:date="2018-03-12T16:43:00Z"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</w:p>
        </w:tc>
        <w:tc>
          <w:tcPr>
            <w:tcW w:w="354" w:type="pct"/>
            <w:shd w:val="clear" w:color="auto" w:fill="auto"/>
            <w:vAlign w:val="center"/>
          </w:tcPr>
          <w:p w14:paraId="004B50F6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ins w:id="947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2</w:t>
              </w:r>
            </w:ins>
            <w:del w:id="948" w:author="Newton Oller de Mello" w:date="2018-03-12T16:43:00Z"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delText>15</w:delText>
              </w:r>
            </w:del>
          </w:p>
        </w:tc>
        <w:tc>
          <w:tcPr>
            <w:tcW w:w="405" w:type="pct"/>
            <w:shd w:val="clear" w:color="auto" w:fill="auto"/>
            <w:vAlign w:val="center"/>
          </w:tcPr>
          <w:p w14:paraId="646D917B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ins w:id="949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  <w:del w:id="950" w:author="Newton Oller de Mello" w:date="2018-03-12T16:43:00Z">
              <w:r w:rsidRPr="00DE3D75" w:rsidDel="000F6078">
                <w:rPr>
                  <w:rFonts w:ascii="Arial" w:hAnsi="Arial" w:cs="Arial"/>
                  <w:sz w:val="16"/>
                  <w:szCs w:val="16"/>
                </w:rPr>
                <w:delText>0-3</w:delText>
              </w:r>
            </w:del>
          </w:p>
        </w:tc>
        <w:tc>
          <w:tcPr>
            <w:tcW w:w="1281" w:type="pct"/>
            <w:shd w:val="clear" w:color="auto" w:fill="auto"/>
            <w:vAlign w:val="center"/>
          </w:tcPr>
          <w:p w14:paraId="5A730AA7" w14:textId="56110AAD" w:rsidR="00327D7B" w:rsidRPr="00DE3D75" w:rsidRDefault="00327D7B" w:rsidP="001006B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951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Según Tabla de codificaciones 2 </w:t>
              </w:r>
            </w:ins>
          </w:p>
        </w:tc>
        <w:tc>
          <w:tcPr>
            <w:tcW w:w="428" w:type="pct"/>
            <w:shd w:val="clear" w:color="auto" w:fill="auto"/>
            <w:vAlign w:val="center"/>
          </w:tcPr>
          <w:p w14:paraId="0A6C9145" w14:textId="1803E62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9DF6B4E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668E7B6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3211017" w14:textId="67F8C70D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E43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672FB87" w14:textId="77777777" w:rsidR="00327D7B" w:rsidRPr="00DE3D75" w:rsidRDefault="00327D7B" w:rsidP="00327D7B">
            <w:pPr>
              <w:pStyle w:val="Sinespaciado"/>
              <w:jc w:val="center"/>
              <w:rPr>
                <w:ins w:id="952" w:author="Newton Oller de Mello" w:date="2018-03-12T16:43:00Z"/>
                <w:rFonts w:ascii="Arial" w:hAnsi="Arial" w:cs="Arial"/>
                <w:sz w:val="16"/>
                <w:szCs w:val="16"/>
              </w:rPr>
            </w:pPr>
            <w:ins w:id="95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dDesDep</w:t>
              </w:r>
            </w:ins>
            <w:ins w:id="954" w:author="Newton Oller de Mello" w:date="2018-03-12T16:48:00Z">
              <w:r w:rsidRPr="00DE3D75">
                <w:rPr>
                  <w:rFonts w:ascii="Arial" w:hAnsi="Arial" w:cs="Arial"/>
                  <w:sz w:val="16"/>
                  <w:szCs w:val="16"/>
                </w:rPr>
                <w:t>Sal</w:t>
              </w:r>
            </w:ins>
          </w:p>
        </w:tc>
        <w:tc>
          <w:tcPr>
            <w:tcW w:w="811" w:type="pct"/>
            <w:shd w:val="clear" w:color="auto" w:fill="auto"/>
            <w:vAlign w:val="center"/>
          </w:tcPr>
          <w:p w14:paraId="2428343A" w14:textId="77777777" w:rsidR="00327D7B" w:rsidRPr="00DE3D75" w:rsidRDefault="00327D7B" w:rsidP="00327D7B">
            <w:pPr>
              <w:pStyle w:val="Sinespaciado"/>
              <w:rPr>
                <w:ins w:id="955" w:author="Newton Oller de Mello" w:date="2018-03-12T16:43:00Z"/>
                <w:rFonts w:ascii="Arial" w:hAnsi="Arial" w:cs="Arial"/>
                <w:sz w:val="16"/>
                <w:szCs w:val="16"/>
              </w:rPr>
            </w:pPr>
            <w:ins w:id="956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Descripción del departamento del local de la </w:t>
              </w:r>
            </w:ins>
            <w:ins w:id="957" w:author="Newton Oller de Mello" w:date="2018-03-12T16:49:00Z">
              <w:r w:rsidRPr="00DE3D75">
                <w:rPr>
                  <w:rFonts w:ascii="Arial" w:hAnsi="Arial" w:cs="Arial"/>
                  <w:sz w:val="16"/>
                  <w:szCs w:val="16"/>
                </w:rPr>
                <w:t>salida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356858CE" w14:textId="48C56A4C" w:rsidR="00327D7B" w:rsidRPr="00DE3D75" w:rsidRDefault="00DC19D3" w:rsidP="00327D7B">
            <w:pPr>
              <w:jc w:val="center"/>
              <w:rPr>
                <w:ins w:id="958" w:author="Newton Oller de Mello" w:date="2018-03-12T16:4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F23B877" w14:textId="77777777" w:rsidR="00327D7B" w:rsidRPr="00DE3D75" w:rsidRDefault="00327D7B" w:rsidP="00327D7B">
            <w:pPr>
              <w:pStyle w:val="Sinespaciado"/>
              <w:jc w:val="center"/>
              <w:rPr>
                <w:ins w:id="959" w:author="Newton Oller de Mello" w:date="2018-03-12T16:43:00Z"/>
                <w:rFonts w:ascii="Arial" w:hAnsi="Arial" w:cs="Arial"/>
                <w:sz w:val="16"/>
                <w:szCs w:val="16"/>
              </w:rPr>
            </w:pPr>
            <w:ins w:id="960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ins>
          </w:p>
        </w:tc>
        <w:tc>
          <w:tcPr>
            <w:tcW w:w="354" w:type="pct"/>
            <w:shd w:val="clear" w:color="auto" w:fill="auto"/>
            <w:vAlign w:val="center"/>
          </w:tcPr>
          <w:p w14:paraId="1868A113" w14:textId="050EB6F9" w:rsidR="00327D7B" w:rsidRPr="00DE3D75" w:rsidRDefault="001006BB" w:rsidP="00327D7B">
            <w:pPr>
              <w:spacing w:line="227" w:lineRule="exact"/>
              <w:jc w:val="center"/>
              <w:rPr>
                <w:ins w:id="961" w:author="Newton Oller de Mello" w:date="2018-03-12T16:4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F8027D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ins w:id="962" w:author="Newton Oller de Mello" w:date="2018-03-12T16:43:00Z"/>
                <w:rFonts w:ascii="Arial" w:hAnsi="Arial" w:cs="Arial"/>
                <w:sz w:val="16"/>
                <w:szCs w:val="16"/>
              </w:rPr>
            </w:pPr>
            <w:ins w:id="963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81" w:type="pct"/>
            <w:shd w:val="clear" w:color="auto" w:fill="auto"/>
            <w:vAlign w:val="center"/>
          </w:tcPr>
          <w:p w14:paraId="45842BCF" w14:textId="5B88F14E" w:rsidR="00327D7B" w:rsidRPr="00DE3D75" w:rsidRDefault="00327D7B" w:rsidP="00327D7B">
            <w:pPr>
              <w:pStyle w:val="Sinespaciado"/>
              <w:rPr>
                <w:ins w:id="964" w:author="Newton Oller de Mello" w:date="2018-03-12T16:43:00Z"/>
                <w:rFonts w:ascii="Arial" w:hAnsi="Arial" w:cs="Arial"/>
                <w:sz w:val="16"/>
                <w:szCs w:val="16"/>
              </w:rPr>
            </w:pPr>
            <w:ins w:id="965" w:author="Newton Oller de Mello" w:date="2018-03-12T16:43:00Z">
              <w:r w:rsidRPr="00DE3D75">
                <w:rPr>
                  <w:rFonts w:ascii="Arial" w:hAnsi="Arial" w:cs="Arial"/>
                  <w:sz w:val="16"/>
                  <w:szCs w:val="16"/>
                </w:rPr>
                <w:t>Referente al campo E4</w:t>
              </w:r>
            </w:ins>
            <w:r w:rsidR="00DC19D3" w:rsidRPr="00DE3D75">
              <w:rPr>
                <w:rFonts w:ascii="Arial" w:hAnsi="Arial" w:cs="Arial"/>
                <w:sz w:val="16"/>
                <w:szCs w:val="16"/>
              </w:rPr>
              <w:t>3</w:t>
            </w:r>
            <w:r w:rsidR="00623193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7A917917" w14:textId="04B85F44" w:rsidR="00327D7B" w:rsidRPr="00DE3D75" w:rsidRDefault="00327D7B" w:rsidP="00327D7B">
            <w:pPr>
              <w:pStyle w:val="Sinespaciado"/>
              <w:jc w:val="center"/>
              <w:rPr>
                <w:ins w:id="966" w:author="Newton Oller de Mello" w:date="2018-03-12T16:4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0E332E3" w14:textId="77777777" w:rsidTr="00327D7B">
        <w:trPr>
          <w:trHeight w:val="552"/>
        </w:trPr>
        <w:tc>
          <w:tcPr>
            <w:tcW w:w="354" w:type="pct"/>
            <w:shd w:val="clear" w:color="auto" w:fill="auto"/>
            <w:vAlign w:val="center"/>
          </w:tcPr>
          <w:p w14:paraId="4B24643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E3.1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E25FD8E" w14:textId="6CC3EA89" w:rsidR="00327D7B" w:rsidRPr="00DE3D75" w:rsidRDefault="001006B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E43</w:t>
            </w:r>
            <w:r w:rsidR="00AF200F"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7D0D6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dTelPar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278C41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Teléfono de contacto del punto de partida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E07C115" w14:textId="07168F9B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E420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A871FD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CDD5372" w14:textId="53BCAF9F" w:rsidR="00327D7B" w:rsidRPr="00DE3D75" w:rsidRDefault="00623193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D71C2C" w14:textId="07D8F5F9" w:rsidR="00327D7B" w:rsidRPr="00DE3D75" w:rsidRDefault="00623193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460A31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2A5CB046" w14:textId="0EB463C5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672416EA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782BB5FA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3FF12E48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228960BE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0B5111AC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401FB340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1B2C67D5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11981818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12E10FA9" w14:textId="77777777" w:rsidR="001006BB" w:rsidRPr="00DE3D75" w:rsidRDefault="001006BB" w:rsidP="00B067CF">
      <w:pPr>
        <w:pStyle w:val="Sinespaciado"/>
        <w:rPr>
          <w:rFonts w:ascii="Arial" w:hAnsi="Arial" w:cs="Arial"/>
          <w:b/>
        </w:rPr>
      </w:pPr>
    </w:p>
    <w:p w14:paraId="6E8FF0C9" w14:textId="02B80690" w:rsidR="00B067CF" w:rsidRPr="00DE3D75" w:rsidRDefault="001006BB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</w:t>
      </w:r>
      <w:r w:rsidR="00B067CF" w:rsidRPr="00DE3D75">
        <w:rPr>
          <w:rFonts w:ascii="Arial" w:hAnsi="Arial" w:cs="Arial"/>
          <w:b/>
        </w:rPr>
        <w:t>.2.</w:t>
      </w:r>
      <w:r w:rsidR="00B067CF" w:rsidRPr="00DE3D75">
        <w:rPr>
          <w:rFonts w:ascii="Arial" w:hAnsi="Arial" w:cs="Arial"/>
          <w:b/>
        </w:rPr>
        <w:tab/>
        <w:t>Campos que identifican el local de entrega de las mercaderías</w:t>
      </w:r>
      <w:r w:rsidR="00DC19D3" w:rsidRPr="00DE3D75">
        <w:rPr>
          <w:rFonts w:ascii="Arial" w:hAnsi="Arial" w:cs="Arial"/>
          <w:b/>
        </w:rPr>
        <w:t xml:space="preserve"> (E440-E45</w:t>
      </w:r>
      <w:r w:rsidRPr="00DE3D75">
        <w:rPr>
          <w:rFonts w:ascii="Arial" w:hAnsi="Arial" w:cs="Arial"/>
          <w:b/>
        </w:rPr>
        <w:t>9)</w:t>
      </w:r>
    </w:p>
    <w:p w14:paraId="231550CC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849"/>
        <w:gridCol w:w="1277"/>
        <w:gridCol w:w="2267"/>
        <w:gridCol w:w="993"/>
        <w:gridCol w:w="708"/>
        <w:gridCol w:w="993"/>
        <w:gridCol w:w="1133"/>
        <w:gridCol w:w="3543"/>
        <w:gridCol w:w="1240"/>
      </w:tblGrid>
      <w:tr w:rsidR="001A4350" w:rsidRPr="00DE3D75" w14:paraId="3B4BDD67" w14:textId="77777777" w:rsidTr="001A4350">
        <w:trPr>
          <w:trHeight w:val="552"/>
          <w:tblHeader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03C96CAB" w14:textId="267635B6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615A8554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68B9E3F8" w14:textId="77777777" w:rsidR="00B067CF" w:rsidRPr="00DE3D75" w:rsidRDefault="00B067CF" w:rsidP="00C94689">
            <w:pPr>
              <w:spacing w:line="227" w:lineRule="exact"/>
              <w:ind w:right="120"/>
              <w:jc w:val="center"/>
              <w:rPr>
                <w:rFonts w:ascii="Arial" w:eastAsia="Arial" w:hAnsi="Arial" w:cs="Arial"/>
                <w:w w:val="84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</w:tcPr>
          <w:p w14:paraId="3E6B95FB" w14:textId="7CA0233A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</w:tcPr>
          <w:p w14:paraId="4065A5C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1696D80F" w14:textId="77777777" w:rsidR="00B067CF" w:rsidRPr="00DE3D75" w:rsidRDefault="00B067CF" w:rsidP="00C94689">
            <w:pPr>
              <w:spacing w:line="227" w:lineRule="exact"/>
              <w:ind w:lef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</w:tcPr>
          <w:p w14:paraId="33EB7378" w14:textId="17FBCB61" w:rsidR="00B067CF" w:rsidRPr="00DE3D75" w:rsidRDefault="003E221B" w:rsidP="00C94689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6AB98906" w14:textId="59CE62D1" w:rsidR="00B067CF" w:rsidRPr="00DE3D75" w:rsidRDefault="00B067CF" w:rsidP="00C94689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</w:tcPr>
          <w:p w14:paraId="6ACAA17D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7AA23157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378EFBCD" w14:textId="77777777" w:rsidTr="00327D7B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6879899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199F4EA7" w14:textId="0D4E61F9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40</w:t>
            </w:r>
            <w:del w:id="967" w:author="Newton Oller de Mello" w:date="2018-03-12T16:45:00Z">
              <w:r w:rsidRPr="00DE3D75" w:rsidDel="00356AB7">
                <w:rPr>
                  <w:rFonts w:ascii="Arial" w:hAnsi="Arial" w:cs="Arial"/>
                  <w:sz w:val="16"/>
                  <w:szCs w:val="16"/>
                </w:rPr>
                <w:delText>59</w:delText>
              </w:r>
            </w:del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0F99216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gCIdeLocEnt</w:t>
            </w:r>
          </w:p>
        </w:tc>
        <w:tc>
          <w:tcPr>
            <w:tcW w:w="810" w:type="pct"/>
            <w:shd w:val="clear" w:color="auto" w:fill="E7E6E6" w:themeFill="background2"/>
            <w:vAlign w:val="center"/>
          </w:tcPr>
          <w:p w14:paraId="00A24F5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identifican el local de la entrega de las mercaderías</w:t>
            </w:r>
          </w:p>
        </w:tc>
        <w:tc>
          <w:tcPr>
            <w:tcW w:w="355" w:type="pct"/>
            <w:shd w:val="clear" w:color="auto" w:fill="E7E6E6" w:themeFill="background2"/>
            <w:vAlign w:val="center"/>
          </w:tcPr>
          <w:p w14:paraId="6DCBADC6" w14:textId="33E2DF68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39D682F6" w14:textId="77777777" w:rsidR="00327D7B" w:rsidRPr="00DE3D75" w:rsidRDefault="00327D7B" w:rsidP="00327D7B">
            <w:pPr>
              <w:spacing w:line="227" w:lineRule="exact"/>
              <w:ind w:left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5" w:type="pct"/>
            <w:shd w:val="clear" w:color="auto" w:fill="E7E6E6" w:themeFill="background2"/>
            <w:vAlign w:val="center"/>
          </w:tcPr>
          <w:p w14:paraId="756AEA4F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21ABDBD3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591D02B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48FD46B9" w14:textId="29868E21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031CBC4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035EC41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59546F3" w14:textId="529A0618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ACFB2A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dDirLocEnt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0519A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Dirección del local de la entrega 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47B671AA" w14:textId="289DFB22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3D33579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5B4AEC5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FA1B720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69FB0E5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la calle principal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5F61A633" w14:textId="74DCBABE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287AC38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516304D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5EBE198D" w14:textId="7E2EC702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DE727D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dNumCasEnt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EF3E7C" w14:textId="22332256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 xml:space="preserve"> casa</w:t>
            </w:r>
            <w:del w:id="968" w:author="Newton Oller de Mello" w:date="2018-03-12T16:38:00Z">
              <w:r w:rsidRPr="00DE3D75" w:rsidDel="00862595">
                <w:rPr>
                  <w:rFonts w:ascii="Arial" w:hAnsi="Arial" w:cs="Arial"/>
                  <w:sz w:val="16"/>
                  <w:szCs w:val="16"/>
                </w:rPr>
                <w:delText>casa/ número de departamento/ piso/ local/ edificio/ deposito del local de la entrega</w:delText>
              </w:r>
            </w:del>
          </w:p>
        </w:tc>
        <w:tc>
          <w:tcPr>
            <w:tcW w:w="355" w:type="pct"/>
            <w:shd w:val="clear" w:color="auto" w:fill="auto"/>
            <w:vAlign w:val="center"/>
          </w:tcPr>
          <w:p w14:paraId="603D18C6" w14:textId="611B5D4E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69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22EC5C3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0998BB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ins w:id="970" w:author="Newton Oller de Mello" w:date="2018-03-12T16:37:00Z">
              <w:r w:rsidRPr="00DE3D75">
                <w:rPr>
                  <w:rFonts w:ascii="Arial" w:hAnsi="Arial" w:cs="Arial"/>
                  <w:sz w:val="16"/>
                  <w:szCs w:val="16"/>
                </w:rPr>
                <w:t>6</w:t>
              </w:r>
            </w:ins>
            <w:del w:id="971" w:author="Newton Oller de Mello" w:date="2018-03-12T16:37:00Z">
              <w:r w:rsidRPr="00DE3D75" w:rsidDel="00862595">
                <w:rPr>
                  <w:rFonts w:ascii="Arial" w:hAnsi="Arial"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405" w:type="pct"/>
            <w:shd w:val="clear" w:color="auto" w:fill="auto"/>
            <w:vAlign w:val="center"/>
          </w:tcPr>
          <w:p w14:paraId="7D926D2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5728AC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no tiene numeración, colocar “0”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6428F7E" w14:textId="1A752795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3920479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29E692D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D9C52A6" w14:textId="15FAAA39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11B5D2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dCompDir1Ent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1D2945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Complemento de dirección 1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69287C8" w14:textId="6FB25395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72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0E6FCEE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2609C06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F4E8FE8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3F3AFB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de la calle secundaria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6A7EF3F" w14:textId="09C4B26B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0A11B96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73C285D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894D0C3" w14:textId="30BAB70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0198BE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dCompDir2Ent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F18E632" w14:textId="521FDDD5" w:rsidR="00327D7B" w:rsidRPr="00DE3D75" w:rsidRDefault="00327D7B" w:rsidP="00DC19D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Complemento de dirección 2 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943FEBA" w14:textId="7A21DB1C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40901B6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3794085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AD2E4C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7D5D660" w14:textId="7A135138" w:rsidR="00327D7B" w:rsidRPr="00DE3D75" w:rsidRDefault="00DC19D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  <w:ins w:id="973" w:author="Newton Oller de Mello" w:date="2018-03-12T16:38:00Z">
              <w:r w:rsidRPr="00DE3D75">
                <w:rPr>
                  <w:rFonts w:ascii="Arial" w:hAnsi="Arial" w:cs="Arial"/>
                  <w:sz w:val="16"/>
                  <w:szCs w:val="16"/>
                </w:rPr>
                <w:t>úmero de departamento/ piso/ local/ edificio/ deposit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o</w:t>
            </w:r>
            <w:ins w:id="974" w:author="Newton Oller de Mello" w:date="2018-03-12T16:38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local de la entrega</w:t>
              </w:r>
            </w:ins>
          </w:p>
        </w:tc>
        <w:tc>
          <w:tcPr>
            <w:tcW w:w="443" w:type="pct"/>
            <w:shd w:val="clear" w:color="auto" w:fill="auto"/>
            <w:vAlign w:val="center"/>
          </w:tcPr>
          <w:p w14:paraId="718E06A0" w14:textId="6BDE7863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D4198F6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6FAC463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F0FC95C" w14:textId="30736F80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del w:id="975" w:author="Newton Oller de Mello" w:date="2018-03-12T16:45:00Z">
              <w:r w:rsidRPr="00DE3D75" w:rsidDel="00356AB7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r w:rsidR="00DC19D3" w:rsidRPr="00DE3D75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BACAC9B" w14:textId="071725B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Ciu</w:t>
            </w:r>
            <w:r w:rsidRPr="00DE3D75">
              <w:rPr>
                <w:rFonts w:ascii="Arial" w:hAnsi="Arial" w:cs="Arial"/>
                <w:sz w:val="16"/>
                <w:szCs w:val="16"/>
              </w:rPr>
              <w:t>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669C84" w14:textId="5373FEB6" w:rsidR="00327D7B" w:rsidRPr="00DE3D75" w:rsidRDefault="00DC19D3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Ciudad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D8F1E24" w14:textId="44190812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76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168408A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24D6DCC" w14:textId="00D83592" w:rsidR="00327D7B" w:rsidRPr="00DE3D75" w:rsidRDefault="00DC19D3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F7A179B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513D572" w14:textId="23FF77A4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Según Tabla de codificaciones 2.2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64F02ED5" w14:textId="0AB481E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FB239E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089611A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030DA84" w14:textId="4790F7AC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D3BA40F" w14:textId="1342A9CE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dDesCiu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411D6CD" w14:textId="5E05319F" w:rsidR="00327D7B" w:rsidRPr="00DE3D75" w:rsidRDefault="00327D7B" w:rsidP="00DC19D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Descripción 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 xml:space="preserve">de la ciudad </w:t>
            </w:r>
            <w:r w:rsidRPr="00DE3D75">
              <w:rPr>
                <w:rFonts w:ascii="Arial" w:hAnsi="Arial" w:cs="Arial"/>
                <w:sz w:val="16"/>
                <w:szCs w:val="16"/>
              </w:rPr>
              <w:t>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B6A485E" w14:textId="28BC830D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77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17672C7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C20D346" w14:textId="77777777" w:rsidR="00327D7B" w:rsidRPr="00DE3D75" w:rsidRDefault="00327D7B" w:rsidP="00327D7B">
            <w:pPr>
              <w:spacing w:line="2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5617AB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BD6E30B" w14:textId="614608F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7DD11AB9" w14:textId="0DA1BEC2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7D5C4D4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12923A5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ED5028F" w14:textId="324B0521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CCFF17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cDisEnt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06ED03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Distrito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637EA4F" w14:textId="04374303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78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0A24C86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4029840B" w14:textId="6B268AA9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BB654D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del w:id="979" w:author="Newton Oller de Mello" w:date="2018-03-12T16:39:00Z">
              <w:r w:rsidRPr="00DE3D75" w:rsidDel="00862595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ins w:id="980" w:author="Newton Oller de Mello" w:date="2018-03-12T16:39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1D53F1C" w14:textId="40A26692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Según Tabla de codificaciones 2.1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2CE2E772" w14:textId="0E1667D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7FE3B31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7EECA64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57B39A2E" w14:textId="2E85AC63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02EACF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dDesDisEnt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9ADE91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distrito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FD469D4" w14:textId="78EF91CC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72ECCC9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172CB1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BE6681B" w14:textId="77777777" w:rsidR="00327D7B" w:rsidRPr="00DE3D75" w:rsidRDefault="00327D7B" w:rsidP="00327D7B">
            <w:pPr>
              <w:spacing w:line="227" w:lineRule="exact"/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ins w:id="981" w:author="Newton Oller de Mello" w:date="2018-03-12T16:39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del w:id="982" w:author="Newton Oller de Mello" w:date="2018-03-12T16:39:00Z">
              <w:r w:rsidRPr="00DE3D75" w:rsidDel="00862595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134AE79" w14:textId="36102BF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1D16350F" w14:textId="16F88F50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FE16E44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6F31B03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0426A6C" w14:textId="1B66838A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EF9AAD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cDepEnt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B1BF2B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Departamento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A3C2794" w14:textId="70910AE5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83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70C760C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BD7E66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AE642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65C9F1A2" w14:textId="5D9A4E53" w:rsidR="00327D7B" w:rsidRPr="00DE3D75" w:rsidRDefault="00327D7B" w:rsidP="00DC19D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Tabla de codificaciones 2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0F47C872" w14:textId="5C1C727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39FF259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1650110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18AA09B8" w14:textId="5B7C37B8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E4398F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dDesDepEnt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24FC2E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departamento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8F5C25C" w14:textId="6DA39AB7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84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272E091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C2027CD" w14:textId="52A4A609" w:rsidR="00327D7B" w:rsidRPr="00DE3D75" w:rsidRDefault="00DC19D3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A3B8E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6BF8DF5D" w14:textId="6FAA11C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E4</w:t>
            </w:r>
            <w:r w:rsidR="00DC19D3" w:rsidRPr="00DE3D75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59DD923" w14:textId="628C4645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D812740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3A2129F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2554605F" w14:textId="0DFD13D9" w:rsidR="00327D7B" w:rsidRPr="00DE3D75" w:rsidRDefault="00327D7B" w:rsidP="00DC19D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del w:id="985" w:author="Newton Oller de Mello" w:date="2018-03-12T16:46:00Z">
              <w:r w:rsidRPr="00DE3D75" w:rsidDel="00356AB7">
                <w:rPr>
                  <w:rFonts w:ascii="Arial" w:hAnsi="Arial" w:cs="Arial"/>
                  <w:sz w:val="16"/>
                  <w:szCs w:val="16"/>
                </w:rPr>
                <w:delText>E470</w:delText>
              </w:r>
            </w:del>
            <w:ins w:id="986" w:author="Newton Oller de Mello" w:date="2018-03-12T16:46:00Z">
              <w:r w:rsidRPr="00DE3D75">
                <w:rPr>
                  <w:rFonts w:ascii="Arial" w:hAnsi="Arial" w:cs="Arial"/>
                  <w:sz w:val="16"/>
                  <w:szCs w:val="16"/>
                </w:rPr>
                <w:t>E4</w:t>
              </w:r>
            </w:ins>
            <w:r w:rsidR="00DC19D3" w:rsidRPr="00DE3D75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01DC5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dTelEnt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F6F393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Teléfono de contacto del local de la entrega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8F3E37A" w14:textId="39DC75BD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E440</w:t>
            </w:r>
            <w:del w:id="987" w:author="Newton Oller de Mello" w:date="2018-03-12T16:46:00Z">
              <w:r w:rsidR="00327D7B" w:rsidRPr="00DE3D75" w:rsidDel="00657941">
                <w:rPr>
                  <w:rFonts w:ascii="Arial" w:hAnsi="Arial" w:cs="Arial"/>
                  <w:sz w:val="16"/>
                  <w:szCs w:val="16"/>
                </w:rPr>
                <w:delText>E459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1F6AA50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948B722" w14:textId="6A796CF7" w:rsidR="00327D7B" w:rsidRPr="00DE3D75" w:rsidRDefault="00DC19D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5A66DCA" w14:textId="77777777" w:rsidR="00327D7B" w:rsidRPr="00DE3D75" w:rsidRDefault="00327D7B" w:rsidP="00327D7B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6CCEC17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52DFC479" w14:textId="125E247A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ECBC587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3A658883" w14:textId="77777777" w:rsidR="00863812" w:rsidRPr="00DE3D75" w:rsidRDefault="00863812" w:rsidP="00B067CF">
      <w:pPr>
        <w:rPr>
          <w:rFonts w:ascii="Arial" w:hAnsi="Arial" w:cs="Arial"/>
          <w:sz w:val="16"/>
          <w:szCs w:val="16"/>
        </w:rPr>
      </w:pPr>
    </w:p>
    <w:p w14:paraId="09017044" w14:textId="77777777" w:rsidR="00DC19D3" w:rsidRPr="00DE3D75" w:rsidRDefault="00DC19D3" w:rsidP="00B067CF">
      <w:pPr>
        <w:rPr>
          <w:rFonts w:ascii="Arial" w:hAnsi="Arial" w:cs="Arial"/>
          <w:sz w:val="16"/>
          <w:szCs w:val="16"/>
        </w:rPr>
      </w:pPr>
    </w:p>
    <w:p w14:paraId="3576BD17" w14:textId="5E56F704" w:rsidR="00B067CF" w:rsidRPr="00DE3D75" w:rsidRDefault="009322E7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</w:t>
      </w:r>
      <w:r w:rsidR="00B067CF" w:rsidRPr="00DE3D75">
        <w:rPr>
          <w:rFonts w:ascii="Arial" w:hAnsi="Arial" w:cs="Arial"/>
          <w:b/>
        </w:rPr>
        <w:t>.3.</w:t>
      </w:r>
      <w:r w:rsidR="00B067CF" w:rsidRPr="00DE3D75">
        <w:rPr>
          <w:rFonts w:ascii="Arial" w:hAnsi="Arial" w:cs="Arial"/>
          <w:b/>
        </w:rPr>
        <w:tab/>
        <w:t>Campos que identifican el vehículo de traslado de mercaderías</w:t>
      </w:r>
      <w:r w:rsidR="00091959" w:rsidRPr="00DE3D75">
        <w:rPr>
          <w:rFonts w:ascii="Arial" w:hAnsi="Arial" w:cs="Arial"/>
          <w:b/>
        </w:rPr>
        <w:t xml:space="preserve"> (E460</w:t>
      </w:r>
      <w:r w:rsidR="00DC19D3" w:rsidRPr="00DE3D75">
        <w:rPr>
          <w:rFonts w:ascii="Arial" w:hAnsi="Arial" w:cs="Arial"/>
          <w:b/>
        </w:rPr>
        <w:t>)</w:t>
      </w:r>
    </w:p>
    <w:p w14:paraId="63043E2B" w14:textId="77777777" w:rsidR="00091959" w:rsidRPr="00DE3D75" w:rsidRDefault="00091959" w:rsidP="00B067CF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847"/>
        <w:gridCol w:w="1276"/>
        <w:gridCol w:w="2270"/>
        <w:gridCol w:w="991"/>
        <w:gridCol w:w="711"/>
        <w:gridCol w:w="991"/>
        <w:gridCol w:w="1136"/>
        <w:gridCol w:w="3543"/>
        <w:gridCol w:w="1240"/>
      </w:tblGrid>
      <w:tr w:rsidR="00091959" w:rsidRPr="00DE3D75" w14:paraId="6F823D91" w14:textId="77777777" w:rsidTr="005C775F">
        <w:trPr>
          <w:trHeight w:val="552"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712C643A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4F0DE8A6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63A31194" w14:textId="77777777" w:rsidR="00091959" w:rsidRPr="00DE3D75" w:rsidRDefault="00091959" w:rsidP="005C775F">
            <w:pPr>
              <w:spacing w:line="227" w:lineRule="exact"/>
              <w:ind w:right="120"/>
              <w:jc w:val="center"/>
              <w:rPr>
                <w:rFonts w:ascii="Arial" w:eastAsia="Arial" w:hAnsi="Arial" w:cs="Arial"/>
                <w:w w:val="84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</w:tcPr>
          <w:p w14:paraId="01E63C7A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78AAC266" w14:textId="77777777" w:rsidR="00091959" w:rsidRPr="00DE3D75" w:rsidRDefault="00091959" w:rsidP="005C77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49F0B818" w14:textId="77777777" w:rsidR="00091959" w:rsidRPr="00DE3D75" w:rsidRDefault="00091959" w:rsidP="005C775F">
            <w:pPr>
              <w:spacing w:line="227" w:lineRule="exact"/>
              <w:ind w:lef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32D356FF" w14:textId="64B852DA" w:rsidR="00091959" w:rsidRPr="00DE3D75" w:rsidRDefault="003E221B" w:rsidP="005C775F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70BD4C26" w14:textId="77777777" w:rsidR="00091959" w:rsidRPr="00DE3D75" w:rsidRDefault="00091959" w:rsidP="005C775F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</w:tcPr>
          <w:p w14:paraId="291F5401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31E66A21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091959" w:rsidRPr="00DE3D75" w14:paraId="44E152C2" w14:textId="77777777" w:rsidTr="005C775F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7280CBC0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52156A21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E460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1A9544B0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gCidVehTras</w:t>
            </w:r>
          </w:p>
        </w:tc>
        <w:tc>
          <w:tcPr>
            <w:tcW w:w="811" w:type="pct"/>
            <w:shd w:val="clear" w:color="auto" w:fill="E7E6E6" w:themeFill="background2"/>
            <w:vAlign w:val="center"/>
          </w:tcPr>
          <w:p w14:paraId="6B78DF77" w14:textId="77777777" w:rsidR="00091959" w:rsidRPr="00DE3D75" w:rsidRDefault="00091959" w:rsidP="005C775F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identifican al vehículo del traslado de mercaderías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1721B5AB" w14:textId="77777777" w:rsidR="00091959" w:rsidRPr="00DE3D75" w:rsidRDefault="00091959" w:rsidP="005C77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03432815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426561A1" w14:textId="77777777" w:rsidR="00091959" w:rsidRPr="00DE3D75" w:rsidRDefault="00091959" w:rsidP="005C775F">
            <w:pPr>
              <w:spacing w:line="229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465F3994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4E30B64F" w14:textId="77777777" w:rsidR="00091959" w:rsidRPr="00DE3D75" w:rsidRDefault="00091959" w:rsidP="005C775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3DCEE2D8" w14:textId="77777777" w:rsidR="00091959" w:rsidRPr="00DE3D75" w:rsidRDefault="00091959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4D1D6DB" w14:textId="77777777" w:rsidR="00091959" w:rsidRPr="00DE3D75" w:rsidRDefault="00091959" w:rsidP="00B067CF">
      <w:pPr>
        <w:pStyle w:val="Sinespaciado"/>
        <w:rPr>
          <w:rFonts w:ascii="Arial" w:hAnsi="Arial" w:cs="Arial"/>
          <w:b/>
        </w:rPr>
      </w:pPr>
    </w:p>
    <w:p w14:paraId="2C64AF63" w14:textId="26D667B2" w:rsidR="005535F0" w:rsidRPr="00DE3D75" w:rsidRDefault="005535F0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E3.3.1</w:t>
      </w:r>
      <w:r w:rsidR="00091959" w:rsidRPr="00DE3D75">
        <w:rPr>
          <w:rFonts w:ascii="Arial" w:hAnsi="Arial" w:cs="Arial"/>
          <w:b/>
        </w:rPr>
        <w:t>.</w:t>
      </w:r>
      <w:r w:rsidRPr="00DE3D75">
        <w:rPr>
          <w:rFonts w:ascii="Arial" w:hAnsi="Arial" w:cs="Arial"/>
          <w:b/>
        </w:rPr>
        <w:tab/>
      </w:r>
      <w:r w:rsidR="00091959" w:rsidRPr="00DE3D75">
        <w:rPr>
          <w:rFonts w:ascii="Arial" w:hAnsi="Arial" w:cs="Arial"/>
          <w:b/>
        </w:rPr>
        <w:t>Campos que describen al transporte terrestre de las mercaderías</w:t>
      </w:r>
      <w:r w:rsidR="003E52D0" w:rsidRPr="00DE3D75">
        <w:rPr>
          <w:rFonts w:ascii="Arial" w:hAnsi="Arial" w:cs="Arial"/>
          <w:b/>
        </w:rPr>
        <w:t xml:space="preserve"> (E4</w:t>
      </w:r>
      <w:r w:rsidR="00D53405" w:rsidRPr="00DE3D75">
        <w:rPr>
          <w:rFonts w:ascii="Arial" w:hAnsi="Arial" w:cs="Arial"/>
          <w:b/>
        </w:rPr>
        <w:t>61</w:t>
      </w:r>
      <w:r w:rsidR="00091959" w:rsidRPr="00DE3D75">
        <w:rPr>
          <w:rFonts w:ascii="Arial" w:hAnsi="Arial" w:cs="Arial"/>
          <w:b/>
        </w:rPr>
        <w:t>-</w:t>
      </w:r>
      <w:r w:rsidR="00D53405" w:rsidRPr="00DE3D75">
        <w:rPr>
          <w:rFonts w:ascii="Arial" w:hAnsi="Arial" w:cs="Arial"/>
          <w:b/>
        </w:rPr>
        <w:t>E46</w:t>
      </w:r>
      <w:r w:rsidR="00091959" w:rsidRPr="00DE3D75">
        <w:rPr>
          <w:rFonts w:ascii="Arial" w:hAnsi="Arial" w:cs="Arial"/>
          <w:b/>
        </w:rPr>
        <w:t>9)</w:t>
      </w:r>
    </w:p>
    <w:p w14:paraId="2740E6CF" w14:textId="77777777" w:rsidR="00B067CF" w:rsidRPr="00DE3D75" w:rsidRDefault="00B067CF" w:rsidP="00B067CF">
      <w:pPr>
        <w:ind w:firstLine="426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847"/>
        <w:gridCol w:w="1276"/>
        <w:gridCol w:w="2270"/>
        <w:gridCol w:w="991"/>
        <w:gridCol w:w="711"/>
        <w:gridCol w:w="991"/>
        <w:gridCol w:w="1136"/>
        <w:gridCol w:w="3543"/>
        <w:gridCol w:w="1240"/>
        <w:tblGridChange w:id="988">
          <w:tblGrid>
            <w:gridCol w:w="882"/>
            <w:gridCol w:w="105"/>
            <w:gridCol w:w="847"/>
            <w:gridCol w:w="3"/>
            <w:gridCol w:w="1273"/>
            <w:gridCol w:w="581"/>
            <w:gridCol w:w="1689"/>
            <w:gridCol w:w="577"/>
            <w:gridCol w:w="414"/>
            <w:gridCol w:w="701"/>
            <w:gridCol w:w="10"/>
            <w:gridCol w:w="991"/>
            <w:gridCol w:w="333"/>
            <w:gridCol w:w="803"/>
            <w:gridCol w:w="533"/>
            <w:gridCol w:w="1334"/>
            <w:gridCol w:w="1676"/>
            <w:gridCol w:w="329"/>
            <w:gridCol w:w="911"/>
            <w:gridCol w:w="226"/>
          </w:tblGrid>
        </w:tblGridChange>
      </w:tblGrid>
      <w:tr w:rsidR="00B067CF" w:rsidRPr="00DE3D75" w14:paraId="49B1C276" w14:textId="77777777" w:rsidTr="001A4350">
        <w:trPr>
          <w:trHeight w:val="552"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7FE369AA" w14:textId="3FA53A43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52599020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50FAEEB8" w14:textId="77777777" w:rsidR="00B067CF" w:rsidRPr="00DE3D75" w:rsidRDefault="00B067CF" w:rsidP="00C94689">
            <w:pPr>
              <w:spacing w:line="227" w:lineRule="exact"/>
              <w:ind w:right="120"/>
              <w:jc w:val="center"/>
              <w:rPr>
                <w:rFonts w:ascii="Arial" w:eastAsia="Arial" w:hAnsi="Arial" w:cs="Arial"/>
                <w:w w:val="84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</w:tcPr>
          <w:p w14:paraId="45A4F38B" w14:textId="39915655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641FE82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3719CCAD" w14:textId="77777777" w:rsidR="00B067CF" w:rsidRPr="00DE3D75" w:rsidRDefault="00B067CF" w:rsidP="00C94689">
            <w:pPr>
              <w:spacing w:line="227" w:lineRule="exact"/>
              <w:ind w:lef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73CDDEA3" w14:textId="79E2C156" w:rsidR="00B067CF" w:rsidRPr="00DE3D75" w:rsidRDefault="003E221B" w:rsidP="00C94689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3BE31298" w14:textId="667B293C" w:rsidR="00B067CF" w:rsidRPr="00DE3D75" w:rsidRDefault="00B067CF" w:rsidP="00C94689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</w:tcPr>
          <w:p w14:paraId="114D22F8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57433E16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2745F619" w14:textId="77777777" w:rsidTr="00327D7B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437DF4FF" w14:textId="0844307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522CA317" w14:textId="74CC459C" w:rsidR="00327D7B" w:rsidRPr="00DE3D75" w:rsidRDefault="00D53405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E461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15799C00" w14:textId="4FEA37E1" w:rsidR="00327D7B" w:rsidRPr="00DE3D75" w:rsidRDefault="003E52D0" w:rsidP="003E52D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gTransTerr</w:t>
            </w:r>
          </w:p>
        </w:tc>
        <w:tc>
          <w:tcPr>
            <w:tcW w:w="811" w:type="pct"/>
            <w:shd w:val="clear" w:color="auto" w:fill="E7E6E6" w:themeFill="background2"/>
            <w:vAlign w:val="center"/>
          </w:tcPr>
          <w:p w14:paraId="75625C07" w14:textId="012E4F8F" w:rsidR="00327D7B" w:rsidRPr="00DE3D75" w:rsidRDefault="00327D7B" w:rsidP="00091959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Campos </w:t>
            </w:r>
            <w:r w:rsidR="00091959" w:rsidRPr="00DE3D75">
              <w:rPr>
                <w:rFonts w:ascii="Arial" w:hAnsi="Arial" w:cs="Arial"/>
                <w:sz w:val="16"/>
                <w:szCs w:val="16"/>
              </w:rPr>
              <w:t>que describen el transporte terrestre de mercaderías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597162F1" w14:textId="57BAFFBE" w:rsidR="00327D7B" w:rsidRPr="00DE3D75" w:rsidRDefault="003E52D0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E460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6DED8EB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4D87FFA8" w14:textId="77777777" w:rsidR="00327D7B" w:rsidRPr="00DE3D75" w:rsidRDefault="00327D7B" w:rsidP="00327D7B">
            <w:pPr>
              <w:spacing w:line="229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567A479" w14:textId="4FB444E7" w:rsidR="00327D7B" w:rsidRPr="00DE3D75" w:rsidRDefault="003E52D0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241DAAF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2135C7FD" w14:textId="51998BC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1501E88C" w14:textId="77777777" w:rsidTr="00D53405">
        <w:trPr>
          <w:trHeight w:val="373"/>
        </w:trPr>
        <w:tc>
          <w:tcPr>
            <w:tcW w:w="353" w:type="pct"/>
            <w:shd w:val="clear" w:color="auto" w:fill="auto"/>
            <w:vAlign w:val="center"/>
          </w:tcPr>
          <w:p w14:paraId="78AB64F8" w14:textId="0AFB7C7E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E3.3.1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24D7321" w14:textId="4580E788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046AEB3" w14:textId="531EE561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dTiVehTer           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2A8F094" w14:textId="5CB2770A" w:rsidR="00091959" w:rsidRPr="00DE3D75" w:rsidRDefault="00091959" w:rsidP="00091959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vehículo terrestre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62238A7" w14:textId="67E99C87" w:rsidR="00091959" w:rsidRPr="00DE3D75" w:rsidRDefault="00D53405" w:rsidP="000919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E461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9E4452B" w14:textId="0BE33654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53E6F0B" w14:textId="6EBE1869" w:rsidR="00091959" w:rsidRPr="00DE3D75" w:rsidRDefault="003E52D0" w:rsidP="00091959">
            <w:pPr>
              <w:spacing w:line="229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4-10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736CC77" w14:textId="191EA0FE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6C4ED868" w14:textId="77777777" w:rsidR="00091959" w:rsidRPr="00DE3D75" w:rsidRDefault="00091959" w:rsidP="0009195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7D0EC31" w14:textId="7E7CE9B4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329720A5" w14:textId="77777777" w:rsidTr="00D53405">
        <w:trPr>
          <w:trHeight w:val="280"/>
        </w:trPr>
        <w:tc>
          <w:tcPr>
            <w:tcW w:w="353" w:type="pct"/>
            <w:shd w:val="clear" w:color="auto" w:fill="auto"/>
            <w:vAlign w:val="center"/>
          </w:tcPr>
          <w:p w14:paraId="41FEF7F8" w14:textId="729152B9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E3.3.1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D7BCB98" w14:textId="7CD5D798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13E72A4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dMarVeh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C0D120" w14:textId="77777777" w:rsidR="00091959" w:rsidRPr="00DE3D75" w:rsidRDefault="00091959" w:rsidP="00091959">
            <w:pPr>
              <w:spacing w:line="0" w:lineRule="atLeas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Marca del Vehículo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7238067" w14:textId="539F9A4E" w:rsidR="00091959" w:rsidRPr="00DE3D75" w:rsidRDefault="00D53405" w:rsidP="00091959">
            <w:pPr>
              <w:spacing w:line="229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E461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801F012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D63B7A8" w14:textId="40B34D9E" w:rsidR="00091959" w:rsidRPr="00DE3D75" w:rsidRDefault="00091959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898F0F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194202ED" w14:textId="6EAA8361" w:rsidR="00091959" w:rsidRPr="00DE3D75" w:rsidRDefault="00091959" w:rsidP="0009195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1476F4B9" w14:textId="6AAD5511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400E95F5" w14:textId="77777777" w:rsidTr="00D53405">
        <w:tblPrEx>
          <w:tblW w:w="5000" w:type="pct"/>
          <w:tblLayout w:type="fixed"/>
          <w:tblPrExChange w:id="989" w:author="Newton Oller de Mello" w:date="2018-03-12T16:53:00Z">
            <w:tblPrEx>
              <w:tblW w:w="5000" w:type="pct"/>
              <w:tblLayout w:type="fixed"/>
            </w:tblPrEx>
          </w:tblPrExChange>
        </w:tblPrEx>
        <w:trPr>
          <w:trHeight w:val="411"/>
          <w:trPrChange w:id="990" w:author="Newton Oller de Mello" w:date="2018-03-12T16:53:00Z">
            <w:trPr>
              <w:trHeight w:val="552"/>
            </w:trPr>
          </w:trPrChange>
        </w:trPr>
        <w:tc>
          <w:tcPr>
            <w:tcW w:w="353" w:type="pct"/>
            <w:shd w:val="clear" w:color="auto" w:fill="auto"/>
            <w:vAlign w:val="center"/>
            <w:tcPrChange w:id="991" w:author="Newton Oller de Mello" w:date="2018-03-12T16:53:00Z">
              <w:tcPr>
                <w:tcW w:w="310" w:type="pct"/>
                <w:shd w:val="clear" w:color="auto" w:fill="auto"/>
                <w:vAlign w:val="center"/>
              </w:tcPr>
            </w:tcPrChange>
          </w:tcPr>
          <w:p w14:paraId="6ACC1FB3" w14:textId="6DD93DB8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E3.3.1</w:t>
            </w:r>
          </w:p>
        </w:tc>
        <w:tc>
          <w:tcPr>
            <w:tcW w:w="303" w:type="pct"/>
            <w:shd w:val="clear" w:color="auto" w:fill="auto"/>
            <w:vAlign w:val="center"/>
            <w:tcPrChange w:id="992" w:author="Newton Oller de Mello" w:date="2018-03-12T16:53:00Z">
              <w:tcPr>
                <w:tcW w:w="336" w:type="pct"/>
                <w:gridSpan w:val="3"/>
                <w:shd w:val="clear" w:color="auto" w:fill="auto"/>
                <w:vAlign w:val="center"/>
              </w:tcPr>
            </w:tcPrChange>
          </w:tcPr>
          <w:p w14:paraId="33E8F3FD" w14:textId="0631891D" w:rsidR="00091959" w:rsidRPr="00DE3D75" w:rsidRDefault="00137D43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E464</w:t>
            </w:r>
          </w:p>
        </w:tc>
        <w:tc>
          <w:tcPr>
            <w:tcW w:w="456" w:type="pct"/>
            <w:shd w:val="clear" w:color="auto" w:fill="auto"/>
            <w:vAlign w:val="center"/>
            <w:tcPrChange w:id="993" w:author="Newton Oller de Mello" w:date="2018-03-12T16:53:00Z">
              <w:tcPr>
                <w:tcW w:w="652" w:type="pct"/>
                <w:gridSpan w:val="2"/>
                <w:shd w:val="clear" w:color="auto" w:fill="auto"/>
                <w:vAlign w:val="center"/>
              </w:tcPr>
            </w:tcPrChange>
          </w:tcPr>
          <w:p w14:paraId="0AE5025C" w14:textId="20F4EDAC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dNroChapa</w:t>
            </w:r>
          </w:p>
        </w:tc>
        <w:tc>
          <w:tcPr>
            <w:tcW w:w="811" w:type="pct"/>
            <w:shd w:val="clear" w:color="auto" w:fill="auto"/>
            <w:vAlign w:val="center"/>
            <w:tcPrChange w:id="994" w:author="Newton Oller de Mello" w:date="2018-03-12T16:53:00Z">
              <w:tcPr>
                <w:tcW w:w="797" w:type="pct"/>
                <w:gridSpan w:val="2"/>
                <w:shd w:val="clear" w:color="auto" w:fill="auto"/>
                <w:vAlign w:val="center"/>
              </w:tcPr>
            </w:tcPrChange>
          </w:tcPr>
          <w:p w14:paraId="0E9847E9" w14:textId="472787D9" w:rsidR="00091959" w:rsidRPr="00DE3D75" w:rsidRDefault="00091959" w:rsidP="0009195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chapa o matrícula del vehículo</w:t>
            </w:r>
          </w:p>
        </w:tc>
        <w:tc>
          <w:tcPr>
            <w:tcW w:w="354" w:type="pct"/>
            <w:shd w:val="clear" w:color="auto" w:fill="auto"/>
            <w:vAlign w:val="center"/>
            <w:tcPrChange w:id="995" w:author="Newton Oller de Mello" w:date="2018-03-12T16:53:00Z">
              <w:tcPr>
                <w:tcW w:w="392" w:type="pct"/>
                <w:gridSpan w:val="2"/>
                <w:shd w:val="clear" w:color="auto" w:fill="auto"/>
                <w:vAlign w:val="center"/>
              </w:tcPr>
            </w:tcPrChange>
          </w:tcPr>
          <w:p w14:paraId="030B69E0" w14:textId="7B6191AC" w:rsidR="00091959" w:rsidRPr="00DE3D75" w:rsidRDefault="00D53405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E461</w:t>
            </w:r>
            <w:del w:id="996" w:author="Newton Oller de Mello" w:date="2018-03-12T16:53:00Z">
              <w:r w:rsidR="00091959" w:rsidRPr="00DE3D75" w:rsidDel="00B03EE8">
                <w:rPr>
                  <w:rFonts w:ascii="Arial" w:hAnsi="Arial" w:cs="Arial"/>
                  <w:sz w:val="16"/>
                  <w:szCs w:val="16"/>
                </w:rPr>
                <w:delText>E471</w:delText>
              </w:r>
            </w:del>
          </w:p>
        </w:tc>
        <w:tc>
          <w:tcPr>
            <w:tcW w:w="254" w:type="pct"/>
            <w:shd w:val="clear" w:color="auto" w:fill="auto"/>
            <w:vAlign w:val="center"/>
            <w:tcPrChange w:id="997" w:author="Newton Oller de Mello" w:date="2018-03-12T16:53:00Z">
              <w:tcPr>
                <w:tcW w:w="469" w:type="pct"/>
                <w:gridSpan w:val="3"/>
                <w:shd w:val="clear" w:color="auto" w:fill="auto"/>
                <w:vAlign w:val="center"/>
              </w:tcPr>
            </w:tcPrChange>
          </w:tcPr>
          <w:p w14:paraId="67E95AA3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  <w:tcPrChange w:id="998" w:author="Newton Oller de Mello" w:date="2018-03-12T16:53:00Z">
              <w:tcPr>
                <w:tcW w:w="470" w:type="pct"/>
                <w:gridSpan w:val="2"/>
                <w:shd w:val="clear" w:color="auto" w:fill="auto"/>
                <w:vAlign w:val="center"/>
              </w:tcPr>
            </w:tcPrChange>
          </w:tcPr>
          <w:p w14:paraId="7E471C1F" w14:textId="35AD8A6D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06" w:type="pct"/>
            <w:shd w:val="clear" w:color="auto" w:fill="auto"/>
            <w:vAlign w:val="center"/>
            <w:tcPrChange w:id="999" w:author="Newton Oller de Mello" w:date="2018-03-12T16:53:00Z">
              <w:tcPr>
                <w:tcW w:w="469" w:type="pct"/>
                <w:shd w:val="clear" w:color="auto" w:fill="auto"/>
                <w:vAlign w:val="center"/>
              </w:tcPr>
            </w:tcPrChange>
          </w:tcPr>
          <w:p w14:paraId="090EBA3D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  <w:tcPrChange w:id="1000" w:author="Newton Oller de Mello" w:date="2018-03-12T16:53:00Z">
              <w:tcPr>
                <w:tcW w:w="705" w:type="pct"/>
                <w:gridSpan w:val="2"/>
                <w:shd w:val="clear" w:color="auto" w:fill="auto"/>
                <w:vAlign w:val="center"/>
              </w:tcPr>
            </w:tcPrChange>
          </w:tcPr>
          <w:p w14:paraId="150B7C12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  <w:tcPrChange w:id="1001" w:author="Newton Oller de Mello" w:date="2018-03-12T16:53:00Z">
              <w:tcPr>
                <w:tcW w:w="400" w:type="pct"/>
                <w:gridSpan w:val="2"/>
                <w:shd w:val="clear" w:color="auto" w:fill="auto"/>
                <w:vAlign w:val="center"/>
              </w:tcPr>
            </w:tcPrChange>
          </w:tcPr>
          <w:p w14:paraId="74A38412" w14:textId="5E826C09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76E36B6F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7106CE4A" w14:textId="09723C17" w:rsidR="005535F0" w:rsidRPr="00DE3D75" w:rsidRDefault="00091959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E3.3.2.</w:t>
      </w:r>
      <w:r w:rsidRPr="00DE3D75">
        <w:rPr>
          <w:rFonts w:ascii="Arial" w:hAnsi="Arial" w:cs="Arial"/>
          <w:b/>
        </w:rPr>
        <w:tab/>
        <w:t>Campos que describen al transporte fluvial de las mercaderías</w:t>
      </w:r>
      <w:r w:rsidR="00137D43" w:rsidRPr="00DE3D75">
        <w:rPr>
          <w:rFonts w:ascii="Arial" w:hAnsi="Arial" w:cs="Arial"/>
          <w:b/>
        </w:rPr>
        <w:t xml:space="preserve"> (E47</w:t>
      </w:r>
      <w:r w:rsidR="003E52D0" w:rsidRPr="00DE3D75">
        <w:rPr>
          <w:rFonts w:ascii="Arial" w:hAnsi="Arial" w:cs="Arial"/>
          <w:b/>
        </w:rPr>
        <w:t>0-</w:t>
      </w:r>
      <w:r w:rsidR="00137D43" w:rsidRPr="00DE3D75">
        <w:rPr>
          <w:rFonts w:ascii="Arial" w:hAnsi="Arial" w:cs="Arial"/>
          <w:b/>
        </w:rPr>
        <w:t>E47</w:t>
      </w:r>
      <w:r w:rsidR="003E52D0" w:rsidRPr="00DE3D75">
        <w:rPr>
          <w:rFonts w:ascii="Arial" w:hAnsi="Arial" w:cs="Arial"/>
          <w:b/>
        </w:rPr>
        <w:t>9)</w:t>
      </w:r>
    </w:p>
    <w:p w14:paraId="554EB40C" w14:textId="77777777" w:rsidR="00091959" w:rsidRPr="00DE3D75" w:rsidRDefault="00091959" w:rsidP="00B067CF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847"/>
        <w:gridCol w:w="1276"/>
        <w:gridCol w:w="2270"/>
        <w:gridCol w:w="991"/>
        <w:gridCol w:w="711"/>
        <w:gridCol w:w="991"/>
        <w:gridCol w:w="1136"/>
        <w:gridCol w:w="3543"/>
        <w:gridCol w:w="1240"/>
        <w:tblGridChange w:id="1002">
          <w:tblGrid>
            <w:gridCol w:w="882"/>
            <w:gridCol w:w="105"/>
            <w:gridCol w:w="847"/>
            <w:gridCol w:w="3"/>
            <w:gridCol w:w="1273"/>
            <w:gridCol w:w="581"/>
            <w:gridCol w:w="1689"/>
            <w:gridCol w:w="577"/>
            <w:gridCol w:w="414"/>
            <w:gridCol w:w="701"/>
            <w:gridCol w:w="10"/>
            <w:gridCol w:w="991"/>
            <w:gridCol w:w="333"/>
            <w:gridCol w:w="803"/>
            <w:gridCol w:w="533"/>
            <w:gridCol w:w="1334"/>
            <w:gridCol w:w="1676"/>
            <w:gridCol w:w="329"/>
            <w:gridCol w:w="911"/>
            <w:gridCol w:w="226"/>
          </w:tblGrid>
        </w:tblGridChange>
      </w:tblGrid>
      <w:tr w:rsidR="005535F0" w:rsidRPr="00DE3D75" w14:paraId="6AF64DF8" w14:textId="77777777" w:rsidTr="005C775F">
        <w:trPr>
          <w:trHeight w:val="552"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2EFA8FB9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5D68703E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0AA6D1AB" w14:textId="77777777" w:rsidR="005535F0" w:rsidRPr="00DE3D75" w:rsidRDefault="005535F0" w:rsidP="005C775F">
            <w:pPr>
              <w:spacing w:line="227" w:lineRule="exact"/>
              <w:ind w:right="120"/>
              <w:jc w:val="center"/>
              <w:rPr>
                <w:rFonts w:ascii="Arial" w:eastAsia="Arial" w:hAnsi="Arial" w:cs="Arial"/>
                <w:w w:val="84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</w:tcPr>
          <w:p w14:paraId="3CC64A1D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1E160ED5" w14:textId="77777777" w:rsidR="005535F0" w:rsidRPr="00DE3D75" w:rsidRDefault="005535F0" w:rsidP="005C77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4F43C21E" w14:textId="77777777" w:rsidR="005535F0" w:rsidRPr="00DE3D75" w:rsidRDefault="005535F0" w:rsidP="005C775F">
            <w:pPr>
              <w:spacing w:line="227" w:lineRule="exact"/>
              <w:ind w:lef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757AD056" w14:textId="6DE3ECDE" w:rsidR="005535F0" w:rsidRPr="00DE3D75" w:rsidRDefault="003E221B" w:rsidP="005C775F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03977279" w14:textId="77777777" w:rsidR="005535F0" w:rsidRPr="00DE3D75" w:rsidRDefault="005535F0" w:rsidP="005C775F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</w:tcPr>
          <w:p w14:paraId="640F4FEA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3A79BA8C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5535F0" w:rsidRPr="00DE3D75" w14:paraId="4B6ADB6A" w14:textId="77777777" w:rsidTr="005C775F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061A1D61" w14:textId="4712FAD4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E3.3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32E5D680" w14:textId="5C627495" w:rsidR="005535F0" w:rsidRPr="00DE3D75" w:rsidRDefault="003E52D0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="005535F0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3662B22F" w14:textId="15536F9D" w:rsidR="005535F0" w:rsidRPr="00DE3D75" w:rsidRDefault="005535F0" w:rsidP="003E52D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TransFluv</w:t>
            </w:r>
          </w:p>
        </w:tc>
        <w:tc>
          <w:tcPr>
            <w:tcW w:w="811" w:type="pct"/>
            <w:shd w:val="clear" w:color="auto" w:fill="E7E6E6" w:themeFill="background2"/>
            <w:vAlign w:val="center"/>
          </w:tcPr>
          <w:p w14:paraId="035A8C12" w14:textId="0FFB2AE7" w:rsidR="005535F0" w:rsidRPr="00DE3D75" w:rsidRDefault="003E52D0" w:rsidP="003E52D0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el transporte fluvial de mercaderías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43BC3D98" w14:textId="4C217494" w:rsidR="005535F0" w:rsidRPr="00DE3D75" w:rsidRDefault="003E52D0" w:rsidP="005C77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E460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793CCC2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6C22EE77" w14:textId="77777777" w:rsidR="005535F0" w:rsidRPr="00DE3D75" w:rsidRDefault="005535F0" w:rsidP="005C775F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132329B8" w14:textId="532AD1CC" w:rsidR="005535F0" w:rsidRPr="00DE3D75" w:rsidRDefault="00D53405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0</w:t>
            </w:r>
            <w:r w:rsidR="005535F0"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47042D44" w14:textId="77777777" w:rsidR="005535F0" w:rsidRPr="00DE3D75" w:rsidRDefault="005535F0" w:rsidP="005C775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0649771A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2DD3A66F" w14:textId="77777777" w:rsidTr="00D53405">
        <w:trPr>
          <w:trHeight w:val="445"/>
        </w:trPr>
        <w:tc>
          <w:tcPr>
            <w:tcW w:w="353" w:type="pct"/>
            <w:shd w:val="clear" w:color="auto" w:fill="auto"/>
            <w:vAlign w:val="center"/>
          </w:tcPr>
          <w:p w14:paraId="38FF9DF8" w14:textId="2A8A2CCE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15C0943" w14:textId="658140F4" w:rsidR="00091959" w:rsidRPr="00DE3D75" w:rsidRDefault="00091959" w:rsidP="003E52D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2DC24D6" w14:textId="023A3DB7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dTiEmbarc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27DE2E2" w14:textId="17438BEE" w:rsidR="00091959" w:rsidRPr="00DE3D75" w:rsidRDefault="00091959" w:rsidP="00091959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Tipo de 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embarcación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4275DA56" w14:textId="6E14A5BD" w:rsidR="00091959" w:rsidRPr="00DE3D75" w:rsidRDefault="00137D43" w:rsidP="000919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E470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E45E4BE" w14:textId="46C0B130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A651C26" w14:textId="695A5BF2" w:rsidR="00091959" w:rsidRPr="00DE3D75" w:rsidRDefault="00091959" w:rsidP="00091959">
            <w:pPr>
              <w:spacing w:line="229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3F5B074" w14:textId="2CBF54D4" w:rsidR="00091959" w:rsidRPr="00DE3D75" w:rsidRDefault="00D53405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37F1307" w14:textId="77777777" w:rsidR="00091959" w:rsidRPr="00DE3D75" w:rsidRDefault="00091959" w:rsidP="0009195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6D09D8EB" w14:textId="2782C1F1" w:rsidR="00091959" w:rsidRPr="00DE3D75" w:rsidRDefault="00D53405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4F0BFC30" w14:textId="77777777" w:rsidTr="00D53405">
        <w:trPr>
          <w:trHeight w:val="281"/>
        </w:trPr>
        <w:tc>
          <w:tcPr>
            <w:tcW w:w="353" w:type="pct"/>
            <w:shd w:val="clear" w:color="auto" w:fill="auto"/>
            <w:vAlign w:val="center"/>
          </w:tcPr>
          <w:p w14:paraId="5D704979" w14:textId="30A24CF1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7BF8A3D" w14:textId="3601E360" w:rsidR="00091959" w:rsidRPr="00DE3D75" w:rsidRDefault="00091959" w:rsidP="003E52D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27137C" w14:textId="04A4BADD" w:rsidR="00091959" w:rsidRPr="00DE3D75" w:rsidRDefault="00091959" w:rsidP="003E52D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dMar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Emb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8236745" w14:textId="72EE1FC3" w:rsidR="00091959" w:rsidRPr="00DE3D75" w:rsidRDefault="00091959" w:rsidP="00091959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Marca de la embarcación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13D9922" w14:textId="5F584A01" w:rsidR="00091959" w:rsidRPr="00DE3D75" w:rsidRDefault="00137D43" w:rsidP="00091959">
            <w:pPr>
              <w:spacing w:line="229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E470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32889BE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538F014" w14:textId="27E90AAF" w:rsidR="00091959" w:rsidRPr="00DE3D75" w:rsidRDefault="00091959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5EEFA1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91BCE74" w14:textId="77777777" w:rsidR="00091959" w:rsidRPr="00DE3D75" w:rsidRDefault="00091959" w:rsidP="00091959">
            <w:pPr>
              <w:pStyle w:val="Sinespaciad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ACBFF40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91959" w:rsidRPr="00DE3D75" w14:paraId="42C22E5F" w14:textId="77777777" w:rsidTr="00D53405">
        <w:tblPrEx>
          <w:tblW w:w="5000" w:type="pct"/>
          <w:tblLayout w:type="fixed"/>
          <w:tblPrExChange w:id="1003" w:author="Newton Oller de Mello" w:date="2018-03-12T16:53:00Z">
            <w:tblPrEx>
              <w:tblW w:w="5000" w:type="pct"/>
              <w:tblLayout w:type="fixed"/>
            </w:tblPrEx>
          </w:tblPrExChange>
        </w:tblPrEx>
        <w:trPr>
          <w:trHeight w:val="399"/>
          <w:trPrChange w:id="1004" w:author="Newton Oller de Mello" w:date="2018-03-12T16:53:00Z">
            <w:trPr>
              <w:trHeight w:val="552"/>
            </w:trPr>
          </w:trPrChange>
        </w:trPr>
        <w:tc>
          <w:tcPr>
            <w:tcW w:w="353" w:type="pct"/>
            <w:shd w:val="clear" w:color="auto" w:fill="auto"/>
            <w:vAlign w:val="center"/>
            <w:tcPrChange w:id="1005" w:author="Newton Oller de Mello" w:date="2018-03-12T16:53:00Z">
              <w:tcPr>
                <w:tcW w:w="310" w:type="pct"/>
                <w:shd w:val="clear" w:color="auto" w:fill="auto"/>
                <w:vAlign w:val="center"/>
              </w:tcPr>
            </w:tcPrChange>
          </w:tcPr>
          <w:p w14:paraId="19D69149" w14:textId="71A12878" w:rsidR="00091959" w:rsidRPr="00DE3D75" w:rsidRDefault="003E52D0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E3.3.2</w:t>
            </w:r>
          </w:p>
        </w:tc>
        <w:tc>
          <w:tcPr>
            <w:tcW w:w="303" w:type="pct"/>
            <w:shd w:val="clear" w:color="auto" w:fill="auto"/>
            <w:vAlign w:val="center"/>
            <w:tcPrChange w:id="1006" w:author="Newton Oller de Mello" w:date="2018-03-12T16:53:00Z">
              <w:tcPr>
                <w:tcW w:w="336" w:type="pct"/>
                <w:gridSpan w:val="3"/>
                <w:shd w:val="clear" w:color="auto" w:fill="auto"/>
                <w:vAlign w:val="center"/>
              </w:tcPr>
            </w:tcPrChange>
          </w:tcPr>
          <w:p w14:paraId="57905ACF" w14:textId="26273AC0" w:rsidR="00091959" w:rsidRPr="00DE3D75" w:rsidRDefault="00137D43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E47</w:t>
            </w:r>
            <w:r w:rsidR="003E52D0"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pct"/>
            <w:shd w:val="clear" w:color="auto" w:fill="auto"/>
            <w:vAlign w:val="center"/>
            <w:tcPrChange w:id="1007" w:author="Newton Oller de Mello" w:date="2018-03-12T16:53:00Z">
              <w:tcPr>
                <w:tcW w:w="652" w:type="pct"/>
                <w:gridSpan w:val="2"/>
                <w:shd w:val="clear" w:color="auto" w:fill="auto"/>
                <w:vAlign w:val="center"/>
              </w:tcPr>
            </w:tcPrChange>
          </w:tcPr>
          <w:p w14:paraId="57F8A75E" w14:textId="327EF6AC" w:rsidR="00091959" w:rsidRPr="00DE3D75" w:rsidRDefault="00091959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dNro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IdenEmb</w:t>
            </w:r>
          </w:p>
        </w:tc>
        <w:tc>
          <w:tcPr>
            <w:tcW w:w="811" w:type="pct"/>
            <w:shd w:val="clear" w:color="auto" w:fill="auto"/>
            <w:vAlign w:val="center"/>
            <w:tcPrChange w:id="1008" w:author="Newton Oller de Mello" w:date="2018-03-12T16:53:00Z">
              <w:tcPr>
                <w:tcW w:w="797" w:type="pct"/>
                <w:gridSpan w:val="2"/>
                <w:shd w:val="clear" w:color="auto" w:fill="auto"/>
                <w:vAlign w:val="center"/>
              </w:tcPr>
            </w:tcPrChange>
          </w:tcPr>
          <w:p w14:paraId="793997C3" w14:textId="0F8FC87B" w:rsidR="00091959" w:rsidRPr="00DE3D75" w:rsidRDefault="00091959" w:rsidP="0009195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identificación de la embarcación</w:t>
            </w:r>
          </w:p>
        </w:tc>
        <w:tc>
          <w:tcPr>
            <w:tcW w:w="354" w:type="pct"/>
            <w:shd w:val="clear" w:color="auto" w:fill="auto"/>
            <w:vAlign w:val="center"/>
            <w:tcPrChange w:id="1009" w:author="Newton Oller de Mello" w:date="2018-03-12T16:53:00Z">
              <w:tcPr>
                <w:tcW w:w="392" w:type="pct"/>
                <w:gridSpan w:val="2"/>
                <w:shd w:val="clear" w:color="auto" w:fill="auto"/>
                <w:vAlign w:val="center"/>
              </w:tcPr>
            </w:tcPrChange>
          </w:tcPr>
          <w:p w14:paraId="31801325" w14:textId="1E544FF8" w:rsidR="00091959" w:rsidRPr="00DE3D75" w:rsidRDefault="00137D43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E470</w:t>
            </w:r>
          </w:p>
        </w:tc>
        <w:tc>
          <w:tcPr>
            <w:tcW w:w="254" w:type="pct"/>
            <w:shd w:val="clear" w:color="auto" w:fill="auto"/>
            <w:vAlign w:val="center"/>
            <w:tcPrChange w:id="1010" w:author="Newton Oller de Mello" w:date="2018-03-12T16:53:00Z">
              <w:tcPr>
                <w:tcW w:w="469" w:type="pct"/>
                <w:gridSpan w:val="3"/>
                <w:shd w:val="clear" w:color="auto" w:fill="auto"/>
                <w:vAlign w:val="center"/>
              </w:tcPr>
            </w:tcPrChange>
          </w:tcPr>
          <w:p w14:paraId="196B3D4C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  <w:tcPrChange w:id="1011" w:author="Newton Oller de Mello" w:date="2018-03-12T16:53:00Z">
              <w:tcPr>
                <w:tcW w:w="470" w:type="pct"/>
                <w:gridSpan w:val="2"/>
                <w:shd w:val="clear" w:color="auto" w:fill="auto"/>
                <w:vAlign w:val="center"/>
              </w:tcPr>
            </w:tcPrChange>
          </w:tcPr>
          <w:p w14:paraId="421B51B2" w14:textId="1D8ADAB5" w:rsidR="00091959" w:rsidRPr="00DE3D75" w:rsidRDefault="00D53405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</w:t>
            </w:r>
          </w:p>
        </w:tc>
        <w:tc>
          <w:tcPr>
            <w:tcW w:w="406" w:type="pct"/>
            <w:shd w:val="clear" w:color="auto" w:fill="auto"/>
            <w:vAlign w:val="center"/>
            <w:tcPrChange w:id="1012" w:author="Newton Oller de Mello" w:date="2018-03-12T16:53:00Z">
              <w:tcPr>
                <w:tcW w:w="469" w:type="pct"/>
                <w:shd w:val="clear" w:color="auto" w:fill="auto"/>
                <w:vAlign w:val="center"/>
              </w:tcPr>
            </w:tcPrChange>
          </w:tcPr>
          <w:p w14:paraId="2D19DF46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  <w:tcPrChange w:id="1013" w:author="Newton Oller de Mello" w:date="2018-03-12T16:53:00Z">
              <w:tcPr>
                <w:tcW w:w="705" w:type="pct"/>
                <w:gridSpan w:val="2"/>
                <w:shd w:val="clear" w:color="auto" w:fill="auto"/>
                <w:vAlign w:val="center"/>
              </w:tcPr>
            </w:tcPrChange>
          </w:tcPr>
          <w:p w14:paraId="54975074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  <w:tcPrChange w:id="1014" w:author="Newton Oller de Mello" w:date="2018-03-12T16:53:00Z">
              <w:tcPr>
                <w:tcW w:w="400" w:type="pct"/>
                <w:gridSpan w:val="2"/>
                <w:shd w:val="clear" w:color="auto" w:fill="auto"/>
                <w:vAlign w:val="center"/>
              </w:tcPr>
            </w:tcPrChange>
          </w:tcPr>
          <w:p w14:paraId="4BF64BAE" w14:textId="77777777" w:rsidR="00091959" w:rsidRPr="00DE3D75" w:rsidRDefault="00091959" w:rsidP="0009195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2D24F2A2" w14:textId="77777777" w:rsidR="005535F0" w:rsidRPr="00DE3D75" w:rsidRDefault="005535F0" w:rsidP="00B067CF">
      <w:pPr>
        <w:pStyle w:val="Sinespaciado"/>
        <w:rPr>
          <w:rFonts w:ascii="Arial" w:hAnsi="Arial" w:cs="Arial"/>
          <w:b/>
        </w:rPr>
      </w:pPr>
    </w:p>
    <w:p w14:paraId="585D3FA1" w14:textId="77777777" w:rsidR="00D53405" w:rsidRPr="00DE3D75" w:rsidRDefault="00D53405" w:rsidP="00B067CF">
      <w:pPr>
        <w:pStyle w:val="Sinespaciado"/>
        <w:rPr>
          <w:rFonts w:ascii="Arial" w:hAnsi="Arial" w:cs="Arial"/>
          <w:b/>
        </w:rPr>
      </w:pPr>
    </w:p>
    <w:p w14:paraId="7D7CED2A" w14:textId="53AF0233" w:rsidR="005535F0" w:rsidRPr="00DE3D75" w:rsidRDefault="00091959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E3.3.3.</w:t>
      </w:r>
      <w:r w:rsidRPr="00DE3D75">
        <w:rPr>
          <w:rFonts w:ascii="Arial" w:hAnsi="Arial" w:cs="Arial"/>
          <w:b/>
        </w:rPr>
        <w:tab/>
        <w:t>Campos que describen al transporte aéreo de las mercaderías</w:t>
      </w:r>
      <w:r w:rsidR="00137D43" w:rsidRPr="00DE3D75">
        <w:rPr>
          <w:rFonts w:ascii="Arial" w:hAnsi="Arial" w:cs="Arial"/>
          <w:b/>
        </w:rPr>
        <w:t xml:space="preserve"> (E480-E48</w:t>
      </w:r>
      <w:r w:rsidR="00D53405" w:rsidRPr="00DE3D75">
        <w:rPr>
          <w:rFonts w:ascii="Arial" w:hAnsi="Arial" w:cs="Arial"/>
          <w:b/>
        </w:rPr>
        <w:t>9)</w:t>
      </w:r>
    </w:p>
    <w:p w14:paraId="5C299BA7" w14:textId="77777777" w:rsidR="00091959" w:rsidRPr="00DE3D75" w:rsidRDefault="00091959" w:rsidP="00B067CF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847"/>
        <w:gridCol w:w="1276"/>
        <w:gridCol w:w="2270"/>
        <w:gridCol w:w="991"/>
        <w:gridCol w:w="711"/>
        <w:gridCol w:w="991"/>
        <w:gridCol w:w="1136"/>
        <w:gridCol w:w="3543"/>
        <w:gridCol w:w="1240"/>
        <w:tblGridChange w:id="1015">
          <w:tblGrid>
            <w:gridCol w:w="882"/>
            <w:gridCol w:w="105"/>
            <w:gridCol w:w="847"/>
            <w:gridCol w:w="3"/>
            <w:gridCol w:w="1273"/>
            <w:gridCol w:w="581"/>
            <w:gridCol w:w="1689"/>
            <w:gridCol w:w="577"/>
            <w:gridCol w:w="414"/>
            <w:gridCol w:w="701"/>
            <w:gridCol w:w="10"/>
            <w:gridCol w:w="991"/>
            <w:gridCol w:w="333"/>
            <w:gridCol w:w="803"/>
            <w:gridCol w:w="533"/>
            <w:gridCol w:w="1334"/>
            <w:gridCol w:w="1676"/>
            <w:gridCol w:w="329"/>
            <w:gridCol w:w="911"/>
            <w:gridCol w:w="226"/>
          </w:tblGrid>
        </w:tblGridChange>
      </w:tblGrid>
      <w:tr w:rsidR="005535F0" w:rsidRPr="00DE3D75" w14:paraId="567AC4D8" w14:textId="77777777" w:rsidTr="005C775F">
        <w:trPr>
          <w:trHeight w:val="552"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2E79DC63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14088EB2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2756F624" w14:textId="77777777" w:rsidR="005535F0" w:rsidRPr="00DE3D75" w:rsidRDefault="005535F0" w:rsidP="005C775F">
            <w:pPr>
              <w:spacing w:line="227" w:lineRule="exact"/>
              <w:ind w:right="120"/>
              <w:jc w:val="center"/>
              <w:rPr>
                <w:rFonts w:ascii="Arial" w:eastAsia="Arial" w:hAnsi="Arial" w:cs="Arial"/>
                <w:w w:val="84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1" w:type="pct"/>
            <w:shd w:val="clear" w:color="auto" w:fill="D5DCE4" w:themeFill="text2" w:themeFillTint="33"/>
            <w:vAlign w:val="center"/>
          </w:tcPr>
          <w:p w14:paraId="4E2D94C0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45B06324" w14:textId="77777777" w:rsidR="005535F0" w:rsidRPr="00DE3D75" w:rsidRDefault="005535F0" w:rsidP="005C77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1AD82A4E" w14:textId="77777777" w:rsidR="005535F0" w:rsidRPr="00DE3D75" w:rsidRDefault="005535F0" w:rsidP="005C775F">
            <w:pPr>
              <w:spacing w:line="227" w:lineRule="exact"/>
              <w:ind w:lef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71DBBE16" w14:textId="0BB7506A" w:rsidR="005535F0" w:rsidRPr="00DE3D75" w:rsidRDefault="003E221B" w:rsidP="005C775F">
            <w:pPr>
              <w:spacing w:line="227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16184456" w14:textId="77777777" w:rsidR="005535F0" w:rsidRPr="00DE3D75" w:rsidRDefault="005535F0" w:rsidP="005C775F">
            <w:pPr>
              <w:spacing w:line="227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</w:tcPr>
          <w:p w14:paraId="3C0251E9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400D3A1A" w14:textId="77777777" w:rsidR="005535F0" w:rsidRPr="00DE3D75" w:rsidRDefault="005535F0" w:rsidP="005C775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D53405" w:rsidRPr="00DE3D75" w14:paraId="00516A44" w14:textId="77777777" w:rsidTr="005C775F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3EDE84A9" w14:textId="0C5EE99E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E3.3.3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79941A56" w14:textId="62FDE180" w:rsidR="00D53405" w:rsidRPr="00DE3D75" w:rsidRDefault="00137D43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E48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41C3585E" w14:textId="7E5D98C9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gTransAereo</w:t>
            </w:r>
          </w:p>
        </w:tc>
        <w:tc>
          <w:tcPr>
            <w:tcW w:w="811" w:type="pct"/>
            <w:shd w:val="clear" w:color="auto" w:fill="E7E6E6" w:themeFill="background2"/>
            <w:vAlign w:val="center"/>
          </w:tcPr>
          <w:p w14:paraId="7E21E330" w14:textId="40616A39" w:rsidR="00D53405" w:rsidRPr="00DE3D75" w:rsidRDefault="00D53405" w:rsidP="00D53405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el transporte aéreo de mercaderías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7515AEDB" w14:textId="2EC9EB3E" w:rsidR="00D53405" w:rsidRPr="00DE3D75" w:rsidRDefault="00D53405" w:rsidP="00D534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E460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5BE202AA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088D1E62" w14:textId="77777777" w:rsidR="00D53405" w:rsidRPr="00DE3D75" w:rsidRDefault="00D53405" w:rsidP="00D53405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28D35B49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E7E6E6" w:themeFill="background2"/>
            <w:vAlign w:val="center"/>
          </w:tcPr>
          <w:p w14:paraId="4F61D683" w14:textId="77777777" w:rsidR="00D53405" w:rsidRPr="00DE3D75" w:rsidRDefault="00D53405" w:rsidP="00D534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776F3501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53405" w:rsidRPr="00DE3D75" w14:paraId="286C5747" w14:textId="77777777" w:rsidTr="00D53405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456FAE82" w14:textId="29AACD40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E3.3.3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8867B2E" w14:textId="5F0855A8" w:rsidR="00D53405" w:rsidRPr="00DE3D75" w:rsidRDefault="00137D43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E48</w:t>
            </w:r>
            <w:r w:rsidR="00D53405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307845" w14:textId="5AD89304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dTiAero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0829968" w14:textId="55758258" w:rsidR="00D53405" w:rsidRPr="00DE3D75" w:rsidRDefault="00D53405" w:rsidP="00D53405">
            <w:pPr>
              <w:spacing w:line="229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aeronave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2D43CFF2" w14:textId="7BD81672" w:rsidR="00D53405" w:rsidRPr="00DE3D75" w:rsidRDefault="00137D43" w:rsidP="00D534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E480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D8D545A" w14:textId="467579E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1E9D314" w14:textId="36FEFFFF" w:rsidR="00D53405" w:rsidRPr="00DE3D75" w:rsidRDefault="00D53405" w:rsidP="00D53405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538850" w14:textId="6FAFABAE" w:rsidR="00D53405" w:rsidRPr="00DE3D75" w:rsidRDefault="00D53405" w:rsidP="00D53405">
            <w:pPr>
              <w:pStyle w:val="Sinespaciado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29A11F5C" w14:textId="77777777" w:rsidR="00D53405" w:rsidRPr="00DE3D75" w:rsidRDefault="00D53405" w:rsidP="00D534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53CCC0A" w14:textId="7D5E58D4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53405" w:rsidRPr="00DE3D75" w14:paraId="47C21837" w14:textId="77777777" w:rsidTr="005C775F">
        <w:trPr>
          <w:trHeight w:val="383"/>
        </w:trPr>
        <w:tc>
          <w:tcPr>
            <w:tcW w:w="353" w:type="pct"/>
            <w:shd w:val="clear" w:color="auto" w:fill="auto"/>
            <w:vAlign w:val="center"/>
          </w:tcPr>
          <w:p w14:paraId="4E6672C4" w14:textId="084C3EBB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E3.3.3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B4DAEA8" w14:textId="4C9882E6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8</w:t>
            </w: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E324901" w14:textId="418CDB5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dMarAero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A27B3BB" w14:textId="55DC9FBE" w:rsidR="00D53405" w:rsidRPr="00DE3D75" w:rsidRDefault="00D53405" w:rsidP="00D53405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Marca de la aeronave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026FD41" w14:textId="17F84A1A" w:rsidR="00D53405" w:rsidRPr="00DE3D75" w:rsidRDefault="00137D43" w:rsidP="00D53405">
            <w:pPr>
              <w:spacing w:line="229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E480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2CE64CE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02FE038A" w14:textId="3BB4852F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DA6A4C" w14:textId="477140B4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72CC30D" w14:textId="77777777" w:rsidR="00D53405" w:rsidRPr="00DE3D75" w:rsidRDefault="00D53405" w:rsidP="00D53405">
            <w:pPr>
              <w:pStyle w:val="Sinespaciad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5B43813E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D53405" w:rsidRPr="00DE3D75" w14:paraId="79E70A27" w14:textId="77777777" w:rsidTr="005C775F">
        <w:tblPrEx>
          <w:tblW w:w="5000" w:type="pct"/>
          <w:tblLayout w:type="fixed"/>
          <w:tblPrExChange w:id="1016" w:author="Newton Oller de Mello" w:date="2018-03-12T16:53:00Z">
            <w:tblPrEx>
              <w:tblW w:w="5000" w:type="pct"/>
              <w:tblLayout w:type="fixed"/>
            </w:tblPrEx>
          </w:tblPrExChange>
        </w:tblPrEx>
        <w:trPr>
          <w:trHeight w:val="552"/>
          <w:trPrChange w:id="1017" w:author="Newton Oller de Mello" w:date="2018-03-12T16:53:00Z">
            <w:trPr>
              <w:trHeight w:val="552"/>
            </w:trPr>
          </w:trPrChange>
        </w:trPr>
        <w:tc>
          <w:tcPr>
            <w:tcW w:w="353" w:type="pct"/>
            <w:shd w:val="clear" w:color="auto" w:fill="auto"/>
            <w:vAlign w:val="center"/>
            <w:tcPrChange w:id="1018" w:author="Newton Oller de Mello" w:date="2018-03-12T16:53:00Z">
              <w:tcPr>
                <w:tcW w:w="310" w:type="pct"/>
                <w:shd w:val="clear" w:color="auto" w:fill="auto"/>
                <w:vAlign w:val="center"/>
              </w:tcPr>
            </w:tcPrChange>
          </w:tcPr>
          <w:p w14:paraId="7C27D702" w14:textId="16E8EF53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E3.3.3</w:t>
            </w:r>
          </w:p>
        </w:tc>
        <w:tc>
          <w:tcPr>
            <w:tcW w:w="303" w:type="pct"/>
            <w:shd w:val="clear" w:color="auto" w:fill="auto"/>
            <w:vAlign w:val="center"/>
            <w:tcPrChange w:id="1019" w:author="Newton Oller de Mello" w:date="2018-03-12T16:53:00Z">
              <w:tcPr>
                <w:tcW w:w="336" w:type="pct"/>
                <w:gridSpan w:val="3"/>
                <w:shd w:val="clear" w:color="auto" w:fill="auto"/>
                <w:vAlign w:val="center"/>
              </w:tcPr>
            </w:tcPrChange>
          </w:tcPr>
          <w:p w14:paraId="1F70708C" w14:textId="3B1E9275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8</w:t>
            </w: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pct"/>
            <w:shd w:val="clear" w:color="auto" w:fill="auto"/>
            <w:vAlign w:val="center"/>
            <w:tcPrChange w:id="1020" w:author="Newton Oller de Mello" w:date="2018-03-12T16:53:00Z">
              <w:tcPr>
                <w:tcW w:w="652" w:type="pct"/>
                <w:gridSpan w:val="2"/>
                <w:shd w:val="clear" w:color="auto" w:fill="auto"/>
                <w:vAlign w:val="center"/>
              </w:tcPr>
            </w:tcPrChange>
          </w:tcPr>
          <w:p w14:paraId="379A7869" w14:textId="27641B3B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dNroIdenAero</w:t>
            </w:r>
          </w:p>
        </w:tc>
        <w:tc>
          <w:tcPr>
            <w:tcW w:w="811" w:type="pct"/>
            <w:shd w:val="clear" w:color="auto" w:fill="auto"/>
            <w:vAlign w:val="center"/>
            <w:tcPrChange w:id="1021" w:author="Newton Oller de Mello" w:date="2018-03-12T16:53:00Z">
              <w:tcPr>
                <w:tcW w:w="797" w:type="pct"/>
                <w:gridSpan w:val="2"/>
                <w:shd w:val="clear" w:color="auto" w:fill="auto"/>
                <w:vAlign w:val="center"/>
              </w:tcPr>
            </w:tcPrChange>
          </w:tcPr>
          <w:p w14:paraId="3C0A2DE9" w14:textId="68EF4E80" w:rsidR="00D53405" w:rsidRPr="00DE3D75" w:rsidRDefault="00D53405" w:rsidP="00D5340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identificación de la aeronave</w:t>
            </w:r>
          </w:p>
        </w:tc>
        <w:tc>
          <w:tcPr>
            <w:tcW w:w="354" w:type="pct"/>
            <w:shd w:val="clear" w:color="auto" w:fill="auto"/>
            <w:vAlign w:val="center"/>
            <w:tcPrChange w:id="1022" w:author="Newton Oller de Mello" w:date="2018-03-12T16:53:00Z">
              <w:tcPr>
                <w:tcW w:w="392" w:type="pct"/>
                <w:gridSpan w:val="2"/>
                <w:shd w:val="clear" w:color="auto" w:fill="auto"/>
                <w:vAlign w:val="center"/>
              </w:tcPr>
            </w:tcPrChange>
          </w:tcPr>
          <w:p w14:paraId="6D900E58" w14:textId="3D8C5F35" w:rsidR="00D53405" w:rsidRPr="00DE3D75" w:rsidRDefault="00137D43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E480</w:t>
            </w:r>
            <w:del w:id="1023" w:author="Newton Oller de Mello" w:date="2018-03-12T16:53:00Z">
              <w:r w:rsidR="00D53405" w:rsidRPr="00DE3D75" w:rsidDel="00B03EE8">
                <w:rPr>
                  <w:rFonts w:ascii="Arial" w:hAnsi="Arial" w:cs="Arial"/>
                  <w:sz w:val="16"/>
                  <w:szCs w:val="16"/>
                </w:rPr>
                <w:delText>E471</w:delText>
              </w:r>
            </w:del>
          </w:p>
        </w:tc>
        <w:tc>
          <w:tcPr>
            <w:tcW w:w="254" w:type="pct"/>
            <w:shd w:val="clear" w:color="auto" w:fill="auto"/>
            <w:vAlign w:val="center"/>
            <w:tcPrChange w:id="1024" w:author="Newton Oller de Mello" w:date="2018-03-12T16:53:00Z">
              <w:tcPr>
                <w:tcW w:w="469" w:type="pct"/>
                <w:gridSpan w:val="3"/>
                <w:shd w:val="clear" w:color="auto" w:fill="auto"/>
                <w:vAlign w:val="center"/>
              </w:tcPr>
            </w:tcPrChange>
          </w:tcPr>
          <w:p w14:paraId="4A8349D8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  <w:tcPrChange w:id="1025" w:author="Newton Oller de Mello" w:date="2018-03-12T16:53:00Z">
              <w:tcPr>
                <w:tcW w:w="470" w:type="pct"/>
                <w:gridSpan w:val="2"/>
                <w:shd w:val="clear" w:color="auto" w:fill="auto"/>
                <w:vAlign w:val="center"/>
              </w:tcPr>
            </w:tcPrChange>
          </w:tcPr>
          <w:p w14:paraId="29B4B152" w14:textId="59044DD5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</w:t>
            </w:r>
          </w:p>
        </w:tc>
        <w:tc>
          <w:tcPr>
            <w:tcW w:w="406" w:type="pct"/>
            <w:shd w:val="clear" w:color="auto" w:fill="auto"/>
            <w:vAlign w:val="center"/>
            <w:tcPrChange w:id="1026" w:author="Newton Oller de Mello" w:date="2018-03-12T16:53:00Z">
              <w:tcPr>
                <w:tcW w:w="469" w:type="pct"/>
                <w:shd w:val="clear" w:color="auto" w:fill="auto"/>
                <w:vAlign w:val="center"/>
              </w:tcPr>
            </w:tcPrChange>
          </w:tcPr>
          <w:p w14:paraId="14036611" w14:textId="26CFB97D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shd w:val="clear" w:color="auto" w:fill="auto"/>
            <w:vAlign w:val="center"/>
            <w:tcPrChange w:id="1027" w:author="Newton Oller de Mello" w:date="2018-03-12T16:53:00Z">
              <w:tcPr>
                <w:tcW w:w="705" w:type="pct"/>
                <w:gridSpan w:val="2"/>
                <w:shd w:val="clear" w:color="auto" w:fill="auto"/>
                <w:vAlign w:val="center"/>
              </w:tcPr>
            </w:tcPrChange>
          </w:tcPr>
          <w:p w14:paraId="616F5465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  <w:tcPrChange w:id="1028" w:author="Newton Oller de Mello" w:date="2018-03-12T16:53:00Z">
              <w:tcPr>
                <w:tcW w:w="400" w:type="pct"/>
                <w:gridSpan w:val="2"/>
                <w:shd w:val="clear" w:color="auto" w:fill="auto"/>
                <w:vAlign w:val="center"/>
              </w:tcPr>
            </w:tcPrChange>
          </w:tcPr>
          <w:p w14:paraId="070585B4" w14:textId="77777777" w:rsidR="00D53405" w:rsidRPr="00DE3D75" w:rsidRDefault="00D53405" w:rsidP="00D5340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CA36CED" w14:textId="77777777" w:rsidR="005535F0" w:rsidRPr="00DE3D75" w:rsidRDefault="005535F0" w:rsidP="00B067CF">
      <w:pPr>
        <w:pStyle w:val="Sinespaciado"/>
        <w:rPr>
          <w:rFonts w:ascii="Arial" w:hAnsi="Arial" w:cs="Arial"/>
          <w:b/>
        </w:rPr>
      </w:pPr>
    </w:p>
    <w:p w14:paraId="4A77E786" w14:textId="63D60DFE" w:rsidR="00B067CF" w:rsidRPr="00DE3D75" w:rsidRDefault="009322E7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E3</w:t>
      </w:r>
      <w:r w:rsidR="00B067CF" w:rsidRPr="00DE3D75">
        <w:rPr>
          <w:rFonts w:ascii="Arial" w:hAnsi="Arial" w:cs="Arial"/>
          <w:b/>
        </w:rPr>
        <w:t>.4.</w:t>
      </w:r>
      <w:r w:rsidR="00B067CF" w:rsidRPr="00DE3D75">
        <w:rPr>
          <w:rFonts w:ascii="Arial" w:hAnsi="Arial" w:cs="Arial"/>
          <w:b/>
        </w:rPr>
        <w:tab/>
        <w:t xml:space="preserve">Campos que identifican al conductor del vehículo </w:t>
      </w:r>
      <w:r w:rsidR="00137D43" w:rsidRPr="00DE3D75">
        <w:rPr>
          <w:rFonts w:ascii="Arial" w:hAnsi="Arial" w:cs="Arial"/>
          <w:b/>
        </w:rPr>
        <w:t>(E49</w:t>
      </w:r>
      <w:r w:rsidR="007E0980" w:rsidRPr="00DE3D75">
        <w:rPr>
          <w:rFonts w:ascii="Arial" w:hAnsi="Arial" w:cs="Arial"/>
          <w:b/>
        </w:rPr>
        <w:t>0-E499)</w:t>
      </w:r>
    </w:p>
    <w:p w14:paraId="74F9DB3D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849"/>
        <w:gridCol w:w="1276"/>
        <w:gridCol w:w="2267"/>
        <w:gridCol w:w="993"/>
        <w:gridCol w:w="708"/>
        <w:gridCol w:w="991"/>
        <w:gridCol w:w="1133"/>
        <w:gridCol w:w="3546"/>
        <w:gridCol w:w="1240"/>
      </w:tblGrid>
      <w:tr w:rsidR="001A4350" w:rsidRPr="00DE3D75" w14:paraId="0D61AD59" w14:textId="77777777" w:rsidTr="00550B94">
        <w:trPr>
          <w:trHeight w:val="552"/>
          <w:tblHeader/>
        </w:trPr>
        <w:tc>
          <w:tcPr>
            <w:tcW w:w="353" w:type="pct"/>
            <w:shd w:val="clear" w:color="auto" w:fill="D5DCE4" w:themeFill="text2" w:themeFillTint="33"/>
            <w:vAlign w:val="center"/>
          </w:tcPr>
          <w:p w14:paraId="305CB204" w14:textId="20B7EE2F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6F260ADB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</w:tcPr>
          <w:p w14:paraId="217B77BC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</w:tcPr>
          <w:p w14:paraId="18AD2AA9" w14:textId="3AC4D600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</w:tcPr>
          <w:p w14:paraId="464A542F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2C8C7128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22DDDC75" w14:textId="4FD9ACDE" w:rsidR="00B067CF" w:rsidRPr="00DE3D75" w:rsidRDefault="003E221B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345F2E93" w14:textId="7402EE08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67" w:type="pct"/>
            <w:shd w:val="clear" w:color="auto" w:fill="D5DCE4" w:themeFill="text2" w:themeFillTint="33"/>
            <w:vAlign w:val="center"/>
          </w:tcPr>
          <w:p w14:paraId="428A8E7A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5888A653" w14:textId="77777777" w:rsidR="00B067CF" w:rsidRPr="00DE3D75" w:rsidRDefault="00B067CF" w:rsidP="00550B9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4BB20604" w14:textId="77777777" w:rsidTr="00327D7B">
        <w:trPr>
          <w:trHeight w:val="552"/>
        </w:trPr>
        <w:tc>
          <w:tcPr>
            <w:tcW w:w="353" w:type="pct"/>
            <w:shd w:val="clear" w:color="auto" w:fill="E7E6E6" w:themeFill="background2"/>
            <w:vAlign w:val="center"/>
          </w:tcPr>
          <w:p w14:paraId="7743F81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05914C25" w14:textId="6FAC57EB" w:rsidR="00327D7B" w:rsidRPr="00DE3D75" w:rsidRDefault="00327D7B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29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91615A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3222ED8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gCideConVEh</w:t>
            </w:r>
          </w:p>
        </w:tc>
        <w:tc>
          <w:tcPr>
            <w:tcW w:w="810" w:type="pct"/>
            <w:shd w:val="clear" w:color="auto" w:fill="E7E6E6" w:themeFill="background2"/>
            <w:vAlign w:val="center"/>
          </w:tcPr>
          <w:p w14:paraId="00FE1AF9" w14:textId="77777777" w:rsidR="00327D7B" w:rsidRPr="00DE3D75" w:rsidRDefault="00327D7B" w:rsidP="00327D7B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Campos que identifican al conductor del vehículo </w:t>
            </w:r>
          </w:p>
        </w:tc>
        <w:tc>
          <w:tcPr>
            <w:tcW w:w="355" w:type="pct"/>
            <w:shd w:val="clear" w:color="auto" w:fill="E7E6E6" w:themeFill="background2"/>
            <w:vAlign w:val="center"/>
          </w:tcPr>
          <w:p w14:paraId="2F5D8345" w14:textId="0C020898" w:rsidR="00327D7B" w:rsidRPr="00DE3D75" w:rsidRDefault="007E0980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E410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3181CC7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5B8E4490" w14:textId="77777777" w:rsidR="00327D7B" w:rsidRPr="00DE3D75" w:rsidRDefault="00327D7B" w:rsidP="00327D7B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7BE94181" w14:textId="77777777" w:rsidR="00327D7B" w:rsidRPr="00DE3D75" w:rsidRDefault="00327D7B" w:rsidP="00327D7B">
            <w:pPr>
              <w:spacing w:line="229" w:lineRule="exact"/>
              <w:ind w:left="3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67" w:type="pct"/>
            <w:shd w:val="clear" w:color="auto" w:fill="E7E6E6" w:themeFill="background2"/>
            <w:vAlign w:val="center"/>
          </w:tcPr>
          <w:p w14:paraId="3E82FDA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424AD3F4" w14:textId="585F7C1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091E18E" w14:textId="77777777" w:rsidTr="00137D43">
        <w:trPr>
          <w:trHeight w:val="408"/>
        </w:trPr>
        <w:tc>
          <w:tcPr>
            <w:tcW w:w="353" w:type="pct"/>
            <w:shd w:val="clear" w:color="auto" w:fill="auto"/>
            <w:vAlign w:val="center"/>
          </w:tcPr>
          <w:p w14:paraId="079DA12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53BCC2D" w14:textId="4E7D2B77" w:rsidR="00327D7B" w:rsidRPr="00DE3D75" w:rsidRDefault="00327D7B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30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91615A"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4BBF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dNatCond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07C59A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Naturaleza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D887B32" w14:textId="5ABEE839" w:rsidR="00327D7B" w:rsidRPr="00DE3D75" w:rsidRDefault="00137D4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31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47EAD5A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712384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0533B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2F9DB0FF" w14:textId="77777777" w:rsidR="00327D7B" w:rsidRPr="00DE3D75" w:rsidRDefault="00327D7B" w:rsidP="00327D7B">
            <w:pPr>
              <w:spacing w:line="229" w:lineRule="exact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1= Contribuyente </w:t>
            </w:r>
          </w:p>
          <w:p w14:paraId="4F9C055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No contribuyente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2F85F196" w14:textId="657E2132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E88863D" w14:textId="77777777" w:rsidTr="00137D43">
        <w:trPr>
          <w:trHeight w:val="415"/>
        </w:trPr>
        <w:tc>
          <w:tcPr>
            <w:tcW w:w="353" w:type="pct"/>
            <w:shd w:val="clear" w:color="auto" w:fill="auto"/>
            <w:vAlign w:val="center"/>
          </w:tcPr>
          <w:p w14:paraId="3811353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733ED7B" w14:textId="23AA5DE4" w:rsidR="00327D7B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E2A416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61AFAD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Nombre o Razón Social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4159A11" w14:textId="6C5AB572" w:rsidR="00327D7B" w:rsidRPr="00DE3D75" w:rsidRDefault="00137D43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32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033" w:author="Newton Oller de Mello" w:date="2018-03-12T16:53:00Z">
              <w:r w:rsidR="00327D7B" w:rsidRPr="00DE3D75" w:rsidDel="00DC035C">
                <w:rPr>
                  <w:rFonts w:ascii="Arial" w:hAnsi="Arial" w:cs="Arial"/>
                  <w:sz w:val="16"/>
                  <w:szCs w:val="16"/>
                </w:rPr>
                <w:delText>E475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3BC44C1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74A857A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1034" w:author="Newton Oller de Mello" w:date="2018-03-12T16:54:00Z">
              <w:r w:rsidRPr="00DE3D75">
                <w:rPr>
                  <w:rFonts w:ascii="Arial" w:hAnsi="Arial" w:cs="Arial"/>
                  <w:sz w:val="16"/>
                  <w:szCs w:val="16"/>
                </w:rPr>
                <w:t>5-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38D76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14AC4397" w14:textId="72690F1B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FA9C21C" w14:textId="3AE46D8B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1615A" w:rsidRPr="00DE3D75" w14:paraId="44869BA9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7692925F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700639E6" w14:textId="1D286E5C" w:rsidR="0091615A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35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E82245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dRucCond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9777255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RUC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669E260" w14:textId="7F7CBA6C" w:rsidR="0091615A" w:rsidRPr="00DE3D75" w:rsidRDefault="00137D43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36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771E38E4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D796F9F" w14:textId="0D9F078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6BC1D14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49B43479" w14:textId="1F7CF209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Pr="00DE3D75">
              <w:rPr>
                <w:rFonts w:ascii="Arial" w:hAnsi="Arial" w:cs="Arial"/>
                <w:sz w:val="16"/>
                <w:szCs w:val="16"/>
              </w:rPr>
              <w:t>1 = 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214DE63E" w14:textId="29980FF4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1615A" w:rsidRPr="00DE3D75" w14:paraId="1F3E2B2E" w14:textId="77777777" w:rsidTr="00137D43">
        <w:trPr>
          <w:trHeight w:val="429"/>
        </w:trPr>
        <w:tc>
          <w:tcPr>
            <w:tcW w:w="353" w:type="pct"/>
            <w:shd w:val="clear" w:color="auto" w:fill="auto"/>
            <w:vAlign w:val="center"/>
          </w:tcPr>
          <w:p w14:paraId="7B0E72A4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7450EC05" w14:textId="3535B02E" w:rsidR="0091615A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37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F7B7220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dDvCond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DD62EA3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Digito Verificador del RUC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CC7E41A" w14:textId="40199E9B" w:rsidR="0091615A" w:rsidRPr="00DE3D75" w:rsidRDefault="00137D43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38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5B869ED2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687D546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40DC95A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0FF26341" w14:textId="0E2588A7" w:rsidR="0091615A" w:rsidRPr="00DE3D75" w:rsidRDefault="0091615A" w:rsidP="00945B7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39" w:author="Newton Oller de Mello" w:date="2018-03-12T16:55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945B7D"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60D67B1E" w14:textId="6A4BF722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1615A" w:rsidRPr="00DE3D75" w14:paraId="152D8965" w14:textId="77777777" w:rsidTr="00137D43">
        <w:trPr>
          <w:trHeight w:val="278"/>
        </w:trPr>
        <w:tc>
          <w:tcPr>
            <w:tcW w:w="353" w:type="pct"/>
            <w:shd w:val="clear" w:color="auto" w:fill="auto"/>
            <w:vAlign w:val="center"/>
          </w:tcPr>
          <w:p w14:paraId="2F0B522A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05BCF8D" w14:textId="18E4110B" w:rsidR="0091615A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del w:id="1040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E480</w:delText>
              </w:r>
            </w:del>
            <w:ins w:id="1041" w:author="Newton Oller de Mello" w:date="2018-03-12T16:52:00Z">
              <w:r w:rsidRPr="00DE3D75">
                <w:rPr>
                  <w:rFonts w:ascii="Arial" w:hAnsi="Arial" w:cs="Arial"/>
                  <w:sz w:val="16"/>
                  <w:szCs w:val="16"/>
                </w:rPr>
                <w:t>E4</w:t>
              </w:r>
            </w:ins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D363A33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iTipDiCond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4639888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documento de identidad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BDF89B9" w14:textId="6F4DF37A" w:rsidR="0091615A" w:rsidRPr="00DE3D75" w:rsidRDefault="00137D43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42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29B362C3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1E0A389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EEB0AA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7" w:type="pct"/>
            <w:shd w:val="clear" w:color="auto" w:fill="auto"/>
          </w:tcPr>
          <w:p w14:paraId="3CFC20D5" w14:textId="5ABE518D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43" w:author="Newton Oller de Mello" w:date="2018-03-12T16:55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945B7D"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2</w:t>
            </w:r>
          </w:p>
          <w:p w14:paraId="2F845244" w14:textId="3403470B" w:rsidR="0091615A" w:rsidRPr="00DE3D75" w:rsidRDefault="0091615A" w:rsidP="0091615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 informar si E4</w:t>
            </w:r>
            <w:del w:id="1044" w:author="Newton Oller de Mello" w:date="2018-03-12T16:55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945B7D"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1</w:t>
            </w:r>
          </w:p>
          <w:p w14:paraId="0254BEBE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Cédula de identidad Paraguaya</w:t>
            </w:r>
          </w:p>
          <w:p w14:paraId="08262FCE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Pasaporte</w:t>
            </w:r>
          </w:p>
          <w:p w14:paraId="3C04AED5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Cédula de Extranjeros</w:t>
            </w:r>
          </w:p>
          <w:p w14:paraId="1AB3E64E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Carnet de residencia</w:t>
            </w:r>
          </w:p>
          <w:p w14:paraId="02970D17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9= Otro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77DDDB28" w14:textId="745BBF38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1615A" w:rsidRPr="00DE3D75" w14:paraId="364A83DF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0EFC957A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AFF1C20" w14:textId="2F820F95" w:rsidR="0091615A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Pr="00DE3D75">
              <w:rPr>
                <w:rFonts w:ascii="Arial" w:hAnsi="Arial" w:cs="Arial"/>
                <w:sz w:val="16"/>
                <w:szCs w:val="16"/>
              </w:rPr>
              <w:t>6</w:t>
            </w:r>
            <w:del w:id="1045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8</w:delText>
              </w:r>
            </w:del>
          </w:p>
        </w:tc>
        <w:tc>
          <w:tcPr>
            <w:tcW w:w="456" w:type="pct"/>
            <w:shd w:val="clear" w:color="auto" w:fill="auto"/>
            <w:vAlign w:val="center"/>
          </w:tcPr>
          <w:p w14:paraId="77E6B0F1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dDtipDiCon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81F0C07" w14:textId="77777777" w:rsidR="0091615A" w:rsidRPr="00DE3D75" w:rsidRDefault="0091615A" w:rsidP="0091615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documento de identidad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A1D59C3" w14:textId="57449F60" w:rsidR="0091615A" w:rsidRPr="00DE3D75" w:rsidRDefault="00137D43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46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230952ED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37BF13B5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2-30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863D6C7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693369D5" w14:textId="4F79FA3C" w:rsidR="0091615A" w:rsidRPr="00DE3D75" w:rsidRDefault="0091615A" w:rsidP="0091615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Referente al campo </w:t>
            </w:r>
            <w:del w:id="1047" w:author="Newton Oller de Mello" w:date="2018-03-12T16:55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E481</w:delText>
              </w:r>
            </w:del>
            <w:ins w:id="1048" w:author="Newton Oller de Mello" w:date="2018-03-12T16:55:00Z">
              <w:r w:rsidRPr="00DE3D75">
                <w:rPr>
                  <w:rFonts w:ascii="Arial" w:hAnsi="Arial" w:cs="Arial"/>
                  <w:sz w:val="16"/>
                  <w:szCs w:val="16"/>
                </w:rPr>
                <w:t>E4</w:t>
              </w:r>
            </w:ins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945B7D"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  <w:p w14:paraId="746FEC8A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01= “Cédula de identidad”</w:t>
            </w:r>
          </w:p>
          <w:p w14:paraId="04D25403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02= “Pasaporte”</w:t>
            </w:r>
          </w:p>
          <w:p w14:paraId="13ED9D88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03= “Cédula de Extranjeros”</w:t>
            </w:r>
          </w:p>
          <w:p w14:paraId="1DC124DA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04= “Carnet de residencia”</w:t>
            </w:r>
          </w:p>
          <w:p w14:paraId="15AF8CC0" w14:textId="2BF95102" w:rsidR="0091615A" w:rsidRPr="00DE3D75" w:rsidRDefault="0091615A" w:rsidP="0091615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="00945B7D" w:rsidRPr="00DE3D75">
              <w:rPr>
                <w:rFonts w:ascii="Arial" w:hAnsi="Arial" w:cs="Arial"/>
                <w:sz w:val="16"/>
                <w:szCs w:val="16"/>
              </w:rPr>
              <w:t>5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9 describir el tipo de documento de identidad del conductor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0AB75528" w14:textId="388E8ED0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1615A" w:rsidRPr="00DE3D75" w14:paraId="748A6E8C" w14:textId="77777777" w:rsidTr="00327D7B">
        <w:trPr>
          <w:trHeight w:val="552"/>
        </w:trPr>
        <w:tc>
          <w:tcPr>
            <w:tcW w:w="353" w:type="pct"/>
            <w:shd w:val="clear" w:color="auto" w:fill="auto"/>
            <w:vAlign w:val="center"/>
          </w:tcPr>
          <w:p w14:paraId="63B1DF85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E3.4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9D8E588" w14:textId="2F7CADF0" w:rsidR="0091615A" w:rsidRPr="00DE3D75" w:rsidRDefault="0091615A" w:rsidP="00137D4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r w:rsidRPr="00DE3D7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0EA61AE" w14:textId="77777777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dNumDiCond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AB230CB" w14:textId="77777777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Documento de Identidad del Conductor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106BAC2" w14:textId="7482E32B" w:rsidR="0091615A" w:rsidRPr="00DE3D75" w:rsidRDefault="00137D43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E49</w:t>
            </w:r>
            <w:del w:id="1049" w:author="Newton Oller de Mello" w:date="2018-03-12T16:52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050" w:author="Newton Oller de Mello" w:date="2018-03-12T16:53:00Z">
              <w:r w:rsidR="0091615A" w:rsidRPr="00DE3D75" w:rsidDel="00DC035C">
                <w:rPr>
                  <w:rFonts w:ascii="Arial" w:hAnsi="Arial" w:cs="Arial"/>
                  <w:sz w:val="16"/>
                  <w:szCs w:val="16"/>
                </w:rPr>
                <w:delText>E475</w:delText>
              </w:r>
            </w:del>
          </w:p>
        </w:tc>
        <w:tc>
          <w:tcPr>
            <w:tcW w:w="253" w:type="pct"/>
            <w:shd w:val="clear" w:color="auto" w:fill="auto"/>
            <w:vAlign w:val="center"/>
          </w:tcPr>
          <w:p w14:paraId="6A37643D" w14:textId="1C76AD37" w:rsidR="0091615A" w:rsidRPr="00DE3D75" w:rsidRDefault="00945B7D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A0D681A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5F9586" w14:textId="77777777" w:rsidR="0091615A" w:rsidRPr="00DE3D75" w:rsidRDefault="0091615A" w:rsidP="009161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30F7F49F" w14:textId="651BA163" w:rsidR="0091615A" w:rsidRPr="00DE3D75" w:rsidRDefault="0091615A" w:rsidP="0091615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E4</w:t>
            </w:r>
            <w:r w:rsidR="00137D43" w:rsidRPr="00DE3D75">
              <w:rPr>
                <w:rFonts w:ascii="Arial" w:hAnsi="Arial" w:cs="Arial"/>
                <w:sz w:val="16"/>
                <w:szCs w:val="16"/>
              </w:rPr>
              <w:t>9</w:t>
            </w:r>
            <w:del w:id="1051" w:author="Newton Oller de Mello" w:date="2018-03-12T16:55:00Z">
              <w:r w:rsidRPr="00DE3D75" w:rsidDel="00D636C3">
                <w:rPr>
                  <w:rFonts w:ascii="Arial" w:hAnsi="Arial" w:cs="Arial"/>
                  <w:sz w:val="16"/>
                  <w:szCs w:val="16"/>
                </w:rPr>
                <w:delText>7</w:delText>
              </w:r>
            </w:del>
            <w:r w:rsidR="00945B7D"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2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370416B" w14:textId="1AD818E3" w:rsidR="0091615A" w:rsidRPr="00DE3D75" w:rsidRDefault="0091615A" w:rsidP="0091615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7DBFF867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28690BAB" w14:textId="77777777" w:rsidR="004401CC" w:rsidRPr="00DE3D75" w:rsidRDefault="004401CC" w:rsidP="004401CC">
      <w:pPr>
        <w:pStyle w:val="Sinespaciado"/>
        <w:rPr>
          <w:moveTo w:id="1052" w:author="Marta Liz Bordon Aguero" w:date="2018-03-19T11:56:00Z"/>
          <w:rFonts w:ascii="Arial" w:hAnsi="Arial" w:cs="Arial"/>
          <w:b/>
        </w:rPr>
      </w:pPr>
      <w:moveToRangeStart w:id="1053" w:author="Marta Liz Bordon Aguero" w:date="2018-03-19T11:56:00Z" w:name="move509223913"/>
      <w:moveTo w:id="1054" w:author="Marta Liz Bordon Aguero" w:date="2018-03-19T11:56:00Z">
        <w:r w:rsidRPr="00DE3D75">
          <w:rPr>
            <w:rFonts w:ascii="Arial" w:hAnsi="Arial" w:cs="Arial"/>
            <w:b/>
          </w:rPr>
          <w:t>E</w:t>
        </w:r>
      </w:moveTo>
      <w:r w:rsidR="009322E7" w:rsidRPr="00DE3D75">
        <w:rPr>
          <w:rFonts w:ascii="Arial" w:hAnsi="Arial" w:cs="Arial"/>
          <w:b/>
        </w:rPr>
        <w:t>4</w:t>
      </w:r>
      <w:moveTo w:id="1055" w:author="Marta Liz Bordon Aguero" w:date="2018-03-19T11:56:00Z">
        <w:r w:rsidRPr="00DE3D75">
          <w:rPr>
            <w:rFonts w:ascii="Arial" w:hAnsi="Arial" w:cs="Arial"/>
            <w:b/>
          </w:rPr>
          <w:t>.</w:t>
        </w:r>
        <w:r w:rsidRPr="00DE3D75">
          <w:rPr>
            <w:rFonts w:ascii="Arial" w:hAnsi="Arial" w:cs="Arial"/>
            <w:b/>
          </w:rPr>
          <w:tab/>
          <w:t>Grupo de datos de la moneda (</w:t>
        </w:r>
      </w:moveTo>
      <w:r w:rsidR="009322E7" w:rsidRPr="00DE3D75">
        <w:rPr>
          <w:rFonts w:ascii="Arial" w:hAnsi="Arial" w:cs="Arial"/>
          <w:b/>
        </w:rPr>
        <w:t>E500-E509</w:t>
      </w:r>
      <w:moveTo w:id="1056" w:author="Marta Liz Bordon Aguero" w:date="2018-03-19T11:56:00Z">
        <w:r w:rsidRPr="00DE3D75">
          <w:rPr>
            <w:rFonts w:ascii="Arial" w:hAnsi="Arial" w:cs="Arial"/>
            <w:b/>
          </w:rPr>
          <w:t xml:space="preserve">) </w:t>
        </w:r>
      </w:moveTo>
    </w:p>
    <w:p w14:paraId="60F16E8B" w14:textId="77777777" w:rsidR="004401CC" w:rsidRPr="00DE3D75" w:rsidRDefault="004401CC" w:rsidP="004401CC">
      <w:pPr>
        <w:pStyle w:val="Sinespaciado"/>
        <w:rPr>
          <w:moveTo w:id="1057" w:author="Marta Liz Bordon Aguero" w:date="2018-03-19T11:56:00Z"/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0"/>
        <w:gridCol w:w="890"/>
        <w:gridCol w:w="1276"/>
        <w:gridCol w:w="2267"/>
        <w:gridCol w:w="991"/>
        <w:gridCol w:w="708"/>
        <w:gridCol w:w="991"/>
        <w:gridCol w:w="1136"/>
        <w:gridCol w:w="3543"/>
        <w:gridCol w:w="1240"/>
      </w:tblGrid>
      <w:tr w:rsidR="004401CC" w:rsidRPr="00DE3D75" w14:paraId="4036F69A" w14:textId="77777777" w:rsidTr="001A4350">
        <w:trPr>
          <w:trHeight w:val="554"/>
        </w:trPr>
        <w:tc>
          <w:tcPr>
            <w:tcW w:w="339" w:type="pct"/>
            <w:shd w:val="clear" w:color="auto" w:fill="D5DCE4" w:themeFill="text2" w:themeFillTint="33"/>
            <w:vAlign w:val="center"/>
            <w:hideMark/>
          </w:tcPr>
          <w:p w14:paraId="292AB904" w14:textId="56D32741" w:rsidR="004401CC" w:rsidRPr="00DE3D75" w:rsidRDefault="004401CC" w:rsidP="00013EE3">
            <w:pPr>
              <w:jc w:val="center"/>
              <w:rPr>
                <w:moveTo w:id="1058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59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Gru</w:t>
              </w:r>
            </w:moveTo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18" w:type="pct"/>
            <w:shd w:val="clear" w:color="auto" w:fill="D5DCE4" w:themeFill="text2" w:themeFillTint="33"/>
            <w:vAlign w:val="center"/>
            <w:hideMark/>
          </w:tcPr>
          <w:p w14:paraId="6708A538" w14:textId="77777777" w:rsidR="004401CC" w:rsidRPr="00DE3D75" w:rsidRDefault="004401CC" w:rsidP="00013EE3">
            <w:pPr>
              <w:jc w:val="center"/>
              <w:rPr>
                <w:moveTo w:id="1060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61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ID</w:t>
              </w:r>
            </w:moveTo>
          </w:p>
        </w:tc>
        <w:tc>
          <w:tcPr>
            <w:tcW w:w="456" w:type="pct"/>
            <w:shd w:val="clear" w:color="auto" w:fill="D5DCE4" w:themeFill="text2" w:themeFillTint="33"/>
            <w:vAlign w:val="center"/>
            <w:hideMark/>
          </w:tcPr>
          <w:p w14:paraId="51B73C38" w14:textId="77777777" w:rsidR="004401CC" w:rsidRPr="00DE3D75" w:rsidRDefault="004401CC" w:rsidP="00013EE3">
            <w:pPr>
              <w:jc w:val="center"/>
              <w:rPr>
                <w:moveTo w:id="1062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63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Campo</w:t>
              </w:r>
            </w:moveTo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7D8E193D" w14:textId="58CB2F4F" w:rsidR="004401CC" w:rsidRPr="00DE3D75" w:rsidRDefault="004401CC" w:rsidP="00013EE3">
            <w:pPr>
              <w:jc w:val="center"/>
              <w:rPr>
                <w:moveTo w:id="1064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65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Descripc</w:t>
              </w:r>
            </w:moveTo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4F6B44C0" w14:textId="77777777" w:rsidR="004401CC" w:rsidRPr="00DE3D75" w:rsidRDefault="004401CC" w:rsidP="00013EE3">
            <w:pPr>
              <w:jc w:val="center"/>
              <w:rPr>
                <w:moveTo w:id="1066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67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Nodo Padre</w:t>
              </w:r>
            </w:moveTo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613962DF" w14:textId="77777777" w:rsidR="004401CC" w:rsidRPr="00DE3D75" w:rsidRDefault="004401CC" w:rsidP="00013EE3">
            <w:pPr>
              <w:jc w:val="center"/>
              <w:rPr>
                <w:moveTo w:id="1068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69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Tipo Dato</w:t>
              </w:r>
            </w:moveTo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7192FF24" w14:textId="17E0E1C1" w:rsidR="004401CC" w:rsidRPr="00DE3D75" w:rsidRDefault="003E221B" w:rsidP="00013EE3">
            <w:pPr>
              <w:jc w:val="center"/>
              <w:rPr>
                <w:moveTo w:id="1070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  <w:hideMark/>
          </w:tcPr>
          <w:p w14:paraId="2F530B21" w14:textId="6A5FB52D" w:rsidR="004401CC" w:rsidRPr="00DE3D75" w:rsidRDefault="004401CC" w:rsidP="00013EE3">
            <w:pPr>
              <w:jc w:val="center"/>
              <w:rPr>
                <w:moveTo w:id="1071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72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Ocur</w:t>
              </w:r>
            </w:moveTo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  <w:hideMark/>
          </w:tcPr>
          <w:p w14:paraId="1FDEBEFE" w14:textId="77777777" w:rsidR="004401CC" w:rsidRPr="00DE3D75" w:rsidRDefault="004401CC" w:rsidP="00013EE3">
            <w:pPr>
              <w:jc w:val="center"/>
              <w:rPr>
                <w:moveTo w:id="1073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74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Observaciones</w:t>
              </w:r>
            </w:moveTo>
          </w:p>
        </w:tc>
        <w:tc>
          <w:tcPr>
            <w:tcW w:w="443" w:type="pct"/>
            <w:shd w:val="clear" w:color="auto" w:fill="D5DCE4" w:themeFill="text2" w:themeFillTint="33"/>
            <w:vAlign w:val="center"/>
            <w:hideMark/>
          </w:tcPr>
          <w:p w14:paraId="3F51CD1F" w14:textId="77777777" w:rsidR="004401CC" w:rsidRPr="00DE3D75" w:rsidRDefault="004401CC" w:rsidP="00013EE3">
            <w:pPr>
              <w:jc w:val="center"/>
              <w:rPr>
                <w:moveTo w:id="1075" w:author="Marta Liz Bordon Aguero" w:date="2018-03-19T11:56:00Z"/>
                <w:rFonts w:ascii="Arial" w:hAnsi="Arial" w:cs="Arial"/>
                <w:b/>
                <w:sz w:val="16"/>
                <w:szCs w:val="16"/>
              </w:rPr>
            </w:pPr>
            <w:moveTo w:id="1076" w:author="Marta Liz Bordon Aguero" w:date="2018-03-19T11:56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Vers.</w:t>
              </w:r>
            </w:moveTo>
          </w:p>
        </w:tc>
      </w:tr>
      <w:tr w:rsidR="00327D7B" w:rsidRPr="00DE3D75" w14:paraId="042E6312" w14:textId="77777777" w:rsidTr="00327D7B">
        <w:trPr>
          <w:trHeight w:val="548"/>
        </w:trPr>
        <w:tc>
          <w:tcPr>
            <w:tcW w:w="339" w:type="pct"/>
            <w:shd w:val="clear" w:color="auto" w:fill="E7E6E6" w:themeFill="background2"/>
            <w:vAlign w:val="center"/>
            <w:hideMark/>
          </w:tcPr>
          <w:p w14:paraId="179F51B5" w14:textId="77777777" w:rsidR="00327D7B" w:rsidRPr="00DE3D75" w:rsidRDefault="00327D7B" w:rsidP="00327D7B">
            <w:pPr>
              <w:pStyle w:val="Sinespaciado"/>
              <w:jc w:val="center"/>
              <w:rPr>
                <w:moveTo w:id="1077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78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8" w:type="pct"/>
            <w:shd w:val="clear" w:color="auto" w:fill="E7E6E6" w:themeFill="background2"/>
            <w:vAlign w:val="center"/>
            <w:hideMark/>
          </w:tcPr>
          <w:p w14:paraId="560E4579" w14:textId="77777777" w:rsidR="00327D7B" w:rsidRPr="00DE3D75" w:rsidRDefault="00327D7B" w:rsidP="00327D7B">
            <w:pPr>
              <w:pStyle w:val="Sinespaciado"/>
              <w:jc w:val="center"/>
              <w:rPr>
                <w:moveTo w:id="1079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80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456" w:type="pct"/>
            <w:shd w:val="clear" w:color="auto" w:fill="E7E6E6" w:themeFill="background2"/>
            <w:vAlign w:val="center"/>
            <w:hideMark/>
          </w:tcPr>
          <w:p w14:paraId="7C8C200D" w14:textId="77777777" w:rsidR="00327D7B" w:rsidRPr="00DE3D75" w:rsidRDefault="00327D7B" w:rsidP="00327D7B">
            <w:pPr>
              <w:pStyle w:val="Sinespaciado"/>
              <w:jc w:val="center"/>
              <w:rPr>
                <w:moveTo w:id="1081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82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gDatMon</w:t>
              </w:r>
            </w:moveTo>
          </w:p>
        </w:tc>
        <w:tc>
          <w:tcPr>
            <w:tcW w:w="810" w:type="pct"/>
            <w:shd w:val="clear" w:color="auto" w:fill="E7E6E6" w:themeFill="background2"/>
            <w:vAlign w:val="center"/>
            <w:hideMark/>
          </w:tcPr>
          <w:p w14:paraId="26B67E8C" w14:textId="77777777" w:rsidR="00327D7B" w:rsidRPr="00DE3D75" w:rsidRDefault="00327D7B" w:rsidP="00327D7B">
            <w:pPr>
              <w:pStyle w:val="Sinespaciado"/>
              <w:rPr>
                <w:moveTo w:id="1083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84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Grupo de datos de la moneda</w:t>
              </w:r>
            </w:moveTo>
          </w:p>
        </w:tc>
        <w:tc>
          <w:tcPr>
            <w:tcW w:w="354" w:type="pct"/>
            <w:shd w:val="clear" w:color="auto" w:fill="E7E6E6" w:themeFill="background2"/>
            <w:vAlign w:val="center"/>
            <w:hideMark/>
          </w:tcPr>
          <w:p w14:paraId="42218305" w14:textId="77777777" w:rsidR="00327D7B" w:rsidRPr="00DE3D75" w:rsidRDefault="00327D7B" w:rsidP="00327D7B">
            <w:pPr>
              <w:pStyle w:val="Sinespaciado"/>
              <w:jc w:val="center"/>
              <w:rPr>
                <w:moveTo w:id="1085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86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E001</w:t>
              </w:r>
            </w:moveTo>
          </w:p>
        </w:tc>
        <w:tc>
          <w:tcPr>
            <w:tcW w:w="253" w:type="pct"/>
            <w:shd w:val="clear" w:color="auto" w:fill="E7E6E6" w:themeFill="background2"/>
            <w:vAlign w:val="center"/>
            <w:hideMark/>
          </w:tcPr>
          <w:p w14:paraId="1AAC3F92" w14:textId="77777777" w:rsidR="00327D7B" w:rsidRPr="00DE3D75" w:rsidRDefault="00327D7B" w:rsidP="00327D7B">
            <w:pPr>
              <w:pStyle w:val="Sinespaciado"/>
              <w:jc w:val="center"/>
              <w:rPr>
                <w:moveTo w:id="1087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88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G</w:t>
              </w:r>
            </w:moveTo>
          </w:p>
        </w:tc>
        <w:tc>
          <w:tcPr>
            <w:tcW w:w="354" w:type="pct"/>
            <w:shd w:val="clear" w:color="auto" w:fill="E7E6E6" w:themeFill="background2"/>
            <w:vAlign w:val="center"/>
            <w:hideMark/>
          </w:tcPr>
          <w:p w14:paraId="5D0F74F7" w14:textId="77777777" w:rsidR="00327D7B" w:rsidRPr="00DE3D75" w:rsidRDefault="00327D7B" w:rsidP="00327D7B">
            <w:pPr>
              <w:pStyle w:val="Sinespaciado"/>
              <w:jc w:val="center"/>
              <w:rPr>
                <w:moveTo w:id="1089" w:author="Marta Liz Bordon Aguero" w:date="2018-03-19T11:56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  <w:hideMark/>
          </w:tcPr>
          <w:p w14:paraId="35071906" w14:textId="77777777" w:rsidR="00327D7B" w:rsidRPr="00DE3D75" w:rsidRDefault="00327D7B" w:rsidP="00327D7B">
            <w:pPr>
              <w:pStyle w:val="Sinespaciado"/>
              <w:jc w:val="center"/>
              <w:rPr>
                <w:moveTo w:id="1090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91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moveTo>
          </w:p>
        </w:tc>
        <w:tc>
          <w:tcPr>
            <w:tcW w:w="1266" w:type="pct"/>
            <w:shd w:val="clear" w:color="auto" w:fill="E7E6E6" w:themeFill="background2"/>
            <w:vAlign w:val="center"/>
            <w:hideMark/>
          </w:tcPr>
          <w:p w14:paraId="6C57C73B" w14:textId="49FC5AEB" w:rsidR="00327D7B" w:rsidRPr="00DE3D75" w:rsidRDefault="00327D7B" w:rsidP="00327D7B">
            <w:pPr>
              <w:pStyle w:val="Sinespaciado"/>
              <w:rPr>
                <w:moveTo w:id="1092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93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No informar si C00</w:t>
              </w:r>
            </w:moveTo>
            <w:r w:rsidR="005C775F" w:rsidRPr="00DE3D75">
              <w:rPr>
                <w:rFonts w:ascii="Arial" w:hAnsi="Arial" w:cs="Arial"/>
                <w:sz w:val="16"/>
                <w:szCs w:val="16"/>
              </w:rPr>
              <w:t>2</w:t>
            </w:r>
            <w:moveTo w:id="1094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= 0</w:t>
              </w:r>
            </w:moveTo>
            <w:r w:rsidR="005C775F"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43" w:type="pct"/>
            <w:shd w:val="clear" w:color="auto" w:fill="E7E6E6" w:themeFill="background2"/>
            <w:vAlign w:val="center"/>
            <w:hideMark/>
          </w:tcPr>
          <w:p w14:paraId="7E830A48" w14:textId="08B3EC98" w:rsidR="00327D7B" w:rsidRPr="00DE3D75" w:rsidRDefault="00327D7B" w:rsidP="00327D7B">
            <w:pPr>
              <w:pStyle w:val="Sinespaciado"/>
              <w:jc w:val="center"/>
              <w:rPr>
                <w:moveTo w:id="1095" w:author="Marta Liz Bordon Aguero" w:date="2018-03-19T11:56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8903DDF" w14:textId="77777777" w:rsidTr="00327D7B">
        <w:trPr>
          <w:trHeight w:val="333"/>
        </w:trPr>
        <w:tc>
          <w:tcPr>
            <w:tcW w:w="339" w:type="pct"/>
            <w:shd w:val="clear" w:color="auto" w:fill="auto"/>
            <w:vAlign w:val="center"/>
          </w:tcPr>
          <w:p w14:paraId="029B6736" w14:textId="77777777" w:rsidR="00327D7B" w:rsidRPr="00DE3D75" w:rsidRDefault="00327D7B" w:rsidP="00327D7B">
            <w:pPr>
              <w:pStyle w:val="Sinespaciado"/>
              <w:jc w:val="center"/>
              <w:rPr>
                <w:moveTo w:id="1096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97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1ED3228A" w14:textId="77777777" w:rsidR="00327D7B" w:rsidRPr="00DE3D75" w:rsidRDefault="00327D7B" w:rsidP="00327D7B">
            <w:pPr>
              <w:pStyle w:val="Sinespaciado"/>
              <w:jc w:val="center"/>
              <w:rPr>
                <w:moveTo w:id="1098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099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501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4E0CA26" w14:textId="77777777" w:rsidR="00327D7B" w:rsidRPr="00DE3D75" w:rsidRDefault="00327D7B" w:rsidP="00327D7B">
            <w:pPr>
              <w:pStyle w:val="Sinespaciado"/>
              <w:jc w:val="center"/>
              <w:rPr>
                <w:moveTo w:id="1100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01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iMonOpe</w:t>
              </w:r>
            </w:moveTo>
          </w:p>
        </w:tc>
        <w:tc>
          <w:tcPr>
            <w:tcW w:w="810" w:type="pct"/>
            <w:shd w:val="clear" w:color="auto" w:fill="auto"/>
            <w:vAlign w:val="center"/>
          </w:tcPr>
          <w:p w14:paraId="5EB7DF42" w14:textId="77777777" w:rsidR="00327D7B" w:rsidRPr="00DE3D75" w:rsidRDefault="00327D7B" w:rsidP="00327D7B">
            <w:pPr>
              <w:pStyle w:val="Sinespaciado"/>
              <w:rPr>
                <w:moveTo w:id="1102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03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Moneda de la operación </w:t>
              </w:r>
            </w:moveTo>
          </w:p>
        </w:tc>
        <w:tc>
          <w:tcPr>
            <w:tcW w:w="354" w:type="pct"/>
            <w:shd w:val="clear" w:color="auto" w:fill="auto"/>
            <w:vAlign w:val="center"/>
          </w:tcPr>
          <w:p w14:paraId="4EFCBD71" w14:textId="77777777" w:rsidR="00327D7B" w:rsidRPr="00DE3D75" w:rsidRDefault="00327D7B" w:rsidP="00327D7B">
            <w:pPr>
              <w:pStyle w:val="Sinespaciado"/>
              <w:jc w:val="center"/>
              <w:rPr>
                <w:moveTo w:id="1104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05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50FC896B" w14:textId="77777777" w:rsidR="00327D7B" w:rsidRPr="00DE3D75" w:rsidRDefault="00327D7B" w:rsidP="00327D7B">
            <w:pPr>
              <w:pStyle w:val="Sinespaciado"/>
              <w:jc w:val="center"/>
              <w:rPr>
                <w:moveTo w:id="1106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07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moveTo>
          </w:p>
        </w:tc>
        <w:tc>
          <w:tcPr>
            <w:tcW w:w="354" w:type="pct"/>
            <w:shd w:val="clear" w:color="auto" w:fill="auto"/>
            <w:vAlign w:val="center"/>
          </w:tcPr>
          <w:p w14:paraId="0330A0E5" w14:textId="77777777" w:rsidR="00327D7B" w:rsidRPr="00DE3D75" w:rsidRDefault="00327D7B" w:rsidP="00327D7B">
            <w:pPr>
              <w:pStyle w:val="Sinespaciado"/>
              <w:jc w:val="center"/>
              <w:rPr>
                <w:moveTo w:id="1108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09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3</w:t>
              </w:r>
            </w:moveTo>
          </w:p>
        </w:tc>
        <w:tc>
          <w:tcPr>
            <w:tcW w:w="406" w:type="pct"/>
            <w:shd w:val="clear" w:color="auto" w:fill="auto"/>
            <w:vAlign w:val="center"/>
          </w:tcPr>
          <w:p w14:paraId="7B992E8E" w14:textId="77777777" w:rsidR="00327D7B" w:rsidRPr="00DE3D75" w:rsidRDefault="00327D7B" w:rsidP="00327D7B">
            <w:pPr>
              <w:pStyle w:val="Sinespaciado"/>
              <w:jc w:val="center"/>
              <w:rPr>
                <w:moveTo w:id="1110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11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moveTo>
          </w:p>
        </w:tc>
        <w:tc>
          <w:tcPr>
            <w:tcW w:w="1266" w:type="pct"/>
            <w:shd w:val="clear" w:color="auto" w:fill="auto"/>
          </w:tcPr>
          <w:p w14:paraId="3E9BF4BA" w14:textId="77777777" w:rsidR="00327D7B" w:rsidRPr="00DE3D75" w:rsidRDefault="00327D7B" w:rsidP="00327D7B">
            <w:pPr>
              <w:pStyle w:val="Sinespaciado"/>
              <w:rPr>
                <w:moveTo w:id="1112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13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Ver tabla de codificaciones 5  presenta las monedas y sus codificaciones, de acuerdo con la norma ISO 4217</w:t>
              </w:r>
            </w:moveTo>
          </w:p>
        </w:tc>
        <w:tc>
          <w:tcPr>
            <w:tcW w:w="443" w:type="pct"/>
            <w:shd w:val="clear" w:color="auto" w:fill="auto"/>
            <w:vAlign w:val="center"/>
          </w:tcPr>
          <w:p w14:paraId="000846C9" w14:textId="7BF741B1" w:rsidR="00327D7B" w:rsidRPr="00DE3D75" w:rsidRDefault="00327D7B" w:rsidP="00327D7B">
            <w:pPr>
              <w:pStyle w:val="Sinespaciado"/>
              <w:jc w:val="center"/>
              <w:rPr>
                <w:moveTo w:id="1114" w:author="Marta Liz Bordon Aguero" w:date="2018-03-19T11:56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185A370" w14:textId="77777777" w:rsidTr="00327D7B">
        <w:trPr>
          <w:trHeight w:val="333"/>
        </w:trPr>
        <w:tc>
          <w:tcPr>
            <w:tcW w:w="339" w:type="pct"/>
            <w:shd w:val="clear" w:color="auto" w:fill="auto"/>
            <w:vAlign w:val="center"/>
          </w:tcPr>
          <w:p w14:paraId="30A27E56" w14:textId="77777777" w:rsidR="00327D7B" w:rsidRPr="00DE3D75" w:rsidRDefault="00327D7B" w:rsidP="00327D7B">
            <w:pPr>
              <w:pStyle w:val="Sinespaciado"/>
              <w:jc w:val="center"/>
              <w:rPr>
                <w:moveTo w:id="1115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16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64D5870D" w14:textId="77777777" w:rsidR="00327D7B" w:rsidRPr="00DE3D75" w:rsidRDefault="00327D7B" w:rsidP="00327D7B">
            <w:pPr>
              <w:pStyle w:val="Sinespaciado"/>
              <w:jc w:val="center"/>
              <w:rPr>
                <w:moveTo w:id="1117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18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502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EAAE772" w14:textId="77777777" w:rsidR="00327D7B" w:rsidRPr="00DE3D75" w:rsidRDefault="00327D7B" w:rsidP="00327D7B">
            <w:pPr>
              <w:pStyle w:val="Sinespaciado"/>
              <w:jc w:val="center"/>
              <w:rPr>
                <w:moveTo w:id="1119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20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dDmonOpe</w:t>
              </w:r>
            </w:moveTo>
          </w:p>
        </w:tc>
        <w:tc>
          <w:tcPr>
            <w:tcW w:w="810" w:type="pct"/>
            <w:shd w:val="clear" w:color="auto" w:fill="auto"/>
            <w:vAlign w:val="center"/>
          </w:tcPr>
          <w:p w14:paraId="2D7DE592" w14:textId="77777777" w:rsidR="00327D7B" w:rsidRPr="00DE3D75" w:rsidRDefault="00327D7B" w:rsidP="00327D7B">
            <w:pPr>
              <w:pStyle w:val="Sinespaciado"/>
              <w:rPr>
                <w:moveTo w:id="1121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22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Descripción de la moneda de operación</w:t>
              </w:r>
            </w:moveTo>
          </w:p>
        </w:tc>
        <w:tc>
          <w:tcPr>
            <w:tcW w:w="354" w:type="pct"/>
            <w:shd w:val="clear" w:color="auto" w:fill="auto"/>
            <w:vAlign w:val="center"/>
          </w:tcPr>
          <w:p w14:paraId="51DCCDE8" w14:textId="77777777" w:rsidR="00327D7B" w:rsidRPr="00DE3D75" w:rsidRDefault="00327D7B" w:rsidP="00327D7B">
            <w:pPr>
              <w:pStyle w:val="Sinespaciado"/>
              <w:jc w:val="center"/>
              <w:rPr>
                <w:moveTo w:id="1123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24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1ED41C25" w14:textId="77777777" w:rsidR="00327D7B" w:rsidRPr="00DE3D75" w:rsidRDefault="00327D7B" w:rsidP="00327D7B">
            <w:pPr>
              <w:pStyle w:val="Sinespaciado"/>
              <w:jc w:val="center"/>
              <w:rPr>
                <w:moveTo w:id="1125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26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A</w:t>
              </w:r>
            </w:moveTo>
          </w:p>
        </w:tc>
        <w:tc>
          <w:tcPr>
            <w:tcW w:w="354" w:type="pct"/>
            <w:shd w:val="clear" w:color="auto" w:fill="auto"/>
            <w:vAlign w:val="center"/>
          </w:tcPr>
          <w:p w14:paraId="4A486945" w14:textId="77777777" w:rsidR="00327D7B" w:rsidRPr="00DE3D75" w:rsidRDefault="00327D7B" w:rsidP="00327D7B">
            <w:pPr>
              <w:pStyle w:val="Sinespaciado"/>
              <w:jc w:val="center"/>
              <w:rPr>
                <w:moveTo w:id="1127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28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3-20</w:t>
              </w:r>
            </w:moveTo>
          </w:p>
        </w:tc>
        <w:tc>
          <w:tcPr>
            <w:tcW w:w="406" w:type="pct"/>
            <w:shd w:val="clear" w:color="auto" w:fill="auto"/>
            <w:vAlign w:val="center"/>
          </w:tcPr>
          <w:p w14:paraId="56FB4DE3" w14:textId="77777777" w:rsidR="00327D7B" w:rsidRPr="00DE3D75" w:rsidRDefault="00327D7B" w:rsidP="00327D7B">
            <w:pPr>
              <w:pStyle w:val="Sinespaciado"/>
              <w:jc w:val="center"/>
              <w:rPr>
                <w:moveTo w:id="1129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30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moveTo>
          </w:p>
        </w:tc>
        <w:tc>
          <w:tcPr>
            <w:tcW w:w="1266" w:type="pct"/>
            <w:shd w:val="clear" w:color="auto" w:fill="auto"/>
            <w:vAlign w:val="center"/>
          </w:tcPr>
          <w:p w14:paraId="01E7E4CC" w14:textId="77777777" w:rsidR="00327D7B" w:rsidRPr="00DE3D75" w:rsidRDefault="00327D7B" w:rsidP="00327D7B">
            <w:pPr>
              <w:pStyle w:val="Sinespaciado"/>
              <w:rPr>
                <w:moveTo w:id="1131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32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Referente al campo 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84105BB" w14:textId="34AFE6EC" w:rsidR="00327D7B" w:rsidRPr="00DE3D75" w:rsidRDefault="00327D7B" w:rsidP="00327D7B">
            <w:pPr>
              <w:pStyle w:val="Sinespaciado"/>
              <w:jc w:val="center"/>
              <w:rPr>
                <w:moveTo w:id="1133" w:author="Marta Liz Bordon Aguero" w:date="2018-03-19T11:56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0E5C097" w14:textId="77777777" w:rsidTr="00327D7B">
        <w:trPr>
          <w:trHeight w:val="333"/>
        </w:trPr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DBDB9F" w14:textId="77777777" w:rsidR="00327D7B" w:rsidRPr="00DE3D75" w:rsidRDefault="00327D7B" w:rsidP="00327D7B">
            <w:pPr>
              <w:pStyle w:val="Sinespaciado"/>
              <w:jc w:val="center"/>
              <w:rPr>
                <w:moveTo w:id="1134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35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55E19" w14:textId="77777777" w:rsidR="00327D7B" w:rsidRPr="00DE3D75" w:rsidRDefault="00327D7B" w:rsidP="00327D7B">
            <w:pPr>
              <w:pStyle w:val="Sinespaciado"/>
              <w:jc w:val="center"/>
              <w:rPr>
                <w:moveTo w:id="1136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37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503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797F6" w14:textId="77777777" w:rsidR="00327D7B" w:rsidRPr="00DE3D75" w:rsidRDefault="00327D7B" w:rsidP="00327D7B">
            <w:pPr>
              <w:pStyle w:val="Sinespaciado"/>
              <w:jc w:val="center"/>
              <w:rPr>
                <w:moveTo w:id="1138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39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dTipCam</w:t>
              </w:r>
            </w:moveTo>
          </w:p>
        </w:tc>
        <w:tc>
          <w:tcPr>
            <w:tcW w:w="8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D78A8" w14:textId="77777777" w:rsidR="00327D7B" w:rsidRPr="00DE3D75" w:rsidRDefault="00327D7B" w:rsidP="00327D7B">
            <w:pPr>
              <w:pStyle w:val="Sinespaciado"/>
              <w:rPr>
                <w:moveTo w:id="1140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41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Tipo de Cambio </w:t>
              </w:r>
            </w:moveTo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A9907" w14:textId="77777777" w:rsidR="00327D7B" w:rsidRPr="00DE3D75" w:rsidRDefault="00327D7B" w:rsidP="00327D7B">
            <w:pPr>
              <w:pStyle w:val="Sinespaciado"/>
              <w:jc w:val="center"/>
              <w:rPr>
                <w:moveTo w:id="1142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43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D6CC6" w14:textId="77777777" w:rsidR="00327D7B" w:rsidRPr="00DE3D75" w:rsidRDefault="00327D7B" w:rsidP="00327D7B">
            <w:pPr>
              <w:pStyle w:val="Sinespaciado"/>
              <w:jc w:val="center"/>
              <w:rPr>
                <w:moveTo w:id="1144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45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moveTo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2A97E" w14:textId="77777777" w:rsidR="00327D7B" w:rsidRPr="00DE3D75" w:rsidRDefault="00327D7B" w:rsidP="00327D7B">
            <w:pPr>
              <w:pStyle w:val="Sinespaciado"/>
              <w:jc w:val="center"/>
              <w:rPr>
                <w:moveTo w:id="1146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47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1-11p(2-4)</w:t>
              </w:r>
            </w:moveTo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D1E23" w14:textId="77777777" w:rsidR="00327D7B" w:rsidRPr="00DE3D75" w:rsidRDefault="00327D7B" w:rsidP="00327D7B">
            <w:pPr>
              <w:pStyle w:val="Sinespaciado"/>
              <w:jc w:val="center"/>
              <w:rPr>
                <w:moveTo w:id="1148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49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0-1</w:t>
              </w:r>
            </w:moveTo>
          </w:p>
        </w:tc>
        <w:tc>
          <w:tcPr>
            <w:tcW w:w="1266" w:type="pct"/>
            <w:tcBorders>
              <w:bottom w:val="single" w:sz="4" w:space="0" w:color="auto"/>
            </w:tcBorders>
            <w:shd w:val="clear" w:color="auto" w:fill="auto"/>
          </w:tcPr>
          <w:p w14:paraId="3F1A1CFA" w14:textId="77777777" w:rsidR="00327D7B" w:rsidRPr="00DE3D75" w:rsidRDefault="00327D7B" w:rsidP="00327D7B">
            <w:pPr>
              <w:pStyle w:val="Sinespaciado"/>
              <w:rPr>
                <w:moveTo w:id="1150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51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Obligatorio si E</w:t>
              </w:r>
            </w:moveTo>
            <w:r w:rsidRPr="00DE3D75">
              <w:rPr>
                <w:rFonts w:ascii="Arial" w:hAnsi="Arial" w:cs="Arial"/>
                <w:sz w:val="16"/>
                <w:szCs w:val="16"/>
              </w:rPr>
              <w:t>501</w:t>
            </w:r>
            <w:moveTo w:id="1152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≠ PYG</w:t>
              </w:r>
            </w:moveTo>
          </w:p>
          <w:p w14:paraId="67D66AD3" w14:textId="77777777" w:rsidR="00327D7B" w:rsidRPr="00DE3D75" w:rsidRDefault="00327D7B" w:rsidP="00327D7B">
            <w:pPr>
              <w:pStyle w:val="Sinespaciado"/>
              <w:rPr>
                <w:moveTo w:id="1153" w:author="Marta Liz Bordon Aguero" w:date="2018-03-19T11:56:00Z"/>
                <w:rFonts w:ascii="Arial" w:hAnsi="Arial" w:cs="Arial"/>
                <w:sz w:val="16"/>
                <w:szCs w:val="16"/>
              </w:rPr>
            </w:pPr>
            <w:moveTo w:id="1154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Correspondiente a la moneda informada. </w:t>
              </w:r>
            </w:moveTo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D0FD9" w14:textId="782D9068" w:rsidR="00327D7B" w:rsidRPr="00DE3D75" w:rsidRDefault="00327D7B" w:rsidP="00327D7B">
            <w:pPr>
              <w:pStyle w:val="Sinespaciado"/>
              <w:jc w:val="center"/>
              <w:rPr>
                <w:moveTo w:id="1155" w:author="Marta Liz Bordon Aguero" w:date="2018-03-19T11:56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moveToRangeEnd w:id="1053"/>
    </w:tbl>
    <w:p w14:paraId="091A22A5" w14:textId="77777777" w:rsidR="00B067CF" w:rsidRPr="00DE3D75" w:rsidRDefault="00B067CF" w:rsidP="00B067CF">
      <w:pPr>
        <w:pStyle w:val="Sinespaciado"/>
        <w:rPr>
          <w:rFonts w:ascii="Arial" w:hAnsi="Arial" w:cs="Arial"/>
          <w:b/>
          <w:sz w:val="16"/>
          <w:szCs w:val="16"/>
        </w:rPr>
      </w:pPr>
    </w:p>
    <w:p w14:paraId="538CCA25" w14:textId="3D164509" w:rsidR="00B067CF" w:rsidRPr="00DE3D75" w:rsidRDefault="00B067CF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</w:t>
      </w:r>
      <w:r w:rsidRPr="00DE3D75">
        <w:rPr>
          <w:rFonts w:ascii="Arial" w:hAnsi="Arial" w:cs="Arial"/>
          <w:b/>
        </w:rPr>
        <w:tab/>
        <w:t>Campos que describe</w:t>
      </w:r>
      <w:r w:rsidR="00BB0F84" w:rsidRPr="00DE3D75">
        <w:rPr>
          <w:rFonts w:ascii="Arial" w:hAnsi="Arial" w:cs="Arial"/>
          <w:b/>
        </w:rPr>
        <w:t>n los ítems de la operación (E51</w:t>
      </w:r>
      <w:r w:rsidR="00372C6B" w:rsidRPr="00DE3D75">
        <w:rPr>
          <w:rFonts w:ascii="Arial" w:hAnsi="Arial" w:cs="Arial"/>
          <w:b/>
        </w:rPr>
        <w:t>0-E54</w:t>
      </w:r>
      <w:r w:rsidRPr="00DE3D75">
        <w:rPr>
          <w:rFonts w:ascii="Arial" w:hAnsi="Arial" w:cs="Arial"/>
          <w:b/>
        </w:rPr>
        <w:t>9)</w:t>
      </w:r>
    </w:p>
    <w:p w14:paraId="5B33CF85" w14:textId="77777777" w:rsidR="00B067CF" w:rsidRPr="00DE3D75" w:rsidRDefault="00B067CF" w:rsidP="00B067CF">
      <w:pPr>
        <w:ind w:firstLine="426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994"/>
        <w:gridCol w:w="1277"/>
        <w:gridCol w:w="2267"/>
        <w:gridCol w:w="993"/>
        <w:gridCol w:w="708"/>
        <w:gridCol w:w="991"/>
        <w:gridCol w:w="1133"/>
        <w:gridCol w:w="3571"/>
        <w:gridCol w:w="1212"/>
      </w:tblGrid>
      <w:tr w:rsidR="001A4350" w:rsidRPr="00DE3D75" w14:paraId="0C3A1FA9" w14:textId="77777777" w:rsidTr="001A4350">
        <w:trPr>
          <w:trHeight w:val="529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6DAD189A" w14:textId="3C9E4128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lastRenderedPageBreak/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2495AC6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  <w:hideMark/>
          </w:tcPr>
          <w:p w14:paraId="1D02D66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10E762F1" w14:textId="735684E1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17CB7C4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746ADF78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430BE339" w14:textId="2E6D75D2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3A18D973" w14:textId="50CCBB4D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76" w:type="pct"/>
            <w:shd w:val="clear" w:color="auto" w:fill="D5DCE4" w:themeFill="text2" w:themeFillTint="33"/>
            <w:vAlign w:val="center"/>
            <w:hideMark/>
          </w:tcPr>
          <w:p w14:paraId="665ADF2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33" w:type="pct"/>
            <w:shd w:val="clear" w:color="auto" w:fill="D5DCE4" w:themeFill="text2" w:themeFillTint="33"/>
            <w:vAlign w:val="center"/>
            <w:hideMark/>
          </w:tcPr>
          <w:p w14:paraId="472FB4D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02CC4CE4" w14:textId="77777777" w:rsidTr="00327D7B">
        <w:trPr>
          <w:trHeight w:val="551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DD51A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92B43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19349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gCdesIOp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037A0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los ítems de la operación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6DD52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E001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964AB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BD7F1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C14DB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1-1000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CEBCA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27E015" w14:textId="0BD03304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D8A6460" w14:textId="77777777" w:rsidTr="00327D7B">
        <w:trPr>
          <w:trHeight w:val="397"/>
        </w:trPr>
        <w:tc>
          <w:tcPr>
            <w:tcW w:w="302" w:type="pct"/>
            <w:vAlign w:val="center"/>
          </w:tcPr>
          <w:p w14:paraId="72AE705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2918853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E511</w:t>
            </w:r>
          </w:p>
        </w:tc>
        <w:tc>
          <w:tcPr>
            <w:tcW w:w="456" w:type="pct"/>
            <w:vAlign w:val="center"/>
          </w:tcPr>
          <w:p w14:paraId="2CBB3DA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dCodInt</w:t>
            </w:r>
          </w:p>
        </w:tc>
        <w:tc>
          <w:tcPr>
            <w:tcW w:w="810" w:type="pct"/>
            <w:vAlign w:val="center"/>
          </w:tcPr>
          <w:p w14:paraId="26395C7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interno</w:t>
            </w:r>
          </w:p>
        </w:tc>
        <w:tc>
          <w:tcPr>
            <w:tcW w:w="355" w:type="pct"/>
            <w:vAlign w:val="center"/>
          </w:tcPr>
          <w:p w14:paraId="019CA2B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711BE2E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55DCCB9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5" w:type="pct"/>
            <w:vAlign w:val="center"/>
          </w:tcPr>
          <w:p w14:paraId="127BB8E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1156" w:author="Newton Oller de Mello" w:date="2018-03-12T16:56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del w:id="1157" w:author="Newton Oller de Mello" w:date="2018-03-12T16:56:00Z">
              <w:r w:rsidRPr="00DE3D75" w:rsidDel="00945645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76" w:type="pct"/>
            <w:vAlign w:val="center"/>
          </w:tcPr>
          <w:p w14:paraId="2F7217BE" w14:textId="6D3A546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interno d</w:t>
            </w:r>
            <w:r w:rsidR="00372C6B" w:rsidRPr="00DE3D75">
              <w:rPr>
                <w:rFonts w:ascii="Arial" w:hAnsi="Arial" w:cs="Arial"/>
                <w:sz w:val="16"/>
                <w:szCs w:val="16"/>
              </w:rPr>
              <w:t>e identificación de la mercadería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o servicio de responsabilidad del emisor. No se pueden tener </w:t>
            </w:r>
            <w:r w:rsidR="008924FB" w:rsidRPr="00DE3D75">
              <w:rPr>
                <w:rFonts w:ascii="Arial" w:hAnsi="Arial" w:cs="Arial"/>
                <w:sz w:val="16"/>
                <w:szCs w:val="16"/>
              </w:rPr>
              <w:t>ítems</w:t>
            </w:r>
            <w:r w:rsidR="00372C6B" w:rsidRPr="00DE3D75">
              <w:rPr>
                <w:rFonts w:ascii="Arial" w:hAnsi="Arial" w:cs="Arial"/>
                <w:sz w:val="16"/>
                <w:szCs w:val="16"/>
              </w:rPr>
              <w:t xml:space="preserve"> distintos de mercadería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o servicio con el mismo </w:t>
            </w:r>
            <w:r w:rsidR="00372C6B" w:rsidRPr="00DE3D75">
              <w:rPr>
                <w:rFonts w:ascii="Arial" w:hAnsi="Arial" w:cs="Arial"/>
                <w:sz w:val="16"/>
                <w:szCs w:val="16"/>
              </w:rPr>
              <w:t>código interno</w:t>
            </w:r>
            <w:r w:rsidRPr="00DE3D7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33" w:type="pct"/>
            <w:vAlign w:val="center"/>
          </w:tcPr>
          <w:p w14:paraId="47059DFA" w14:textId="703B70D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A9DE5CD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0139879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1712DDE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E512</w:t>
            </w:r>
          </w:p>
        </w:tc>
        <w:tc>
          <w:tcPr>
            <w:tcW w:w="456" w:type="pct"/>
            <w:vAlign w:val="center"/>
          </w:tcPr>
          <w:p w14:paraId="49D8D0E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dParAranc</w:t>
            </w:r>
          </w:p>
        </w:tc>
        <w:tc>
          <w:tcPr>
            <w:tcW w:w="810" w:type="pct"/>
            <w:vAlign w:val="center"/>
          </w:tcPr>
          <w:p w14:paraId="1DD2D9F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Partida arancelaria</w:t>
            </w:r>
          </w:p>
        </w:tc>
        <w:tc>
          <w:tcPr>
            <w:tcW w:w="355" w:type="pct"/>
            <w:vAlign w:val="center"/>
          </w:tcPr>
          <w:p w14:paraId="3CFFAE3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37CA7E1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E552973" w14:textId="27290585" w:rsidR="00327D7B" w:rsidRPr="00DE3D75" w:rsidRDefault="0097051D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05" w:type="pct"/>
            <w:vAlign w:val="center"/>
          </w:tcPr>
          <w:p w14:paraId="542417D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07452A29" w14:textId="295F8EAB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vAlign w:val="center"/>
          </w:tcPr>
          <w:p w14:paraId="036F29A9" w14:textId="3D9919D5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7944089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7685C62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050FE0D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E513</w:t>
            </w:r>
          </w:p>
        </w:tc>
        <w:tc>
          <w:tcPr>
            <w:tcW w:w="456" w:type="pct"/>
            <w:vAlign w:val="center"/>
          </w:tcPr>
          <w:p w14:paraId="4D30AE8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dNomCoMerc</w:t>
            </w:r>
          </w:p>
        </w:tc>
        <w:tc>
          <w:tcPr>
            <w:tcW w:w="810" w:type="pct"/>
            <w:vAlign w:val="center"/>
          </w:tcPr>
          <w:p w14:paraId="5FA473D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Nomenclatura común del Mercosur (NCM)</w:t>
            </w:r>
          </w:p>
        </w:tc>
        <w:tc>
          <w:tcPr>
            <w:tcW w:w="355" w:type="pct"/>
            <w:vAlign w:val="center"/>
          </w:tcPr>
          <w:p w14:paraId="42FDEB0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222E748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B38A0ED" w14:textId="082A9FAD" w:rsidR="00327D7B" w:rsidRPr="00DE3D75" w:rsidRDefault="0097051D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6-8</w:t>
            </w:r>
          </w:p>
        </w:tc>
        <w:tc>
          <w:tcPr>
            <w:tcW w:w="405" w:type="pct"/>
            <w:vAlign w:val="center"/>
          </w:tcPr>
          <w:p w14:paraId="76828E0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09903635" w14:textId="663C72C2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vAlign w:val="center"/>
          </w:tcPr>
          <w:p w14:paraId="7C7C4C9E" w14:textId="28A2A62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0ED9FB3F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1D7C9A6B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503CBBC2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E514</w:t>
            </w:r>
          </w:p>
        </w:tc>
        <w:tc>
          <w:tcPr>
            <w:tcW w:w="456" w:type="pct"/>
            <w:vAlign w:val="center"/>
          </w:tcPr>
          <w:p w14:paraId="44FBE6DB" w14:textId="0A4D660A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dCodDncpG</w:t>
            </w:r>
          </w:p>
        </w:tc>
        <w:tc>
          <w:tcPr>
            <w:tcW w:w="810" w:type="pct"/>
            <w:vAlign w:val="center"/>
          </w:tcPr>
          <w:p w14:paraId="0ED4302F" w14:textId="77C61064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Código DNCP – Nivel General</w:t>
            </w:r>
          </w:p>
        </w:tc>
        <w:tc>
          <w:tcPr>
            <w:tcW w:w="355" w:type="pct"/>
            <w:vAlign w:val="center"/>
          </w:tcPr>
          <w:p w14:paraId="7D493FA1" w14:textId="4C3D9ACF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7E1B0B68" w14:textId="3D55B9B5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6E9181CD" w14:textId="5E26AA0C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vAlign w:val="center"/>
          </w:tcPr>
          <w:p w14:paraId="5F2D7A66" w14:textId="6D0D19FC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76C5D571" w14:textId="77777777" w:rsidR="0097051D" w:rsidRPr="00DE3D75" w:rsidRDefault="0097051D" w:rsidP="0097051D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Informar se existe el código de la Dirección Nacional de Contrataciones Publicas</w:t>
            </w:r>
          </w:p>
          <w:p w14:paraId="065BB037" w14:textId="47CE6008" w:rsidR="0097051D" w:rsidRPr="00DE3D75" w:rsidRDefault="0097051D" w:rsidP="0097051D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Colocar “0” a la izquierda para completar los espacios vacíos</w:t>
            </w:r>
          </w:p>
        </w:tc>
        <w:tc>
          <w:tcPr>
            <w:tcW w:w="433" w:type="pct"/>
            <w:vAlign w:val="center"/>
          </w:tcPr>
          <w:p w14:paraId="0683F1A5" w14:textId="07E03F74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7AF65906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2B617785" w14:textId="442CEB58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5532EFE6" w14:textId="1C88CCE8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E515</w:t>
            </w:r>
          </w:p>
        </w:tc>
        <w:tc>
          <w:tcPr>
            <w:tcW w:w="456" w:type="pct"/>
            <w:vAlign w:val="center"/>
          </w:tcPr>
          <w:p w14:paraId="1E2A2871" w14:textId="565043A8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dCodDncpE</w:t>
            </w:r>
          </w:p>
        </w:tc>
        <w:tc>
          <w:tcPr>
            <w:tcW w:w="810" w:type="pct"/>
            <w:vAlign w:val="center"/>
          </w:tcPr>
          <w:p w14:paraId="525E4161" w14:textId="6B74706D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Código DNCP – Nivel Especifico</w:t>
            </w:r>
          </w:p>
        </w:tc>
        <w:tc>
          <w:tcPr>
            <w:tcW w:w="355" w:type="pct"/>
            <w:vAlign w:val="center"/>
          </w:tcPr>
          <w:p w14:paraId="04FF0746" w14:textId="6D09EEDF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46C6C486" w14:textId="311DC2CB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26E1614" w14:textId="5DC6C13B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3-4</w:t>
            </w:r>
          </w:p>
        </w:tc>
        <w:tc>
          <w:tcPr>
            <w:tcW w:w="405" w:type="pct"/>
            <w:vAlign w:val="center"/>
          </w:tcPr>
          <w:p w14:paraId="6451EF74" w14:textId="2CEFEC52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365C2E73" w14:textId="64CCB43C" w:rsidR="0097051D" w:rsidRPr="00DE3D75" w:rsidRDefault="006D2D5F" w:rsidP="006D2D5F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Obligatorio si existe el campo E514</w:t>
            </w:r>
            <w:r w:rsidR="0097051D" w:rsidRPr="00DE3D75">
              <w:rPr>
                <w:rFonts w:ascii="Arial" w:eastAsia="Calibri" w:hAnsi="Arial" w:cs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433" w:type="pct"/>
            <w:vAlign w:val="center"/>
          </w:tcPr>
          <w:p w14:paraId="096ECE8B" w14:textId="63711813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6700049D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5B884B1E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16B6B6B0" w14:textId="4729B32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E516</w:t>
            </w:r>
          </w:p>
        </w:tc>
        <w:tc>
          <w:tcPr>
            <w:tcW w:w="456" w:type="pct"/>
            <w:vAlign w:val="center"/>
          </w:tcPr>
          <w:p w14:paraId="7A8B29EB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dCodGtin</w:t>
            </w:r>
          </w:p>
        </w:tc>
        <w:tc>
          <w:tcPr>
            <w:tcW w:w="810" w:type="pct"/>
            <w:vAlign w:val="center"/>
          </w:tcPr>
          <w:p w14:paraId="47D40E1D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GTIN por producto</w:t>
            </w:r>
          </w:p>
        </w:tc>
        <w:tc>
          <w:tcPr>
            <w:tcW w:w="355" w:type="pct"/>
            <w:vAlign w:val="center"/>
          </w:tcPr>
          <w:p w14:paraId="2D2E3E2F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62146E22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44D1FF1E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0,8,12,13,14</w:t>
            </w:r>
          </w:p>
        </w:tc>
        <w:tc>
          <w:tcPr>
            <w:tcW w:w="405" w:type="pct"/>
            <w:vAlign w:val="center"/>
          </w:tcPr>
          <w:p w14:paraId="473509E6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58C99AE3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la mercadería tiene GTIN</w:t>
            </w:r>
          </w:p>
        </w:tc>
        <w:tc>
          <w:tcPr>
            <w:tcW w:w="433" w:type="pct"/>
            <w:vAlign w:val="center"/>
          </w:tcPr>
          <w:p w14:paraId="4947EA9A" w14:textId="2AE44CA5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05BA64C3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06BDDFBE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3D3D344C" w14:textId="25CAB4F6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E517</w:t>
            </w:r>
          </w:p>
        </w:tc>
        <w:tc>
          <w:tcPr>
            <w:tcW w:w="456" w:type="pct"/>
            <w:vAlign w:val="center"/>
          </w:tcPr>
          <w:p w14:paraId="700C0AE4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dCodGtinPq</w:t>
            </w:r>
          </w:p>
        </w:tc>
        <w:tc>
          <w:tcPr>
            <w:tcW w:w="810" w:type="pct"/>
            <w:vAlign w:val="center"/>
          </w:tcPr>
          <w:p w14:paraId="190AD161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Código GTIN por paquete</w:t>
            </w:r>
          </w:p>
        </w:tc>
        <w:tc>
          <w:tcPr>
            <w:tcW w:w="355" w:type="pct"/>
            <w:vAlign w:val="center"/>
          </w:tcPr>
          <w:p w14:paraId="4F0F3627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159D4DB0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4EBA1268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0,8,12,13,14</w:t>
            </w:r>
          </w:p>
        </w:tc>
        <w:tc>
          <w:tcPr>
            <w:tcW w:w="405" w:type="pct"/>
            <w:vAlign w:val="center"/>
          </w:tcPr>
          <w:p w14:paraId="536105D5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vAlign w:val="center"/>
          </w:tcPr>
          <w:p w14:paraId="4C29A55A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el paquete tiene GTIN</w:t>
            </w:r>
          </w:p>
        </w:tc>
        <w:tc>
          <w:tcPr>
            <w:tcW w:w="433" w:type="pct"/>
            <w:vAlign w:val="center"/>
          </w:tcPr>
          <w:p w14:paraId="74B959E4" w14:textId="743C1429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463AE01F" w14:textId="77777777" w:rsidTr="00327D7B">
        <w:trPr>
          <w:trHeight w:val="553"/>
        </w:trPr>
        <w:tc>
          <w:tcPr>
            <w:tcW w:w="302" w:type="pct"/>
            <w:vAlign w:val="center"/>
          </w:tcPr>
          <w:p w14:paraId="5AB833BA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67A54AD3" w14:textId="6C8D1A61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E518</w:t>
            </w:r>
          </w:p>
        </w:tc>
        <w:tc>
          <w:tcPr>
            <w:tcW w:w="456" w:type="pct"/>
            <w:vAlign w:val="center"/>
          </w:tcPr>
          <w:p w14:paraId="4B345BD7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dDesProSer</w:t>
            </w:r>
          </w:p>
        </w:tc>
        <w:tc>
          <w:tcPr>
            <w:tcW w:w="810" w:type="pct"/>
            <w:vAlign w:val="center"/>
          </w:tcPr>
          <w:p w14:paraId="32B4231E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producto y/o servicio</w:t>
            </w:r>
          </w:p>
        </w:tc>
        <w:tc>
          <w:tcPr>
            <w:tcW w:w="355" w:type="pct"/>
            <w:vAlign w:val="center"/>
          </w:tcPr>
          <w:p w14:paraId="43B411D6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6E1D13B5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6C8A0634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1-120</w:t>
            </w:r>
          </w:p>
        </w:tc>
        <w:tc>
          <w:tcPr>
            <w:tcW w:w="405" w:type="pct"/>
            <w:vAlign w:val="center"/>
          </w:tcPr>
          <w:p w14:paraId="061CF80C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2064A147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vAlign w:val="center"/>
          </w:tcPr>
          <w:p w14:paraId="4F8BEE1E" w14:textId="4FC6949C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69E16057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5BB4DC54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44755EE7" w14:textId="7C39F358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E519</w:t>
            </w:r>
          </w:p>
        </w:tc>
        <w:tc>
          <w:tcPr>
            <w:tcW w:w="456" w:type="pct"/>
            <w:vAlign w:val="center"/>
          </w:tcPr>
          <w:p w14:paraId="65C69C55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cUnMed</w:t>
            </w:r>
          </w:p>
        </w:tc>
        <w:tc>
          <w:tcPr>
            <w:tcW w:w="810" w:type="pct"/>
            <w:vAlign w:val="center"/>
          </w:tcPr>
          <w:p w14:paraId="0F684F9C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Unidad de Medida</w:t>
            </w:r>
          </w:p>
        </w:tc>
        <w:tc>
          <w:tcPr>
            <w:tcW w:w="355" w:type="pct"/>
            <w:vAlign w:val="center"/>
          </w:tcPr>
          <w:p w14:paraId="2FC2C846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5E89EC89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C442C11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05" w:type="pct"/>
            <w:vAlign w:val="center"/>
          </w:tcPr>
          <w:p w14:paraId="0E5B8263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67A5CD54" w14:textId="3F486722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Tabla de Codificaciones No </w:t>
            </w:r>
            <w:bookmarkStart w:id="1158" w:name="_Hlk505628276"/>
            <w:r w:rsidRPr="00DE3D75">
              <w:rPr>
                <w:rFonts w:ascii="Arial" w:hAnsi="Arial" w:cs="Arial"/>
                <w:sz w:val="16"/>
                <w:szCs w:val="16"/>
              </w:rPr>
              <w:t>5</w:t>
            </w:r>
          </w:p>
          <w:p w14:paraId="5EC306A6" w14:textId="77777777" w:rsidR="0097051D" w:rsidRPr="00DE3D75" w:rsidRDefault="0097051D" w:rsidP="0097051D">
            <w:pPr>
              <w:pStyle w:val="Sinespaciado"/>
              <w:rPr>
                <w:ins w:id="1159" w:author="Newton Oller de Mello" w:date="2018-03-13T09:5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Unidades de medida</w:t>
            </w:r>
            <w:bookmarkEnd w:id="1158"/>
          </w:p>
          <w:p w14:paraId="7296AF92" w14:textId="6190BD18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</w:t>
            </w:r>
            <w:ins w:id="1160" w:author="Newton Oller de Mello" w:date="2018-03-13T09:52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ins w:id="1161" w:author="Newton Oller de Mello" w:date="2018-03-13T09:53:00Z">
              <w:r w:rsidRPr="00DE3D75">
                <w:rPr>
                  <w:rFonts w:ascii="Arial" w:hAnsi="Arial" w:cs="Arial"/>
                  <w:sz w:val="16"/>
                  <w:szCs w:val="16"/>
                </w:rPr>
                <w:t>D20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  <w:ins w:id="1162" w:author="Newton Oller de Mello" w:date="2018-03-13T09:5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=3 </w:t>
              </w:r>
            </w:ins>
            <w:ins w:id="1163" w:author="Newton Oller de Mello" w:date="2018-03-13T09:52:00Z">
              <w:r w:rsidRPr="00DE3D75">
                <w:rPr>
                  <w:rFonts w:ascii="Arial" w:hAnsi="Arial" w:cs="Arial"/>
                  <w:sz w:val="16"/>
                  <w:szCs w:val="16"/>
                </w:rPr>
                <w:t>es obligatorio utilizar la tabla de unidades de medida de DNCP</w:t>
              </w:r>
            </w:ins>
          </w:p>
        </w:tc>
        <w:tc>
          <w:tcPr>
            <w:tcW w:w="433" w:type="pct"/>
            <w:vAlign w:val="center"/>
          </w:tcPr>
          <w:p w14:paraId="19DA61A9" w14:textId="008FAABA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54C6F424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0639E28B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75B4A86A" w14:textId="56397DC4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E520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EADD402" w14:textId="1E449BC3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</w:t>
            </w:r>
            <w:r w:rsidR="006D2D5F" w:rsidRPr="00DE3D75">
              <w:rPr>
                <w:rFonts w:ascii="Arial" w:hAnsi="Arial" w:cs="Arial"/>
                <w:sz w:val="16"/>
                <w:szCs w:val="16"/>
              </w:rPr>
              <w:t>esUnMed</w:t>
            </w:r>
          </w:p>
        </w:tc>
        <w:tc>
          <w:tcPr>
            <w:tcW w:w="810" w:type="pct"/>
            <w:vAlign w:val="center"/>
          </w:tcPr>
          <w:p w14:paraId="5DAB20F9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la unidad de medida</w:t>
            </w:r>
          </w:p>
        </w:tc>
        <w:tc>
          <w:tcPr>
            <w:tcW w:w="355" w:type="pct"/>
            <w:vAlign w:val="center"/>
          </w:tcPr>
          <w:p w14:paraId="091CDEE8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33A013B8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1F213E7B" w14:textId="632AFD6E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3-10</w:t>
            </w:r>
          </w:p>
        </w:tc>
        <w:tc>
          <w:tcPr>
            <w:tcW w:w="405" w:type="pct"/>
            <w:vAlign w:val="center"/>
          </w:tcPr>
          <w:p w14:paraId="5966B6D8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54816538" w14:textId="5BFB3A30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E519</w:t>
            </w:r>
          </w:p>
        </w:tc>
        <w:tc>
          <w:tcPr>
            <w:tcW w:w="433" w:type="pct"/>
            <w:vAlign w:val="center"/>
          </w:tcPr>
          <w:p w14:paraId="0314ECA4" w14:textId="52FE40C9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31BA93FD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6F90FB7E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vAlign w:val="center"/>
          </w:tcPr>
          <w:p w14:paraId="280D0FA1" w14:textId="769A9959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E521</w:t>
            </w:r>
          </w:p>
        </w:tc>
        <w:tc>
          <w:tcPr>
            <w:tcW w:w="456" w:type="pct"/>
            <w:vAlign w:val="center"/>
          </w:tcPr>
          <w:p w14:paraId="181D5AE6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dCantProSer</w:t>
            </w:r>
          </w:p>
        </w:tc>
        <w:tc>
          <w:tcPr>
            <w:tcW w:w="810" w:type="pct"/>
            <w:vAlign w:val="center"/>
          </w:tcPr>
          <w:p w14:paraId="3934E101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Cantidad del producto y/o servicio</w:t>
            </w:r>
          </w:p>
        </w:tc>
        <w:tc>
          <w:tcPr>
            <w:tcW w:w="355" w:type="pct"/>
            <w:vAlign w:val="center"/>
          </w:tcPr>
          <w:p w14:paraId="3CA8A6B9" w14:textId="77777777" w:rsidR="0097051D" w:rsidRPr="00DE3D75" w:rsidRDefault="0097051D" w:rsidP="009705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vAlign w:val="center"/>
          </w:tcPr>
          <w:p w14:paraId="2D10EC5D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D486780" w14:textId="2CB8C79C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1-11p(0-4)</w:t>
            </w:r>
          </w:p>
        </w:tc>
        <w:tc>
          <w:tcPr>
            <w:tcW w:w="405" w:type="pct"/>
            <w:vAlign w:val="center"/>
          </w:tcPr>
          <w:p w14:paraId="5DB790C9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76" w:type="pct"/>
            <w:vAlign w:val="center"/>
          </w:tcPr>
          <w:p w14:paraId="663A4F73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vAlign w:val="center"/>
          </w:tcPr>
          <w:p w14:paraId="6606E636" w14:textId="7B58BC05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97051D" w:rsidRPr="00DE3D75" w14:paraId="285906DA" w14:textId="77777777" w:rsidTr="00550B94">
        <w:trPr>
          <w:trHeight w:val="399"/>
        </w:trPr>
        <w:tc>
          <w:tcPr>
            <w:tcW w:w="302" w:type="pct"/>
            <w:vAlign w:val="center"/>
          </w:tcPr>
          <w:p w14:paraId="5DCC19BD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355" w:type="pct"/>
            <w:noWrap/>
            <w:vAlign w:val="center"/>
          </w:tcPr>
          <w:p w14:paraId="7A0456C7" w14:textId="08788453" w:rsidR="0097051D" w:rsidRPr="00DE3D75" w:rsidRDefault="006D2D5F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E522</w:t>
            </w:r>
          </w:p>
        </w:tc>
        <w:tc>
          <w:tcPr>
            <w:tcW w:w="456" w:type="pct"/>
            <w:vAlign w:val="center"/>
          </w:tcPr>
          <w:p w14:paraId="1381F872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dIintÍtem</w:t>
            </w:r>
          </w:p>
        </w:tc>
        <w:tc>
          <w:tcPr>
            <w:tcW w:w="810" w:type="pct"/>
            <w:noWrap/>
          </w:tcPr>
          <w:p w14:paraId="7C24F378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Información de interés con respecto al ítem </w:t>
            </w:r>
          </w:p>
        </w:tc>
        <w:tc>
          <w:tcPr>
            <w:tcW w:w="355" w:type="pct"/>
            <w:noWrap/>
            <w:vAlign w:val="center"/>
          </w:tcPr>
          <w:p w14:paraId="309D3C6E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noWrap/>
            <w:vAlign w:val="center"/>
          </w:tcPr>
          <w:p w14:paraId="1B2408ED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noWrap/>
            <w:vAlign w:val="center"/>
          </w:tcPr>
          <w:p w14:paraId="50773214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405" w:type="pct"/>
            <w:noWrap/>
            <w:vAlign w:val="center"/>
          </w:tcPr>
          <w:p w14:paraId="07C91C22" w14:textId="77777777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76" w:type="pct"/>
            <w:noWrap/>
            <w:vAlign w:val="center"/>
          </w:tcPr>
          <w:p w14:paraId="49490949" w14:textId="77777777" w:rsidR="0097051D" w:rsidRPr="00DE3D75" w:rsidRDefault="0097051D" w:rsidP="0097051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pct"/>
            <w:vAlign w:val="center"/>
          </w:tcPr>
          <w:p w14:paraId="11F6138F" w14:textId="191AEC88" w:rsidR="0097051D" w:rsidRPr="00DE3D75" w:rsidRDefault="0097051D" w:rsidP="0097051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7A68B1FB" w14:textId="77777777" w:rsidR="00B067CF" w:rsidRPr="00DE3D75" w:rsidRDefault="00B067CF" w:rsidP="00B067CF">
      <w:pPr>
        <w:rPr>
          <w:rFonts w:ascii="Arial" w:hAnsi="Arial" w:cs="Arial"/>
          <w:b/>
        </w:rPr>
      </w:pPr>
    </w:p>
    <w:p w14:paraId="40EE9E20" w14:textId="77777777" w:rsidR="001A4350" w:rsidRPr="00DE3D75" w:rsidRDefault="001A4350" w:rsidP="00B067CF">
      <w:pPr>
        <w:rPr>
          <w:rFonts w:ascii="Arial" w:hAnsi="Arial" w:cs="Arial"/>
          <w:b/>
        </w:rPr>
      </w:pPr>
    </w:p>
    <w:p w14:paraId="1D350938" w14:textId="77777777" w:rsidR="001A4350" w:rsidRPr="00DE3D75" w:rsidRDefault="001A4350" w:rsidP="00B067CF">
      <w:pPr>
        <w:rPr>
          <w:rFonts w:ascii="Arial" w:hAnsi="Arial" w:cs="Arial"/>
          <w:b/>
        </w:rPr>
      </w:pPr>
    </w:p>
    <w:p w14:paraId="16AF69C9" w14:textId="77777777" w:rsidR="001A4350" w:rsidRPr="00DE3D75" w:rsidRDefault="001A4350" w:rsidP="00B067CF">
      <w:pPr>
        <w:rPr>
          <w:rFonts w:ascii="Arial" w:hAnsi="Arial" w:cs="Arial"/>
          <w:b/>
        </w:rPr>
      </w:pPr>
    </w:p>
    <w:p w14:paraId="1C2B3BA3" w14:textId="77777777" w:rsidR="006D2D5F" w:rsidRPr="00DE3D75" w:rsidRDefault="006D2D5F" w:rsidP="00B067CF">
      <w:pPr>
        <w:rPr>
          <w:rFonts w:ascii="Arial" w:hAnsi="Arial" w:cs="Arial"/>
          <w:b/>
        </w:rPr>
      </w:pPr>
    </w:p>
    <w:p w14:paraId="6279FF96" w14:textId="77777777" w:rsidR="001A4350" w:rsidRPr="00DE3D75" w:rsidRDefault="001A4350" w:rsidP="00B067CF">
      <w:pPr>
        <w:rPr>
          <w:rFonts w:ascii="Arial" w:hAnsi="Arial" w:cs="Arial"/>
          <w:b/>
        </w:rPr>
      </w:pPr>
    </w:p>
    <w:p w14:paraId="1D80F3C1" w14:textId="796292BE" w:rsidR="00B067CF" w:rsidRPr="00DE3D75" w:rsidRDefault="00B067CF" w:rsidP="00B067CF">
      <w:pPr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E5.1.</w:t>
      </w:r>
      <w:r w:rsidRPr="00DE3D75">
        <w:rPr>
          <w:rFonts w:ascii="Arial" w:hAnsi="Arial" w:cs="Arial"/>
          <w:b/>
        </w:rPr>
        <w:tab/>
        <w:t>Campos que describen los precios, descuentos y valor total por ítem</w:t>
      </w:r>
      <w:r w:rsidR="006D2D5F" w:rsidRPr="00DE3D75">
        <w:rPr>
          <w:rFonts w:ascii="Arial" w:hAnsi="Arial" w:cs="Arial"/>
          <w:b/>
        </w:rPr>
        <w:t xml:space="preserve"> (E550-E579)</w:t>
      </w:r>
    </w:p>
    <w:p w14:paraId="7713F978" w14:textId="77777777" w:rsidR="00B067CF" w:rsidRPr="00DE3D75" w:rsidRDefault="00B067CF" w:rsidP="00B067CF">
      <w:pPr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994"/>
        <w:gridCol w:w="1277"/>
        <w:gridCol w:w="2267"/>
        <w:gridCol w:w="993"/>
        <w:gridCol w:w="708"/>
        <w:gridCol w:w="991"/>
        <w:gridCol w:w="1133"/>
        <w:gridCol w:w="3543"/>
        <w:gridCol w:w="1240"/>
      </w:tblGrid>
      <w:tr w:rsidR="00B067CF" w:rsidRPr="00DE3D75" w14:paraId="14C1D75D" w14:textId="77777777" w:rsidTr="001A4350">
        <w:trPr>
          <w:trHeight w:val="619"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54565FF0" w14:textId="623EDCE2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10AB5108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6" w:type="pct"/>
            <w:shd w:val="clear" w:color="auto" w:fill="D5DCE4" w:themeFill="text2" w:themeFillTint="33"/>
            <w:vAlign w:val="center"/>
            <w:hideMark/>
          </w:tcPr>
          <w:p w14:paraId="1750676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029B25BF" w14:textId="3CBC320B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1503CFA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4E4112A8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  <w:hideMark/>
          </w:tcPr>
          <w:p w14:paraId="3175863B" w14:textId="4C367238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04AB5F0D" w14:textId="041532A2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66" w:type="pct"/>
            <w:shd w:val="clear" w:color="auto" w:fill="D5DCE4" w:themeFill="text2" w:themeFillTint="33"/>
            <w:vAlign w:val="center"/>
            <w:hideMark/>
          </w:tcPr>
          <w:p w14:paraId="3D6A327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  <w:hideMark/>
          </w:tcPr>
          <w:p w14:paraId="2E1FCB2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4515E306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6FBAB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5BC817" w14:textId="4B91E164" w:rsidR="00327D7B" w:rsidRPr="00DE3D75" w:rsidRDefault="006D2D5F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17F5B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gCvalorÍtem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397141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los precios, descuentos y valor total por ítem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BA77F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9854A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F39CE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D6F98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2E6417" w14:textId="127E93C6" w:rsidR="00327D7B" w:rsidRPr="00DE3D75" w:rsidRDefault="006D2D5F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164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>No informar si C00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  <w:ins w:id="1165" w:author="Marta Liz Bordon Aguero" w:date="2018-03-19T11:5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= 0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  <w:del w:id="1166" w:author="Newton Oller de Mello" w:date="2018-03-13T09:55:00Z">
              <w:r w:rsidR="00327D7B" w:rsidRPr="00DE3D75" w:rsidDel="004E0354">
                <w:rPr>
                  <w:rFonts w:ascii="Arial" w:hAnsi="Arial" w:cs="Arial"/>
                  <w:sz w:val="16"/>
                  <w:szCs w:val="16"/>
                </w:rPr>
                <w:delText>y     D005 = 06</w:delText>
              </w:r>
            </w:del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C28FDC" w14:textId="47630CB9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40D355B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73B32E4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E5.1</w:t>
            </w:r>
          </w:p>
        </w:tc>
        <w:tc>
          <w:tcPr>
            <w:tcW w:w="355" w:type="pct"/>
            <w:vAlign w:val="center"/>
          </w:tcPr>
          <w:p w14:paraId="3C023B9F" w14:textId="13E7D253" w:rsidR="00327D7B" w:rsidRPr="00DE3D75" w:rsidRDefault="004C7DD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E551</w:t>
            </w:r>
          </w:p>
        </w:tc>
        <w:tc>
          <w:tcPr>
            <w:tcW w:w="456" w:type="pct"/>
            <w:vAlign w:val="center"/>
          </w:tcPr>
          <w:p w14:paraId="3CB60BA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dPUniProSer</w:t>
            </w:r>
          </w:p>
        </w:tc>
        <w:tc>
          <w:tcPr>
            <w:tcW w:w="810" w:type="pct"/>
            <w:vAlign w:val="center"/>
          </w:tcPr>
          <w:p w14:paraId="2EEA6ED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Precio unitario del producto y/o servicio</w:t>
            </w:r>
          </w:p>
        </w:tc>
        <w:tc>
          <w:tcPr>
            <w:tcW w:w="355" w:type="pct"/>
            <w:vAlign w:val="center"/>
          </w:tcPr>
          <w:p w14:paraId="72AB387F" w14:textId="1198D9B2" w:rsidR="00327D7B" w:rsidRPr="00DE3D75" w:rsidRDefault="006D2D5F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E550</w:t>
            </w:r>
          </w:p>
        </w:tc>
        <w:tc>
          <w:tcPr>
            <w:tcW w:w="253" w:type="pct"/>
            <w:vAlign w:val="center"/>
          </w:tcPr>
          <w:p w14:paraId="2DA34CC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CC57D2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vAlign w:val="center"/>
          </w:tcPr>
          <w:p w14:paraId="6F60367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vAlign w:val="center"/>
          </w:tcPr>
          <w:p w14:paraId="5916244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417BC3A4" w14:textId="1F1BF296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242EB2D4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49C4C88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E5.1</w:t>
            </w:r>
          </w:p>
        </w:tc>
        <w:tc>
          <w:tcPr>
            <w:tcW w:w="355" w:type="pct"/>
            <w:vAlign w:val="center"/>
          </w:tcPr>
          <w:p w14:paraId="1D4E1FDD" w14:textId="772C239E" w:rsidR="00327D7B" w:rsidRPr="00DE3D75" w:rsidRDefault="004C7DD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E552</w:t>
            </w:r>
          </w:p>
        </w:tc>
        <w:tc>
          <w:tcPr>
            <w:tcW w:w="456" w:type="pct"/>
            <w:vAlign w:val="center"/>
          </w:tcPr>
          <w:p w14:paraId="592930EF" w14:textId="55A0256A" w:rsidR="00327D7B" w:rsidRPr="00DE3D75" w:rsidRDefault="00327D7B" w:rsidP="004C7DD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dDesc</w:t>
            </w:r>
            <w:r w:rsidR="004C7DD9" w:rsidRPr="00DE3D75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810" w:type="pct"/>
            <w:vAlign w:val="center"/>
          </w:tcPr>
          <w:p w14:paraId="1C471DE3" w14:textId="466BC29F" w:rsidR="00327D7B" w:rsidRPr="00DE3D75" w:rsidRDefault="00327D7B" w:rsidP="004C7DD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Descuento del producto y/o servicio por ítem.</w:t>
            </w:r>
          </w:p>
        </w:tc>
        <w:tc>
          <w:tcPr>
            <w:tcW w:w="355" w:type="pct"/>
            <w:vAlign w:val="center"/>
          </w:tcPr>
          <w:p w14:paraId="6F5257DE" w14:textId="60C91865" w:rsidR="00327D7B" w:rsidRPr="00DE3D75" w:rsidRDefault="006D2D5F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E550</w:t>
            </w:r>
          </w:p>
        </w:tc>
        <w:tc>
          <w:tcPr>
            <w:tcW w:w="253" w:type="pct"/>
            <w:vAlign w:val="center"/>
          </w:tcPr>
          <w:p w14:paraId="4501C7A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05509A3" w14:textId="47676ECF" w:rsidR="00327D7B" w:rsidRPr="00DE3D75" w:rsidRDefault="004C7DD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-11p2</w:t>
            </w:r>
          </w:p>
        </w:tc>
        <w:tc>
          <w:tcPr>
            <w:tcW w:w="405" w:type="pct"/>
            <w:vAlign w:val="center"/>
          </w:tcPr>
          <w:p w14:paraId="095FA65B" w14:textId="79DD2550" w:rsidR="00327D7B" w:rsidRPr="00DE3D75" w:rsidRDefault="004C7DD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66" w:type="pct"/>
            <w:vAlign w:val="center"/>
          </w:tcPr>
          <w:p w14:paraId="357DB984" w14:textId="1DBE375B" w:rsidR="00327D7B" w:rsidRPr="00DE3D75" w:rsidRDefault="004C7DD9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no hay descuento por ítem completar con “0” (cero)</w:t>
            </w:r>
          </w:p>
        </w:tc>
        <w:tc>
          <w:tcPr>
            <w:tcW w:w="443" w:type="pct"/>
            <w:vAlign w:val="center"/>
          </w:tcPr>
          <w:p w14:paraId="3342C93B" w14:textId="4DDA846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0CBB355" w14:textId="77777777" w:rsidTr="00327D7B">
        <w:trPr>
          <w:trHeight w:val="552"/>
        </w:trPr>
        <w:tc>
          <w:tcPr>
            <w:tcW w:w="302" w:type="pct"/>
            <w:vAlign w:val="center"/>
          </w:tcPr>
          <w:p w14:paraId="2E8F330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E5.1</w:t>
            </w:r>
          </w:p>
        </w:tc>
        <w:tc>
          <w:tcPr>
            <w:tcW w:w="355" w:type="pct"/>
            <w:vAlign w:val="center"/>
          </w:tcPr>
          <w:p w14:paraId="46A650DD" w14:textId="7590AE54" w:rsidR="00327D7B" w:rsidRPr="00DE3D75" w:rsidRDefault="004C7DD9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E553</w:t>
            </w:r>
          </w:p>
        </w:tc>
        <w:tc>
          <w:tcPr>
            <w:tcW w:w="456" w:type="pct"/>
            <w:vAlign w:val="center"/>
          </w:tcPr>
          <w:p w14:paraId="757911A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dVtotVtait</w:t>
            </w:r>
          </w:p>
        </w:tc>
        <w:tc>
          <w:tcPr>
            <w:tcW w:w="810" w:type="pct"/>
            <w:vAlign w:val="center"/>
          </w:tcPr>
          <w:p w14:paraId="40A694DF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Valor total de la venta por ítem</w:t>
            </w:r>
          </w:p>
        </w:tc>
        <w:tc>
          <w:tcPr>
            <w:tcW w:w="355" w:type="pct"/>
            <w:vAlign w:val="center"/>
          </w:tcPr>
          <w:p w14:paraId="51AA1630" w14:textId="7B54D449" w:rsidR="00327D7B" w:rsidRPr="00DE3D75" w:rsidRDefault="006D2D5F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E550</w:t>
            </w:r>
          </w:p>
        </w:tc>
        <w:tc>
          <w:tcPr>
            <w:tcW w:w="253" w:type="pct"/>
            <w:vAlign w:val="center"/>
          </w:tcPr>
          <w:p w14:paraId="05220DD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067A129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vAlign w:val="center"/>
          </w:tcPr>
          <w:p w14:paraId="14277BF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66" w:type="pct"/>
            <w:vAlign w:val="center"/>
          </w:tcPr>
          <w:p w14:paraId="49CAFE5B" w14:textId="17042261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D005 = 1 (afectado al IVA), entonces</w:t>
            </w:r>
            <w:r w:rsidR="004C7DD9" w:rsidRPr="00DE3D75">
              <w:rPr>
                <w:rFonts w:ascii="Arial" w:hAnsi="Arial" w:cs="Arial"/>
                <w:sz w:val="16"/>
                <w:szCs w:val="16"/>
              </w:rPr>
              <w:t xml:space="preserve"> E553 </w:t>
            </w:r>
            <w:r w:rsidRPr="00DE3D75">
              <w:rPr>
                <w:rFonts w:ascii="Arial" w:hAnsi="Arial" w:cs="Arial"/>
                <w:sz w:val="16"/>
                <w:szCs w:val="16"/>
              </w:rPr>
              <w:t>correspo</w:t>
            </w:r>
            <w:r w:rsidR="004C7DD9" w:rsidRPr="00DE3D75">
              <w:rPr>
                <w:rFonts w:ascii="Arial" w:hAnsi="Arial" w:cs="Arial"/>
                <w:sz w:val="16"/>
                <w:szCs w:val="16"/>
              </w:rPr>
              <w:t>nde al cálculo aritmético (E0521* E551</w:t>
            </w:r>
            <w:r w:rsidRPr="00DE3D75">
              <w:rPr>
                <w:rFonts w:ascii="Arial" w:hAnsi="Arial" w:cs="Arial"/>
                <w:sz w:val="16"/>
                <w:szCs w:val="16"/>
              </w:rPr>
              <w:t>)- E</w:t>
            </w:r>
            <w:r w:rsidR="004C7DD9" w:rsidRPr="00DE3D75">
              <w:rPr>
                <w:rFonts w:ascii="Arial" w:hAnsi="Arial" w:cs="Arial"/>
                <w:sz w:val="16"/>
                <w:szCs w:val="16"/>
              </w:rPr>
              <w:t>552</w:t>
            </w:r>
          </w:p>
          <w:p w14:paraId="0B8CC42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Si D005 </w:t>
            </w:r>
            <w:r w:rsidRPr="00DE3D75">
              <w:rPr>
                <w:rStyle w:val="st"/>
                <w:rFonts w:ascii="Arial" w:hAnsi="Arial" w:cs="Arial"/>
              </w:rPr>
              <w:t>≠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1 o 9 (afectado a ISC) se considera lo siguiente:</w:t>
            </w:r>
          </w:p>
          <w:p w14:paraId="324EA10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Regla general</w:t>
            </w:r>
            <w:r w:rsidRPr="00DE3D75">
              <w:rPr>
                <w:rFonts w:ascii="Arial" w:hAnsi="Arial" w:cs="Arial"/>
                <w:sz w:val="16"/>
                <w:szCs w:val="16"/>
              </w:rPr>
              <w:t>: Precio de venta en fábrica excluido el propio impuesto y el IVA</w:t>
            </w:r>
          </w:p>
          <w:p w14:paraId="0D84699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Importaciones: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Valor aduanero adicionando los impuestos aduaneros y excluyendo el propio impuesto y el IVA</w:t>
            </w:r>
          </w:p>
          <w:p w14:paraId="011843C0" w14:textId="7C7BBA14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Combustibles: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Precio de venta al público que establezca el Poder Ejecutivo</w:t>
            </w:r>
          </w:p>
        </w:tc>
        <w:tc>
          <w:tcPr>
            <w:tcW w:w="443" w:type="pct"/>
            <w:vAlign w:val="center"/>
          </w:tcPr>
          <w:p w14:paraId="1AEBBD59" w14:textId="15B1F03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1ABAB79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28C69138" w14:textId="254DA9B5" w:rsidR="00B067CF" w:rsidRPr="00DE3D75" w:rsidRDefault="00B067CF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</w:t>
      </w:r>
      <w:del w:id="1167" w:author="Newton Oller de Mello" w:date="2018-03-13T10:12:00Z">
        <w:r w:rsidRPr="00DE3D75" w:rsidDel="00143964">
          <w:rPr>
            <w:rFonts w:ascii="Arial" w:hAnsi="Arial" w:cs="Arial"/>
            <w:b/>
          </w:rPr>
          <w:delText>3</w:delText>
        </w:r>
      </w:del>
      <w:ins w:id="1168" w:author="Newton Oller de Mello" w:date="2018-03-13T10:12:00Z">
        <w:r w:rsidR="00143964" w:rsidRPr="00DE3D75">
          <w:rPr>
            <w:rFonts w:ascii="Arial" w:hAnsi="Arial" w:cs="Arial"/>
            <w:b/>
          </w:rPr>
          <w:t>2</w:t>
        </w:r>
      </w:ins>
      <w:r w:rsidRPr="00DE3D75">
        <w:rPr>
          <w:rFonts w:ascii="Arial" w:hAnsi="Arial" w:cs="Arial"/>
          <w:b/>
        </w:rPr>
        <w:t>.</w:t>
      </w:r>
      <w:r w:rsidRPr="00DE3D75">
        <w:rPr>
          <w:rFonts w:ascii="Arial" w:hAnsi="Arial" w:cs="Arial"/>
          <w:b/>
        </w:rPr>
        <w:tab/>
        <w:t xml:space="preserve">Campos que describen el IVA de la operación </w:t>
      </w:r>
      <w:r w:rsidR="003C3050" w:rsidRPr="00DE3D75">
        <w:rPr>
          <w:rFonts w:ascii="Arial" w:hAnsi="Arial" w:cs="Arial"/>
          <w:b/>
        </w:rPr>
        <w:t>(E580-E589)</w:t>
      </w:r>
    </w:p>
    <w:p w14:paraId="62481A86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85"/>
        <w:gridCol w:w="955"/>
        <w:gridCol w:w="1274"/>
        <w:gridCol w:w="2268"/>
        <w:gridCol w:w="994"/>
        <w:gridCol w:w="708"/>
        <w:gridCol w:w="993"/>
        <w:gridCol w:w="1133"/>
        <w:gridCol w:w="3520"/>
        <w:gridCol w:w="1262"/>
        <w:tblGridChange w:id="1169">
          <w:tblGrid>
            <w:gridCol w:w="885"/>
            <w:gridCol w:w="67"/>
            <w:gridCol w:w="765"/>
            <w:gridCol w:w="123"/>
            <w:gridCol w:w="1274"/>
            <w:gridCol w:w="295"/>
            <w:gridCol w:w="1973"/>
            <w:gridCol w:w="353"/>
            <w:gridCol w:w="641"/>
            <w:gridCol w:w="320"/>
            <w:gridCol w:w="388"/>
            <w:gridCol w:w="377"/>
            <w:gridCol w:w="616"/>
            <w:gridCol w:w="539"/>
            <w:gridCol w:w="594"/>
            <w:gridCol w:w="757"/>
            <w:gridCol w:w="2763"/>
            <w:gridCol w:w="146"/>
            <w:gridCol w:w="1116"/>
            <w:gridCol w:w="226"/>
          </w:tblGrid>
        </w:tblGridChange>
      </w:tblGrid>
      <w:tr w:rsidR="00B067CF" w:rsidRPr="00DE3D75" w14:paraId="13023D87" w14:textId="77777777" w:rsidTr="001A4350">
        <w:trPr>
          <w:trHeight w:val="539"/>
          <w:tblHeader/>
        </w:trPr>
        <w:tc>
          <w:tcPr>
            <w:tcW w:w="316" w:type="pct"/>
            <w:shd w:val="clear" w:color="auto" w:fill="D5DCE4" w:themeFill="text2" w:themeFillTint="33"/>
            <w:vAlign w:val="center"/>
            <w:hideMark/>
          </w:tcPr>
          <w:p w14:paraId="032E75CD" w14:textId="678C8CAC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41" w:type="pct"/>
            <w:shd w:val="clear" w:color="auto" w:fill="D5DCE4" w:themeFill="text2" w:themeFillTint="33"/>
            <w:vAlign w:val="center"/>
            <w:hideMark/>
          </w:tcPr>
          <w:p w14:paraId="2869FB4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55" w:type="pct"/>
            <w:shd w:val="clear" w:color="auto" w:fill="D5DCE4" w:themeFill="text2" w:themeFillTint="33"/>
            <w:vAlign w:val="center"/>
            <w:hideMark/>
          </w:tcPr>
          <w:p w14:paraId="04D8FF4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13C516CA" w14:textId="22A48A88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0B08036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hideMark/>
          </w:tcPr>
          <w:p w14:paraId="4D7631F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4A68DF59" w14:textId="17943C38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344D3FC3" w14:textId="0370DFF1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58" w:type="pct"/>
            <w:shd w:val="clear" w:color="auto" w:fill="D5DCE4" w:themeFill="text2" w:themeFillTint="33"/>
            <w:vAlign w:val="center"/>
            <w:hideMark/>
          </w:tcPr>
          <w:p w14:paraId="1293DAE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51" w:type="pct"/>
            <w:shd w:val="clear" w:color="auto" w:fill="D5DCE4" w:themeFill="text2" w:themeFillTint="33"/>
            <w:vAlign w:val="center"/>
            <w:hideMark/>
          </w:tcPr>
          <w:p w14:paraId="4D42B40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15D2920" w14:textId="77777777" w:rsidTr="00327D7B">
        <w:trPr>
          <w:trHeight w:val="419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FF1F9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6C8D05" w14:textId="701ADC05" w:rsidR="00327D7B" w:rsidRPr="00DE3D75" w:rsidRDefault="00327D7B" w:rsidP="003C30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  <w:r w:rsidR="003C3050" w:rsidRPr="00DE3D75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6AE17D" w14:textId="7BC82FB4" w:rsidR="00327D7B" w:rsidRPr="00DE3D75" w:rsidRDefault="00327D7B" w:rsidP="003C30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gCIVAope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596F2C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el IVA de la operación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0AC11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9DEAC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452F0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29419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FC5D382" w14:textId="1B2D6A6A" w:rsidR="00327D7B" w:rsidRPr="00DE3D75" w:rsidRDefault="003C3050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Obligatorio si D005 = 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500F06" w14:textId="31D5DDBE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71F00CD" w14:textId="77777777" w:rsidTr="00327D7B">
        <w:trPr>
          <w:trHeight w:val="552"/>
        </w:trPr>
        <w:tc>
          <w:tcPr>
            <w:tcW w:w="316" w:type="pct"/>
            <w:vAlign w:val="center"/>
          </w:tcPr>
          <w:p w14:paraId="1DFFA99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E5.2</w:t>
            </w:r>
          </w:p>
        </w:tc>
        <w:tc>
          <w:tcPr>
            <w:tcW w:w="341" w:type="pct"/>
            <w:vAlign w:val="center"/>
          </w:tcPr>
          <w:p w14:paraId="7418B361" w14:textId="00BF8346" w:rsidR="00327D7B" w:rsidRPr="00DE3D75" w:rsidRDefault="003C3050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E581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72A687A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iAfecIVA</w:t>
            </w:r>
          </w:p>
        </w:tc>
        <w:tc>
          <w:tcPr>
            <w:tcW w:w="810" w:type="pct"/>
            <w:vAlign w:val="center"/>
          </w:tcPr>
          <w:p w14:paraId="79AFC00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Forma de afectación tributaria del IVA</w:t>
            </w:r>
          </w:p>
        </w:tc>
        <w:tc>
          <w:tcPr>
            <w:tcW w:w="355" w:type="pct"/>
            <w:vAlign w:val="center"/>
          </w:tcPr>
          <w:p w14:paraId="6665BD34" w14:textId="5FB4277F" w:rsidR="00327D7B" w:rsidRPr="00DE3D75" w:rsidRDefault="003C3050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vAlign w:val="center"/>
          </w:tcPr>
          <w:p w14:paraId="681861C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vAlign w:val="center"/>
          </w:tcPr>
          <w:p w14:paraId="0A6D2DF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vAlign w:val="center"/>
          </w:tcPr>
          <w:p w14:paraId="19887E6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58" w:type="pct"/>
            <w:vAlign w:val="center"/>
          </w:tcPr>
          <w:p w14:paraId="2465CE99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Gravado IVA</w:t>
            </w:r>
          </w:p>
          <w:p w14:paraId="70B37841" w14:textId="295A50A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2= Exonerado (Art. 83- </w:t>
            </w:r>
            <w:r w:rsidR="003C3050" w:rsidRPr="00DE3D75">
              <w:rPr>
                <w:rFonts w:ascii="Arial" w:hAnsi="Arial" w:cs="Arial"/>
                <w:sz w:val="16"/>
                <w:szCs w:val="16"/>
              </w:rPr>
              <w:t xml:space="preserve">Ley </w:t>
            </w:r>
            <w:r w:rsidRPr="00DE3D75">
              <w:rPr>
                <w:rFonts w:ascii="Arial" w:hAnsi="Arial" w:cs="Arial"/>
                <w:sz w:val="16"/>
                <w:szCs w:val="16"/>
              </w:rPr>
              <w:t>125</w:t>
            </w:r>
            <w:r w:rsidR="003C3050" w:rsidRPr="00DE3D75">
              <w:rPr>
                <w:rFonts w:ascii="Arial" w:hAnsi="Arial" w:cs="Arial"/>
                <w:sz w:val="16"/>
                <w:szCs w:val="16"/>
              </w:rPr>
              <w:t>/91</w:t>
            </w:r>
            <w:r w:rsidRPr="00DE3D75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0194A0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3= Exento </w:t>
            </w:r>
          </w:p>
          <w:p w14:paraId="48DA09E1" w14:textId="1FBE9D10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4= </w:t>
            </w:r>
            <w:r w:rsidR="003C3050" w:rsidRPr="00DE3D75">
              <w:rPr>
                <w:rFonts w:ascii="Arial" w:hAnsi="Arial" w:cs="Arial"/>
                <w:sz w:val="16"/>
                <w:szCs w:val="16"/>
              </w:rPr>
              <w:t>Gravado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parcial (Grav-Exento)</w:t>
            </w:r>
          </w:p>
        </w:tc>
        <w:tc>
          <w:tcPr>
            <w:tcW w:w="451" w:type="pct"/>
            <w:vAlign w:val="center"/>
          </w:tcPr>
          <w:p w14:paraId="6FB9D4A0" w14:textId="03731ED5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D1ED8D6" w14:textId="77777777" w:rsidTr="00327D7B">
        <w:trPr>
          <w:trHeight w:val="552"/>
        </w:trPr>
        <w:tc>
          <w:tcPr>
            <w:tcW w:w="316" w:type="pct"/>
            <w:vAlign w:val="center"/>
          </w:tcPr>
          <w:p w14:paraId="0B6E89E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E5.2</w:t>
            </w:r>
          </w:p>
        </w:tc>
        <w:tc>
          <w:tcPr>
            <w:tcW w:w="341" w:type="pct"/>
            <w:vAlign w:val="center"/>
          </w:tcPr>
          <w:p w14:paraId="2AADE738" w14:textId="4E8C25CA" w:rsidR="00327D7B" w:rsidRPr="00DE3D75" w:rsidRDefault="003C3050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E582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6C8C29E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dDesAfecIVA</w:t>
            </w:r>
          </w:p>
        </w:tc>
        <w:tc>
          <w:tcPr>
            <w:tcW w:w="810" w:type="pct"/>
            <w:vAlign w:val="center"/>
          </w:tcPr>
          <w:p w14:paraId="5831807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la forma de afectación tributaria del IVA</w:t>
            </w:r>
          </w:p>
        </w:tc>
        <w:tc>
          <w:tcPr>
            <w:tcW w:w="355" w:type="pct"/>
            <w:vAlign w:val="center"/>
          </w:tcPr>
          <w:p w14:paraId="7E19B8AE" w14:textId="70EEB308" w:rsidR="00327D7B" w:rsidRPr="00DE3D75" w:rsidRDefault="003C3050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vAlign w:val="center"/>
          </w:tcPr>
          <w:p w14:paraId="3BCEE38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pct"/>
            <w:vAlign w:val="center"/>
          </w:tcPr>
          <w:p w14:paraId="0AFC40EA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5-20</w:t>
            </w:r>
          </w:p>
        </w:tc>
        <w:tc>
          <w:tcPr>
            <w:tcW w:w="405" w:type="pct"/>
            <w:vAlign w:val="center"/>
          </w:tcPr>
          <w:p w14:paraId="0A52F65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ins w:id="1170" w:author="Newton Oller de Mello" w:date="2018-03-13T10:12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del w:id="1171" w:author="Newton Oller de Mello" w:date="2018-03-13T10:12:00Z">
              <w:r w:rsidRPr="00DE3D75" w:rsidDel="00143964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</w:tc>
        <w:tc>
          <w:tcPr>
            <w:tcW w:w="1258" w:type="pct"/>
            <w:vAlign w:val="center"/>
          </w:tcPr>
          <w:p w14:paraId="2BC0932A" w14:textId="2E939882" w:rsidR="00327D7B" w:rsidRPr="00DE3D75" w:rsidRDefault="0087046A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E581</w:t>
            </w:r>
          </w:p>
          <w:p w14:paraId="15DA70E7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“Gravado IVA”</w:t>
            </w:r>
          </w:p>
          <w:p w14:paraId="7829FBB2" w14:textId="10430E69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2= “Exonerado” </w:t>
            </w:r>
            <w:r w:rsidR="0087046A" w:rsidRPr="00DE3D75">
              <w:rPr>
                <w:rFonts w:ascii="Arial" w:hAnsi="Arial" w:cs="Arial"/>
                <w:sz w:val="16"/>
                <w:szCs w:val="16"/>
              </w:rPr>
              <w:t>(Art. 83- Ley 125/91)</w:t>
            </w:r>
          </w:p>
          <w:p w14:paraId="7DA9DB3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3= “Exento” </w:t>
            </w:r>
          </w:p>
          <w:p w14:paraId="784AC6A2" w14:textId="6505F566" w:rsidR="00327D7B" w:rsidRPr="00DE3D75" w:rsidRDefault="00327D7B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4= “</w:t>
            </w:r>
            <w:r w:rsidR="0087046A" w:rsidRPr="00DE3D75">
              <w:rPr>
                <w:rFonts w:ascii="Arial" w:hAnsi="Arial" w:cs="Arial"/>
                <w:sz w:val="16"/>
                <w:szCs w:val="16"/>
              </w:rPr>
              <w:t>Gravado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parcial” (Grav- Exento)</w:t>
            </w:r>
          </w:p>
        </w:tc>
        <w:tc>
          <w:tcPr>
            <w:tcW w:w="451" w:type="pct"/>
            <w:vAlign w:val="center"/>
          </w:tcPr>
          <w:p w14:paraId="67B31AFA" w14:textId="2DB31EFE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87046A" w:rsidRPr="00DE3D75" w14:paraId="44FD7AE0" w14:textId="77777777" w:rsidTr="00327D7B">
        <w:trPr>
          <w:trHeight w:val="552"/>
        </w:trPr>
        <w:tc>
          <w:tcPr>
            <w:tcW w:w="316" w:type="pct"/>
            <w:vAlign w:val="center"/>
          </w:tcPr>
          <w:p w14:paraId="0AA4072F" w14:textId="7BBEAAB6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E5.2</w:t>
            </w:r>
          </w:p>
        </w:tc>
        <w:tc>
          <w:tcPr>
            <w:tcW w:w="341" w:type="pct"/>
            <w:vAlign w:val="center"/>
          </w:tcPr>
          <w:p w14:paraId="51B44C06" w14:textId="3FC0281A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E583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CD553A1" w14:textId="7C111205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iPropIVA</w:t>
            </w:r>
          </w:p>
        </w:tc>
        <w:tc>
          <w:tcPr>
            <w:tcW w:w="810" w:type="pct"/>
            <w:vAlign w:val="center"/>
          </w:tcPr>
          <w:p w14:paraId="6EF60BF8" w14:textId="648303E6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Proporción gravada de IVA</w:t>
            </w:r>
          </w:p>
        </w:tc>
        <w:tc>
          <w:tcPr>
            <w:tcW w:w="355" w:type="pct"/>
            <w:vAlign w:val="center"/>
          </w:tcPr>
          <w:p w14:paraId="70362A0B" w14:textId="6E74C38C" w:rsidR="0087046A" w:rsidRPr="00DE3D75" w:rsidRDefault="0087046A" w:rsidP="008704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vAlign w:val="center"/>
          </w:tcPr>
          <w:p w14:paraId="68F7D910" w14:textId="66D92027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vAlign w:val="center"/>
          </w:tcPr>
          <w:p w14:paraId="074F1867" w14:textId="14359BBB" w:rsidR="0087046A" w:rsidRPr="00DE3D75" w:rsidRDefault="000A1A6C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</w:t>
            </w:r>
          </w:p>
        </w:tc>
        <w:tc>
          <w:tcPr>
            <w:tcW w:w="405" w:type="pct"/>
            <w:vAlign w:val="center"/>
          </w:tcPr>
          <w:p w14:paraId="0067D5E1" w14:textId="25973A4E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258" w:type="pct"/>
            <w:vAlign w:val="center"/>
          </w:tcPr>
          <w:p w14:paraId="20369747" w14:textId="5863A5B3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100%</w:t>
            </w:r>
          </w:p>
          <w:p w14:paraId="01D89FD2" w14:textId="77777777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0%</w:t>
            </w:r>
          </w:p>
          <w:p w14:paraId="2A84BD88" w14:textId="073E2758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3= Otro</w:t>
            </w:r>
          </w:p>
        </w:tc>
        <w:tc>
          <w:tcPr>
            <w:tcW w:w="451" w:type="pct"/>
            <w:vAlign w:val="center"/>
          </w:tcPr>
          <w:p w14:paraId="4167C500" w14:textId="04C20DA6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87046A" w:rsidRPr="00DE3D75" w14:paraId="75900D53" w14:textId="77777777" w:rsidTr="00327D7B">
        <w:trPr>
          <w:trHeight w:val="552"/>
        </w:trPr>
        <w:tc>
          <w:tcPr>
            <w:tcW w:w="316" w:type="pct"/>
            <w:vAlign w:val="center"/>
          </w:tcPr>
          <w:p w14:paraId="2E718563" w14:textId="6E77DBF5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E5.2</w:t>
            </w:r>
          </w:p>
        </w:tc>
        <w:tc>
          <w:tcPr>
            <w:tcW w:w="341" w:type="pct"/>
            <w:vAlign w:val="center"/>
          </w:tcPr>
          <w:p w14:paraId="5416E83A" w14:textId="335C6C01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E584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DD7DAEE" w14:textId="0DD729B1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dDesPropIVA</w:t>
            </w:r>
          </w:p>
        </w:tc>
        <w:tc>
          <w:tcPr>
            <w:tcW w:w="810" w:type="pct"/>
            <w:vAlign w:val="center"/>
          </w:tcPr>
          <w:p w14:paraId="2CF6987B" w14:textId="543DB057" w:rsidR="0087046A" w:rsidRPr="00DE3D75" w:rsidRDefault="0087046A" w:rsidP="0087046A">
            <w:pPr>
              <w:pStyle w:val="Sinespaciado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Descripción de la proporción gravada del IVA</w:t>
            </w:r>
          </w:p>
        </w:tc>
        <w:tc>
          <w:tcPr>
            <w:tcW w:w="355" w:type="pct"/>
            <w:vAlign w:val="center"/>
          </w:tcPr>
          <w:p w14:paraId="0B446D1F" w14:textId="6297E47F" w:rsidR="0087046A" w:rsidRPr="00DE3D75" w:rsidRDefault="0087046A" w:rsidP="008704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vAlign w:val="center"/>
          </w:tcPr>
          <w:p w14:paraId="5B1AE7D8" w14:textId="12673422" w:rsidR="0087046A" w:rsidRPr="00DE3D75" w:rsidRDefault="0087046A" w:rsidP="0087046A">
            <w:pPr>
              <w:pStyle w:val="Sinespaciad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vAlign w:val="center"/>
          </w:tcPr>
          <w:p w14:paraId="323D4267" w14:textId="1C47C51C" w:rsidR="0087046A" w:rsidRPr="00DE3D75" w:rsidRDefault="0087046A" w:rsidP="0087046A">
            <w:pPr>
              <w:pStyle w:val="Sinespaciad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1-3</w:t>
            </w:r>
          </w:p>
        </w:tc>
        <w:tc>
          <w:tcPr>
            <w:tcW w:w="405" w:type="pct"/>
            <w:vAlign w:val="center"/>
          </w:tcPr>
          <w:p w14:paraId="732949B3" w14:textId="086184F6" w:rsidR="0087046A" w:rsidRPr="00DE3D75" w:rsidRDefault="0087046A" w:rsidP="0087046A">
            <w:pPr>
              <w:pStyle w:val="Sinespaciad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258" w:type="pct"/>
            <w:vAlign w:val="center"/>
          </w:tcPr>
          <w:p w14:paraId="7677FD35" w14:textId="77777777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E583</w:t>
            </w:r>
          </w:p>
          <w:p w14:paraId="112ABE0F" w14:textId="79FBC1FD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“100%”</w:t>
            </w:r>
          </w:p>
          <w:p w14:paraId="2FCA05D0" w14:textId="7CE2D4B3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“0%”</w:t>
            </w:r>
          </w:p>
          <w:p w14:paraId="11FD4188" w14:textId="12DED056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E583=3 informar la proporción gravada del IVA</w:t>
            </w:r>
          </w:p>
        </w:tc>
        <w:tc>
          <w:tcPr>
            <w:tcW w:w="451" w:type="pct"/>
            <w:vAlign w:val="center"/>
          </w:tcPr>
          <w:p w14:paraId="3BC7A84B" w14:textId="239242E4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87046A" w:rsidRPr="00DE3D75" w14:paraId="18C22570" w14:textId="77777777" w:rsidTr="00327D7B">
        <w:trPr>
          <w:trHeight w:val="552"/>
        </w:trPr>
        <w:tc>
          <w:tcPr>
            <w:tcW w:w="316" w:type="pct"/>
            <w:vAlign w:val="center"/>
          </w:tcPr>
          <w:p w14:paraId="037178CA" w14:textId="7439DAD4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E5.2</w:t>
            </w:r>
          </w:p>
        </w:tc>
        <w:tc>
          <w:tcPr>
            <w:tcW w:w="341" w:type="pct"/>
            <w:vAlign w:val="center"/>
          </w:tcPr>
          <w:p w14:paraId="33339834" w14:textId="7BA83169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E585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5D62CCEB" w14:textId="77777777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dTasaIVA</w:t>
            </w:r>
          </w:p>
        </w:tc>
        <w:tc>
          <w:tcPr>
            <w:tcW w:w="810" w:type="pct"/>
            <w:vAlign w:val="center"/>
          </w:tcPr>
          <w:p w14:paraId="325C3EE5" w14:textId="77777777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Distinción de la tasa del IVA</w:t>
            </w:r>
          </w:p>
        </w:tc>
        <w:tc>
          <w:tcPr>
            <w:tcW w:w="355" w:type="pct"/>
            <w:vAlign w:val="center"/>
          </w:tcPr>
          <w:p w14:paraId="17E5A3C5" w14:textId="7A6917DA" w:rsidR="0087046A" w:rsidRPr="00DE3D75" w:rsidRDefault="0087046A" w:rsidP="008704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vAlign w:val="center"/>
          </w:tcPr>
          <w:p w14:paraId="5FC88878" w14:textId="77777777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5" w:type="pct"/>
            <w:vAlign w:val="center"/>
          </w:tcPr>
          <w:p w14:paraId="2B283D82" w14:textId="7FD14C7B" w:rsidR="0087046A" w:rsidRPr="00DE3D75" w:rsidRDefault="009B338D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5" w:type="pct"/>
            <w:vAlign w:val="center"/>
          </w:tcPr>
          <w:p w14:paraId="41CC7CDE" w14:textId="77777777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58" w:type="pct"/>
            <w:vAlign w:val="center"/>
          </w:tcPr>
          <w:p w14:paraId="5CDF25EA" w14:textId="39AFADB2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0% (para 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>E581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2 o 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>3</w:t>
            </w:r>
            <w:r w:rsidRPr="00DE3D75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77BE76F8" w14:textId="09A6E3F8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5% (para 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>E581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1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 xml:space="preserve"> o 4</w:t>
            </w:r>
            <w:r w:rsidRPr="00DE3D75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17929BAD" w14:textId="784E2E6E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10% (para 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>E581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= 1</w:t>
            </w:r>
            <w:r w:rsidR="00B95F64" w:rsidRPr="00DE3D75">
              <w:rPr>
                <w:rFonts w:ascii="Arial" w:hAnsi="Arial" w:cs="Arial"/>
                <w:sz w:val="16"/>
                <w:szCs w:val="16"/>
              </w:rPr>
              <w:t xml:space="preserve"> o 4)</w:t>
            </w:r>
          </w:p>
        </w:tc>
        <w:tc>
          <w:tcPr>
            <w:tcW w:w="451" w:type="pct"/>
            <w:vAlign w:val="center"/>
          </w:tcPr>
          <w:p w14:paraId="6E6AF83D" w14:textId="08D8DF75" w:rsidR="0087046A" w:rsidRPr="00DE3D75" w:rsidRDefault="0087046A" w:rsidP="0087046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6979B0" w:rsidRPr="00DE3D75" w14:paraId="559C40E8" w14:textId="77777777" w:rsidTr="00327D7B">
        <w:trPr>
          <w:trHeight w:val="276"/>
          <w:ins w:id="1172" w:author="Newton Oller de Mello" w:date="2018-03-13T10:18:00Z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7A9D" w14:textId="77777777" w:rsidR="0087046A" w:rsidRPr="00DE3D75" w:rsidRDefault="0087046A" w:rsidP="0087046A">
            <w:pPr>
              <w:pStyle w:val="Sinespaciado"/>
              <w:jc w:val="center"/>
              <w:rPr>
                <w:ins w:id="1173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74" w:author="Newton Oller de Mello" w:date="2018-03-13T10:18:00Z">
              <w:r w:rsidRPr="00DE3D75">
                <w:rPr>
                  <w:rFonts w:ascii="Arial" w:hAnsi="Arial" w:cs="Arial"/>
                  <w:sz w:val="16"/>
                  <w:szCs w:val="16"/>
                </w:rPr>
                <w:t>E5.2</w:t>
              </w:r>
            </w:ins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B6B2" w14:textId="739BA654" w:rsidR="0087046A" w:rsidRPr="00DE3D75" w:rsidRDefault="0043154A" w:rsidP="0087046A">
            <w:pPr>
              <w:pStyle w:val="Sinespaciado"/>
              <w:jc w:val="center"/>
              <w:rPr>
                <w:ins w:id="1175" w:author="Newton Oller de Mello" w:date="2018-03-13T10:18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A674" w14:textId="74B27562" w:rsidR="0087046A" w:rsidRPr="00DE3D75" w:rsidRDefault="0087046A" w:rsidP="0043154A">
            <w:pPr>
              <w:pStyle w:val="Sinespaciado"/>
              <w:jc w:val="center"/>
              <w:rPr>
                <w:ins w:id="1176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77" w:author="Newton Oller de Mello" w:date="2018-03-13T10:26:00Z">
              <w:r w:rsidRPr="00DE3D75">
                <w:rPr>
                  <w:rFonts w:ascii="Arial" w:hAnsi="Arial" w:cs="Arial"/>
                  <w:sz w:val="16"/>
                  <w:szCs w:val="16"/>
                </w:rPr>
                <w:t>dBas</w:t>
              </w:r>
            </w:ins>
            <w:r w:rsidR="0043154A" w:rsidRPr="00DE3D75">
              <w:rPr>
                <w:rFonts w:ascii="Arial" w:hAnsi="Arial" w:cs="Arial"/>
                <w:sz w:val="16"/>
                <w:szCs w:val="16"/>
              </w:rPr>
              <w:t>GravIVA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772C" w14:textId="177C00B3" w:rsidR="0087046A" w:rsidRPr="00DE3D75" w:rsidRDefault="0087046A" w:rsidP="0043154A">
            <w:pPr>
              <w:pStyle w:val="Sinespaciado"/>
              <w:rPr>
                <w:ins w:id="1178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79" w:author="Newton Oller de Mello" w:date="2018-03-13T10:19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Base </w:t>
              </w:r>
            </w:ins>
            <w:r w:rsidR="0043154A" w:rsidRPr="00DE3D75">
              <w:rPr>
                <w:rFonts w:ascii="Arial" w:hAnsi="Arial" w:cs="Arial"/>
                <w:sz w:val="16"/>
                <w:szCs w:val="16"/>
              </w:rPr>
              <w:t>gravada por IVA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por ítem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B451" w14:textId="162D9DAB" w:rsidR="0087046A" w:rsidRPr="00DE3D75" w:rsidRDefault="0087046A" w:rsidP="0087046A">
            <w:pPr>
              <w:jc w:val="center"/>
              <w:rPr>
                <w:ins w:id="1180" w:author="Newton Oller de Mello" w:date="2018-03-13T10:18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5F64" w14:textId="77777777" w:rsidR="0087046A" w:rsidRPr="00DE3D75" w:rsidRDefault="0087046A" w:rsidP="0087046A">
            <w:pPr>
              <w:pStyle w:val="Sinespaciado"/>
              <w:jc w:val="center"/>
              <w:rPr>
                <w:ins w:id="1181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82" w:author="Newton Oller de Mello" w:date="2018-03-13T10:22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629C" w14:textId="77777777" w:rsidR="0087046A" w:rsidRPr="00DE3D75" w:rsidRDefault="0087046A" w:rsidP="0087046A">
            <w:pPr>
              <w:pStyle w:val="Sinespaciado"/>
              <w:jc w:val="center"/>
              <w:rPr>
                <w:ins w:id="1183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84" w:author="Newton Oller de Mello" w:date="2018-03-13T10:22:00Z">
              <w:r w:rsidRPr="00DE3D75">
                <w:rPr>
                  <w:rFonts w:ascii="Arial" w:hAnsi="Arial" w:cs="Arial"/>
                  <w:sz w:val="16"/>
                  <w:szCs w:val="16"/>
                </w:rPr>
                <w:t>1-11p2</w:t>
              </w:r>
            </w:ins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C800" w14:textId="77777777" w:rsidR="0087046A" w:rsidRPr="00DE3D75" w:rsidRDefault="0087046A" w:rsidP="0087046A">
            <w:pPr>
              <w:pStyle w:val="Sinespaciado"/>
              <w:jc w:val="center"/>
              <w:rPr>
                <w:ins w:id="1185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86" w:author="Newton Oller de Mello" w:date="2018-03-13T10:22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C1E2" w14:textId="2C5D70A6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187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Si </w:t>
              </w:r>
            </w:ins>
            <w:r w:rsidR="0043154A" w:rsidRPr="00DE3D75">
              <w:rPr>
                <w:rFonts w:ascii="Arial" w:hAnsi="Arial" w:cs="Arial"/>
                <w:sz w:val="16"/>
                <w:szCs w:val="16"/>
              </w:rPr>
              <w:t>E581</w:t>
            </w:r>
            <w:ins w:id="1188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>=1</w:t>
              </w:r>
            </w:ins>
            <w:r w:rsidR="0043154A" w:rsidRPr="00DE3D75">
              <w:rPr>
                <w:rFonts w:ascii="Arial" w:hAnsi="Arial" w:cs="Arial"/>
                <w:sz w:val="16"/>
                <w:szCs w:val="16"/>
              </w:rPr>
              <w:t xml:space="preserve"> o 4</w:t>
            </w:r>
            <w:ins w:id="1189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este campo es igual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al resultado del cálculo </w:t>
            </w:r>
          </w:p>
          <w:p w14:paraId="466C6CDC" w14:textId="4F1286EA" w:rsidR="0087046A" w:rsidRPr="00DE3D75" w:rsidRDefault="0087046A" w:rsidP="0087046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(</w:t>
            </w:r>
            <w:r w:rsidR="0043154A" w:rsidRPr="00DE3D75">
              <w:rPr>
                <w:rFonts w:ascii="Arial" w:hAnsi="Arial" w:cs="Arial"/>
                <w:sz w:val="16"/>
                <w:szCs w:val="16"/>
              </w:rPr>
              <w:t>E553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* E5</w:t>
            </w:r>
            <w:r w:rsidR="0043154A" w:rsidRPr="00DE3D75">
              <w:rPr>
                <w:rFonts w:ascii="Arial" w:hAnsi="Arial" w:cs="Arial"/>
                <w:sz w:val="16"/>
                <w:szCs w:val="16"/>
              </w:rPr>
              <w:t>8</w:t>
            </w:r>
            <w:r w:rsidRPr="00DE3D75">
              <w:rPr>
                <w:rFonts w:ascii="Arial" w:hAnsi="Arial" w:cs="Arial"/>
                <w:sz w:val="16"/>
                <w:szCs w:val="16"/>
              </w:rPr>
              <w:t>3) / 1,1 si la tasa es del 10%</w:t>
            </w:r>
          </w:p>
          <w:p w14:paraId="291A7F56" w14:textId="0E9C3C8F" w:rsidR="0087046A" w:rsidRPr="00DE3D75" w:rsidRDefault="0087046A" w:rsidP="0087046A">
            <w:pPr>
              <w:pStyle w:val="Sinespaciado"/>
              <w:rPr>
                <w:ins w:id="1190" w:author="Newton Oller de Mello" w:date="2018-03-13T10:23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(</w:t>
            </w:r>
            <w:r w:rsidR="0043154A" w:rsidRPr="00DE3D75">
              <w:rPr>
                <w:rFonts w:ascii="Arial" w:hAnsi="Arial" w:cs="Arial"/>
                <w:sz w:val="16"/>
                <w:szCs w:val="16"/>
              </w:rPr>
              <w:t>E553 * E583</w:t>
            </w:r>
            <w:r w:rsidRPr="00DE3D75">
              <w:rPr>
                <w:rFonts w:ascii="Arial" w:hAnsi="Arial" w:cs="Arial"/>
                <w:sz w:val="16"/>
                <w:szCs w:val="16"/>
              </w:rPr>
              <w:t>) / 1,05 si la tasa es del 5%</w:t>
            </w:r>
          </w:p>
          <w:p w14:paraId="3247684C" w14:textId="55E36DCB" w:rsidR="0087046A" w:rsidRPr="00DE3D75" w:rsidRDefault="0087046A" w:rsidP="0087046A">
            <w:pPr>
              <w:pStyle w:val="Sinespaciado"/>
              <w:rPr>
                <w:ins w:id="1191" w:author="Newton Oller de Mello" w:date="2018-03-13T10:18:00Z"/>
                <w:rFonts w:ascii="Arial" w:hAnsi="Arial" w:cs="Arial"/>
                <w:sz w:val="16"/>
                <w:szCs w:val="16"/>
              </w:rPr>
            </w:pPr>
            <w:ins w:id="1192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>Si E5</w:t>
              </w:r>
            </w:ins>
            <w:r w:rsidR="0043154A" w:rsidRPr="00DE3D75">
              <w:rPr>
                <w:rFonts w:ascii="Arial" w:hAnsi="Arial" w:cs="Arial"/>
                <w:sz w:val="16"/>
                <w:szCs w:val="16"/>
              </w:rPr>
              <w:t>81</w:t>
            </w:r>
            <w:ins w:id="1193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=2 </w:t>
              </w:r>
            </w:ins>
            <w:ins w:id="1194" w:author="Newton Oller de Mello" w:date="2018-03-13T10:25:00Z">
              <w:r w:rsidRPr="00DE3D75">
                <w:rPr>
                  <w:rFonts w:ascii="Arial" w:hAnsi="Arial" w:cs="Arial"/>
                  <w:sz w:val="16"/>
                  <w:szCs w:val="16"/>
                </w:rPr>
                <w:t>o</w:t>
              </w:r>
            </w:ins>
            <w:ins w:id="1195" w:author="Newton Oller de Mello" w:date="2018-03-13T10:2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3 </w:t>
              </w:r>
            </w:ins>
            <w:ins w:id="1196" w:author="Newton Oller de Mello" w:date="2018-03-13T10:25:00Z">
              <w:r w:rsidRPr="00DE3D75">
                <w:rPr>
                  <w:rFonts w:ascii="Arial" w:hAnsi="Arial" w:cs="Arial"/>
                  <w:sz w:val="16"/>
                  <w:szCs w:val="16"/>
                </w:rPr>
                <w:t>este campo es igual 0</w:t>
              </w:r>
            </w:ins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0406" w14:textId="18A0A55E" w:rsidR="0087046A" w:rsidRPr="00DE3D75" w:rsidRDefault="0087046A" w:rsidP="0087046A">
            <w:pPr>
              <w:pStyle w:val="Sinespaciado"/>
              <w:jc w:val="center"/>
              <w:rPr>
                <w:ins w:id="1197" w:author="Newton Oller de Mello" w:date="2018-03-13T10:18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87046A" w:rsidRPr="00DE3D75" w14:paraId="7DD06FC9" w14:textId="77777777" w:rsidTr="00327D7B">
        <w:tblPrEx>
          <w:tblW w:w="5000" w:type="pct"/>
          <w:tblLayout w:type="fixed"/>
          <w:tblPrExChange w:id="1198" w:author="Newton Oller de Mello" w:date="2018-03-13T10:22:00Z">
            <w:tblPrEx>
              <w:tblW w:w="5000" w:type="pct"/>
              <w:tblLayout w:type="fixed"/>
            </w:tblPrEx>
          </w:tblPrExChange>
        </w:tblPrEx>
        <w:trPr>
          <w:trHeight w:val="276"/>
          <w:ins w:id="1199" w:author="Newton Oller de Mello" w:date="2018-03-13T10:19:00Z"/>
          <w:trPrChange w:id="1200" w:author="Newton Oller de Mello" w:date="2018-03-13T10:22:00Z">
            <w:trPr>
              <w:trHeight w:val="276"/>
            </w:trPr>
          </w:trPrChange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1" w:author="Newton Oller de Mello" w:date="2018-03-13T10:22:00Z">
              <w:tcPr>
                <w:tcW w:w="33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72DF51" w14:textId="77777777" w:rsidR="0087046A" w:rsidRPr="00DE3D75" w:rsidRDefault="0087046A" w:rsidP="0087046A">
            <w:pPr>
              <w:pStyle w:val="Sinespaciado"/>
              <w:jc w:val="center"/>
              <w:rPr>
                <w:ins w:id="1202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03" w:author="Newton Oller de Mello" w:date="2018-03-13T10:19:00Z">
              <w:r w:rsidRPr="00DE3D75">
                <w:rPr>
                  <w:rFonts w:ascii="Arial" w:hAnsi="Arial" w:cs="Arial"/>
                  <w:sz w:val="16"/>
                  <w:szCs w:val="16"/>
                </w:rPr>
                <w:t>E5.2</w:t>
              </w:r>
            </w:ins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4" w:author="Newton Oller de Mello" w:date="2018-03-13T10:22:00Z">
              <w:tcPr>
                <w:tcW w:w="26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EE1ADD" w14:textId="46E8CAB2" w:rsidR="0087046A" w:rsidRPr="00DE3D75" w:rsidRDefault="0043154A" w:rsidP="0087046A">
            <w:pPr>
              <w:pStyle w:val="Sinespaciado"/>
              <w:jc w:val="center"/>
              <w:rPr>
                <w:ins w:id="1205" w:author="Newton Oller de Mello" w:date="2018-03-13T10:1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6" w:author="Newton Oller de Mello" w:date="2018-03-13T10:22:00Z">
              <w:tcPr>
                <w:tcW w:w="59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897477" w14:textId="0398C152" w:rsidR="0087046A" w:rsidRPr="00DE3D75" w:rsidRDefault="0087046A" w:rsidP="0087046A">
            <w:pPr>
              <w:pStyle w:val="Sinespaciado"/>
              <w:jc w:val="center"/>
              <w:rPr>
                <w:ins w:id="1207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08" w:author="Newton Oller de Mello" w:date="2018-03-13T10:26:00Z">
              <w:r w:rsidRPr="00DE3D75">
                <w:rPr>
                  <w:rFonts w:ascii="Arial" w:hAnsi="Arial" w:cs="Arial"/>
                  <w:sz w:val="16"/>
                  <w:szCs w:val="16"/>
                </w:rPr>
                <w:t>d</w:t>
              </w:r>
            </w:ins>
            <w:r w:rsidR="00EF6A9B" w:rsidRPr="00DE3D75">
              <w:rPr>
                <w:rFonts w:ascii="Arial" w:hAnsi="Arial" w:cs="Arial"/>
                <w:sz w:val="16"/>
                <w:szCs w:val="16"/>
              </w:rPr>
              <w:t>Liq</w:t>
            </w: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209" w:author="Newton Oller de Mello" w:date="2018-03-13T10:26:00Z">
              <w:r w:rsidRPr="00DE3D75">
                <w:rPr>
                  <w:rFonts w:ascii="Arial" w:hAnsi="Arial" w:cs="Arial"/>
                  <w:sz w:val="16"/>
                  <w:szCs w:val="16"/>
                </w:rPr>
                <w:t>VA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0" w:author="Newton Oller de Mello" w:date="2018-03-13T10:22:00Z">
              <w:tcPr>
                <w:tcW w:w="818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45CD73" w14:textId="49BAB08A" w:rsidR="0087046A" w:rsidRPr="00DE3D75" w:rsidRDefault="0087046A" w:rsidP="0087046A">
            <w:pPr>
              <w:pStyle w:val="Sinespaciado"/>
              <w:rPr>
                <w:ins w:id="1211" w:author="Newton Oller de Mello" w:date="2018-03-13T10:1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Liquidación</w:t>
            </w:r>
            <w:ins w:id="1212" w:author="Newton Oller de Mello" w:date="2018-03-13T10:27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IVA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por ítem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3" w:author="Newton Oller de Mello" w:date="2018-03-13T10:22:00Z">
              <w:tcPr>
                <w:tcW w:w="338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E794EA" w14:textId="62C4C39F" w:rsidR="0087046A" w:rsidRPr="00DE3D75" w:rsidRDefault="0087046A" w:rsidP="0087046A">
            <w:pPr>
              <w:jc w:val="center"/>
              <w:rPr>
                <w:ins w:id="1214" w:author="Newton Oller de Mello" w:date="2018-03-13T10:1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5" w:author="Newton Oller de Mello" w:date="2018-03-13T10:22:00Z">
              <w:tcPr>
                <w:tcW w:w="26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F488A34" w14:textId="77777777" w:rsidR="0087046A" w:rsidRPr="00DE3D75" w:rsidRDefault="0087046A" w:rsidP="0087046A">
            <w:pPr>
              <w:pStyle w:val="Sinespaciado"/>
              <w:jc w:val="center"/>
              <w:rPr>
                <w:ins w:id="1216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17" w:author="Newton Oller de Mello" w:date="2018-03-13T10:27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8" w:author="Newton Oller de Mello" w:date="2018-03-13T10:22:00Z">
              <w:tcPr>
                <w:tcW w:w="40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EAEBBE" w14:textId="77777777" w:rsidR="0087046A" w:rsidRPr="00DE3D75" w:rsidRDefault="0087046A" w:rsidP="0087046A">
            <w:pPr>
              <w:pStyle w:val="Sinespaciado"/>
              <w:jc w:val="center"/>
              <w:rPr>
                <w:ins w:id="1219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20" w:author="Newton Oller de Mello" w:date="2018-03-13T10:27:00Z">
              <w:r w:rsidRPr="00DE3D75">
                <w:rPr>
                  <w:rFonts w:ascii="Arial" w:hAnsi="Arial" w:cs="Arial"/>
                  <w:sz w:val="16"/>
                  <w:szCs w:val="16"/>
                </w:rPr>
                <w:t>1-11p2</w:t>
              </w:r>
            </w:ins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21" w:author="Newton Oller de Mello" w:date="2018-03-13T10:22:00Z">
              <w:tcPr>
                <w:tcW w:w="47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62C5CB" w14:textId="77777777" w:rsidR="0087046A" w:rsidRPr="00DE3D75" w:rsidRDefault="0087046A" w:rsidP="0087046A">
            <w:pPr>
              <w:pStyle w:val="Sinespaciado"/>
              <w:jc w:val="center"/>
              <w:rPr>
                <w:ins w:id="1222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23" w:author="Newton Oller de Mello" w:date="2018-03-13T10:27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24" w:author="Newton Oller de Mello" w:date="2018-03-13T10:22:00Z">
              <w:tcPr>
                <w:tcW w:w="102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82AA5C" w14:textId="01AE2DA0" w:rsidR="00EF6A9B" w:rsidRPr="00DE3D75" w:rsidRDefault="0087046A" w:rsidP="00EF6A9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225" w:author="Newton Oller de Mello" w:date="2018-03-13T10:27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Corresponde </w:t>
              </w:r>
            </w:ins>
            <w:ins w:id="1226" w:author="Newton Oller de Mello" w:date="2018-03-13T10:28:00Z">
              <w:r w:rsidRPr="00DE3D75">
                <w:rPr>
                  <w:rFonts w:ascii="Arial" w:hAnsi="Arial" w:cs="Arial"/>
                  <w:sz w:val="16"/>
                  <w:szCs w:val="16"/>
                </w:rPr>
                <w:t>al cálculo aritmético</w:t>
              </w:r>
            </w:ins>
            <w:r w:rsidR="00014017" w:rsidRPr="00DE3D75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E3AA64F" w14:textId="6B0B0774" w:rsidR="00EF6A9B" w:rsidRPr="00DE3D75" w:rsidRDefault="00EF6A9B" w:rsidP="00EF6A9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E586 * E585</w:t>
            </w:r>
          </w:p>
          <w:p w14:paraId="6C81B2DA" w14:textId="07E0FEF8" w:rsidR="0087046A" w:rsidRPr="00DE3D75" w:rsidRDefault="0087046A" w:rsidP="0087046A">
            <w:pPr>
              <w:pStyle w:val="Sinespaciado"/>
              <w:rPr>
                <w:ins w:id="1227" w:author="Newton Oller de Mello" w:date="2018-03-13T10:19:00Z"/>
                <w:rFonts w:ascii="Arial" w:hAnsi="Arial" w:cs="Arial"/>
                <w:sz w:val="16"/>
                <w:szCs w:val="16"/>
              </w:rPr>
            </w:pPr>
            <w:ins w:id="1228" w:author="Newton Oller de Mello" w:date="2018-03-13T10:35:00Z">
              <w:r w:rsidRPr="00DE3D75">
                <w:rPr>
                  <w:rFonts w:ascii="Arial" w:hAnsi="Arial" w:cs="Arial"/>
                  <w:sz w:val="16"/>
                  <w:szCs w:val="16"/>
                </w:rPr>
                <w:t>Si E5</w:t>
              </w:r>
            </w:ins>
            <w:r w:rsidR="00014017" w:rsidRPr="00DE3D75">
              <w:rPr>
                <w:rFonts w:ascii="Arial" w:hAnsi="Arial" w:cs="Arial"/>
                <w:sz w:val="16"/>
                <w:szCs w:val="16"/>
              </w:rPr>
              <w:t>81</w:t>
            </w:r>
            <w:ins w:id="1229" w:author="Newton Oller de Mello" w:date="2018-03-13T10:35:00Z">
              <w:r w:rsidRPr="00DE3D75">
                <w:rPr>
                  <w:rFonts w:ascii="Arial" w:hAnsi="Arial" w:cs="Arial"/>
                  <w:sz w:val="16"/>
                  <w:szCs w:val="16"/>
                </w:rPr>
                <w:t>=2 o 3 este campo es igual 0</w:t>
              </w:r>
            </w:ins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30" w:author="Newton Oller de Mello" w:date="2018-03-13T10:22:00Z">
              <w:tcPr>
                <w:tcW w:w="47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B73747" w14:textId="7A8873B3" w:rsidR="0087046A" w:rsidRPr="00DE3D75" w:rsidRDefault="0087046A" w:rsidP="0087046A">
            <w:pPr>
              <w:pStyle w:val="Sinespaciado"/>
              <w:jc w:val="center"/>
              <w:rPr>
                <w:ins w:id="1231" w:author="Newton Oller de Mello" w:date="2018-03-13T10:19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2A8962CC" w14:textId="77777777" w:rsidR="00550B94" w:rsidRPr="00DE3D75" w:rsidRDefault="00550B94" w:rsidP="00B067CF">
      <w:pPr>
        <w:pStyle w:val="Sinespaciado"/>
        <w:rPr>
          <w:rFonts w:ascii="Arial" w:hAnsi="Arial" w:cs="Arial"/>
          <w:b/>
        </w:rPr>
      </w:pPr>
    </w:p>
    <w:p w14:paraId="29D72ED7" w14:textId="3F7FBBCB" w:rsidR="00B067CF" w:rsidRPr="00DE3D75" w:rsidRDefault="00B067CF" w:rsidP="00B067CF">
      <w:pPr>
        <w:pStyle w:val="Sinespaciad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E5.3.</w:t>
      </w:r>
      <w:r w:rsidRPr="00DE3D75">
        <w:rPr>
          <w:rFonts w:ascii="Arial" w:hAnsi="Arial" w:cs="Arial"/>
          <w:b/>
        </w:rPr>
        <w:tab/>
        <w:t xml:space="preserve">Campos que describen el ISC de la operación </w:t>
      </w:r>
      <w:r w:rsidR="00014017" w:rsidRPr="00DE3D75">
        <w:rPr>
          <w:rFonts w:ascii="Arial" w:hAnsi="Arial" w:cs="Arial"/>
          <w:b/>
        </w:rPr>
        <w:t>(E590-E599)</w:t>
      </w:r>
    </w:p>
    <w:p w14:paraId="3F2CB36A" w14:textId="77777777" w:rsidR="00B067CF" w:rsidRPr="00DE3D75" w:rsidRDefault="00B067CF" w:rsidP="00B067CF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09"/>
        <w:gridCol w:w="957"/>
        <w:gridCol w:w="1349"/>
        <w:gridCol w:w="2267"/>
        <w:gridCol w:w="993"/>
        <w:gridCol w:w="848"/>
        <w:gridCol w:w="957"/>
        <w:gridCol w:w="1097"/>
        <w:gridCol w:w="3495"/>
        <w:gridCol w:w="1220"/>
      </w:tblGrid>
      <w:tr w:rsidR="00AC3188" w:rsidRPr="00DE3D75" w14:paraId="346A0666" w14:textId="77777777" w:rsidTr="00AC3188">
        <w:trPr>
          <w:trHeight w:val="611"/>
          <w:tblHeader/>
        </w:trPr>
        <w:tc>
          <w:tcPr>
            <w:tcW w:w="289" w:type="pct"/>
            <w:shd w:val="clear" w:color="auto" w:fill="D5DCE4" w:themeFill="text2" w:themeFillTint="33"/>
            <w:vAlign w:val="center"/>
            <w:hideMark/>
          </w:tcPr>
          <w:p w14:paraId="30EBC406" w14:textId="2057CE1A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342" w:type="pct"/>
            <w:shd w:val="clear" w:color="auto" w:fill="D5DCE4" w:themeFill="text2" w:themeFillTint="33"/>
            <w:vAlign w:val="center"/>
            <w:hideMark/>
          </w:tcPr>
          <w:p w14:paraId="5FCBDDD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482" w:type="pct"/>
            <w:shd w:val="clear" w:color="auto" w:fill="D5DCE4" w:themeFill="text2" w:themeFillTint="33"/>
            <w:vAlign w:val="center"/>
            <w:hideMark/>
          </w:tcPr>
          <w:p w14:paraId="2B0A5BC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10" w:type="pct"/>
            <w:shd w:val="clear" w:color="auto" w:fill="D5DCE4" w:themeFill="text2" w:themeFillTint="33"/>
            <w:vAlign w:val="center"/>
            <w:hideMark/>
          </w:tcPr>
          <w:p w14:paraId="476F662A" w14:textId="584B1CAC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55" w:type="pct"/>
            <w:shd w:val="clear" w:color="auto" w:fill="D5DCE4" w:themeFill="text2" w:themeFillTint="33"/>
            <w:vAlign w:val="center"/>
            <w:hideMark/>
          </w:tcPr>
          <w:p w14:paraId="17AF2BA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  <w:hideMark/>
          </w:tcPr>
          <w:p w14:paraId="362B848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42" w:type="pct"/>
            <w:shd w:val="clear" w:color="auto" w:fill="D5DCE4" w:themeFill="text2" w:themeFillTint="33"/>
            <w:vAlign w:val="center"/>
            <w:hideMark/>
          </w:tcPr>
          <w:p w14:paraId="3E892D54" w14:textId="59AFB95C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392" w:type="pct"/>
            <w:shd w:val="clear" w:color="auto" w:fill="D5DCE4" w:themeFill="text2" w:themeFillTint="33"/>
            <w:vAlign w:val="center"/>
            <w:hideMark/>
          </w:tcPr>
          <w:p w14:paraId="2F9CBF04" w14:textId="5E94BD2D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1A4350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49" w:type="pct"/>
            <w:shd w:val="clear" w:color="auto" w:fill="D5DCE4" w:themeFill="text2" w:themeFillTint="33"/>
            <w:vAlign w:val="center"/>
            <w:hideMark/>
          </w:tcPr>
          <w:p w14:paraId="2B58CB9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36" w:type="pct"/>
            <w:shd w:val="clear" w:color="auto" w:fill="D5DCE4" w:themeFill="text2" w:themeFillTint="33"/>
            <w:vAlign w:val="center"/>
            <w:hideMark/>
          </w:tcPr>
          <w:p w14:paraId="0886BF6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056B22C8" w14:textId="77777777" w:rsidTr="00697D7D">
        <w:trPr>
          <w:trHeight w:val="467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84361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1B212A" w14:textId="0B2FDD0B" w:rsidR="00327D7B" w:rsidRPr="00DE3D75" w:rsidRDefault="00327D7B" w:rsidP="00697D7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  <w:r w:rsidR="00697D7D" w:rsidRPr="00DE3D75">
              <w:rPr>
                <w:rFonts w:ascii="Arial" w:hAnsi="Arial" w:cs="Arial"/>
                <w:sz w:val="16"/>
                <w:szCs w:val="16"/>
              </w:rPr>
              <w:t>90</w:t>
            </w:r>
            <w:del w:id="1232" w:author="Newton Oller de Mello" w:date="2018-03-13T10:50:00Z">
              <w:r w:rsidRPr="00DE3D75" w:rsidDel="00434CC8">
                <w:rPr>
                  <w:rFonts w:ascii="Arial" w:hAnsi="Arial" w:cs="Arial"/>
                  <w:sz w:val="16"/>
                  <w:szCs w:val="16"/>
                </w:rPr>
                <w:delText>2</w:delText>
              </w:r>
            </w:del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D40CD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gCISCope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FC8F7B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describen el ISC de la operación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194EB5" w14:textId="587A9574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ED345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FCFAF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34B30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C47FC3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66377A" w14:textId="140E39C9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C017CD9" w14:textId="77777777" w:rsidTr="00697D7D">
        <w:trPr>
          <w:trHeight w:val="417"/>
        </w:trPr>
        <w:tc>
          <w:tcPr>
            <w:tcW w:w="289" w:type="pct"/>
            <w:vAlign w:val="center"/>
          </w:tcPr>
          <w:p w14:paraId="7A22160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E5.3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8B37C9C" w14:textId="143FD700" w:rsidR="00327D7B" w:rsidRPr="00DE3D75" w:rsidRDefault="00327D7B" w:rsidP="00697D7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  <w:r w:rsidR="00697D7D" w:rsidRPr="00DE3D75">
              <w:rPr>
                <w:rFonts w:ascii="Arial" w:hAnsi="Arial" w:cs="Arial"/>
                <w:sz w:val="16"/>
                <w:szCs w:val="16"/>
              </w:rPr>
              <w:t>91</w:t>
            </w:r>
            <w:del w:id="1233" w:author="Newton Oller de Mello" w:date="2018-03-13T10:50:00Z">
              <w:r w:rsidRPr="00DE3D75" w:rsidDel="00434CC8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</w:tc>
        <w:tc>
          <w:tcPr>
            <w:tcW w:w="482" w:type="pct"/>
            <w:shd w:val="clear" w:color="auto" w:fill="auto"/>
            <w:vAlign w:val="center"/>
          </w:tcPr>
          <w:p w14:paraId="68C0288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cCatISC</w:t>
            </w:r>
          </w:p>
        </w:tc>
        <w:tc>
          <w:tcPr>
            <w:tcW w:w="810" w:type="pct"/>
            <w:vAlign w:val="center"/>
          </w:tcPr>
          <w:p w14:paraId="2EE014FE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Categoría de ISC</w:t>
            </w:r>
          </w:p>
        </w:tc>
        <w:tc>
          <w:tcPr>
            <w:tcW w:w="355" w:type="pct"/>
            <w:vAlign w:val="center"/>
          </w:tcPr>
          <w:p w14:paraId="65922C76" w14:textId="25B1ADF7" w:rsidR="00327D7B" w:rsidRPr="00DE3D75" w:rsidRDefault="00697D7D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E590</w:t>
            </w:r>
          </w:p>
        </w:tc>
        <w:tc>
          <w:tcPr>
            <w:tcW w:w="303" w:type="pct"/>
            <w:vAlign w:val="center"/>
          </w:tcPr>
          <w:p w14:paraId="33C0A30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42" w:type="pct"/>
            <w:vAlign w:val="center"/>
          </w:tcPr>
          <w:p w14:paraId="003C110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2" w:type="pct"/>
            <w:vAlign w:val="center"/>
          </w:tcPr>
          <w:p w14:paraId="1B66E5B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49" w:type="pct"/>
            <w:vAlign w:val="center"/>
          </w:tcPr>
          <w:p w14:paraId="55871D42" w14:textId="71F9E2F9" w:rsidR="00327D7B" w:rsidRPr="00DE3D75" w:rsidRDefault="00327D7B" w:rsidP="00697D7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Según </w:t>
            </w:r>
            <w:bookmarkStart w:id="1234" w:name="_Hlk505628420"/>
            <w:r w:rsidRPr="00DE3D75">
              <w:rPr>
                <w:rFonts w:ascii="Arial" w:hAnsi="Arial" w:cs="Arial"/>
                <w:sz w:val="16"/>
                <w:szCs w:val="16"/>
              </w:rPr>
              <w:t xml:space="preserve">tabla de Codificaciones </w:t>
            </w:r>
            <w:r w:rsidR="00697D7D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del ISC</w:t>
            </w:r>
            <w:bookmarkEnd w:id="1234"/>
          </w:p>
        </w:tc>
        <w:tc>
          <w:tcPr>
            <w:tcW w:w="436" w:type="pct"/>
            <w:vAlign w:val="center"/>
          </w:tcPr>
          <w:p w14:paraId="3B7A404C" w14:textId="1A286FAD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04883BC" w14:textId="77777777" w:rsidTr="00697D7D">
        <w:trPr>
          <w:trHeight w:val="410"/>
        </w:trPr>
        <w:tc>
          <w:tcPr>
            <w:tcW w:w="289" w:type="pct"/>
            <w:vAlign w:val="center"/>
          </w:tcPr>
          <w:p w14:paraId="401F777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E5.3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1237A40B" w14:textId="0039DC23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</w:t>
            </w:r>
            <w:r w:rsidR="00697D7D" w:rsidRPr="00DE3D75">
              <w:rPr>
                <w:rFonts w:ascii="Arial" w:hAnsi="Arial" w:cs="Arial"/>
                <w:sz w:val="16"/>
                <w:szCs w:val="16"/>
              </w:rPr>
              <w:t>92</w:t>
            </w:r>
            <w:del w:id="1235" w:author="Newton Oller de Mello" w:date="2018-03-13T10:50:00Z">
              <w:r w:rsidRPr="00DE3D75" w:rsidDel="00434CC8">
                <w:rPr>
                  <w:rFonts w:ascii="Arial" w:hAnsi="Arial"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482" w:type="pct"/>
            <w:shd w:val="clear" w:color="auto" w:fill="auto"/>
            <w:vAlign w:val="center"/>
          </w:tcPr>
          <w:p w14:paraId="7B9D053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dDesCatISC</w:t>
            </w:r>
          </w:p>
        </w:tc>
        <w:tc>
          <w:tcPr>
            <w:tcW w:w="810" w:type="pct"/>
            <w:vAlign w:val="center"/>
          </w:tcPr>
          <w:p w14:paraId="51DE43A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 la categoría del ISC</w:t>
            </w:r>
          </w:p>
        </w:tc>
        <w:tc>
          <w:tcPr>
            <w:tcW w:w="355" w:type="pct"/>
            <w:vAlign w:val="center"/>
          </w:tcPr>
          <w:p w14:paraId="56D5754B" w14:textId="39C0E24D" w:rsidR="00327D7B" w:rsidRPr="00DE3D75" w:rsidRDefault="00697D7D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E590</w:t>
            </w:r>
          </w:p>
        </w:tc>
        <w:tc>
          <w:tcPr>
            <w:tcW w:w="303" w:type="pct"/>
            <w:vAlign w:val="center"/>
          </w:tcPr>
          <w:p w14:paraId="5601971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2" w:type="pct"/>
            <w:vAlign w:val="center"/>
          </w:tcPr>
          <w:p w14:paraId="160EF759" w14:textId="152151DC" w:rsidR="00327D7B" w:rsidRPr="00DE3D75" w:rsidRDefault="00327D7B" w:rsidP="00430F2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</w:t>
            </w:r>
            <w:r w:rsidR="00430F2A" w:rsidRPr="00DE3D75">
              <w:rPr>
                <w:rFonts w:ascii="Arial" w:hAnsi="Arial" w:cs="Arial"/>
                <w:sz w:val="16"/>
                <w:szCs w:val="16"/>
              </w:rPr>
              <w:t>7</w:t>
            </w: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92" w:type="pct"/>
            <w:vAlign w:val="center"/>
          </w:tcPr>
          <w:p w14:paraId="5733D39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49" w:type="pct"/>
            <w:vAlign w:val="center"/>
          </w:tcPr>
          <w:p w14:paraId="7A485164" w14:textId="298FC8F5" w:rsidR="00327D7B" w:rsidRPr="00DE3D75" w:rsidRDefault="00697D7D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E591</w:t>
            </w:r>
            <w:del w:id="1236" w:author="Newton Oller de Mello" w:date="2018-03-13T10:51:00Z">
              <w:r w:rsidR="00327D7B" w:rsidRPr="00DE3D75" w:rsidDel="00434CC8">
                <w:rPr>
                  <w:rFonts w:ascii="Arial" w:hAnsi="Arial" w:cs="Arial"/>
                  <w:sz w:val="16"/>
                  <w:szCs w:val="16"/>
                </w:rPr>
                <w:delText>3</w:delText>
              </w:r>
            </w:del>
          </w:p>
        </w:tc>
        <w:tc>
          <w:tcPr>
            <w:tcW w:w="436" w:type="pct"/>
            <w:vAlign w:val="center"/>
          </w:tcPr>
          <w:p w14:paraId="436762DD" w14:textId="68A4D38C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F78EE04" w14:textId="77777777" w:rsidTr="00697D7D">
        <w:trPr>
          <w:trHeight w:val="415"/>
        </w:trPr>
        <w:tc>
          <w:tcPr>
            <w:tcW w:w="289" w:type="pct"/>
            <w:vAlign w:val="center"/>
          </w:tcPr>
          <w:p w14:paraId="28F2C02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E5.3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3C17D25" w14:textId="30CF6C77" w:rsidR="00327D7B" w:rsidRPr="00DE3D75" w:rsidRDefault="00697D7D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E593</w:t>
            </w:r>
            <w:del w:id="1237" w:author="Newton Oller de Mello" w:date="2018-03-13T10:50:00Z">
              <w:r w:rsidR="00327D7B" w:rsidRPr="00DE3D75" w:rsidDel="00434CC8">
                <w:rPr>
                  <w:rFonts w:ascii="Arial" w:hAnsi="Arial" w:cs="Arial"/>
                  <w:sz w:val="16"/>
                  <w:szCs w:val="16"/>
                </w:rPr>
                <w:delText>5</w:delText>
              </w:r>
            </w:del>
          </w:p>
        </w:tc>
        <w:tc>
          <w:tcPr>
            <w:tcW w:w="482" w:type="pct"/>
            <w:shd w:val="clear" w:color="auto" w:fill="auto"/>
            <w:vAlign w:val="center"/>
          </w:tcPr>
          <w:p w14:paraId="30EAAF0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cTasaISC</w:t>
            </w:r>
          </w:p>
        </w:tc>
        <w:tc>
          <w:tcPr>
            <w:tcW w:w="810" w:type="pct"/>
            <w:vAlign w:val="center"/>
          </w:tcPr>
          <w:p w14:paraId="3649C7C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Tasa del ISC</w:t>
            </w:r>
          </w:p>
        </w:tc>
        <w:tc>
          <w:tcPr>
            <w:tcW w:w="355" w:type="pct"/>
            <w:vAlign w:val="center"/>
          </w:tcPr>
          <w:p w14:paraId="47812F00" w14:textId="6CB540E0" w:rsidR="00327D7B" w:rsidRPr="00DE3D75" w:rsidRDefault="00697D7D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E590</w:t>
            </w:r>
          </w:p>
        </w:tc>
        <w:tc>
          <w:tcPr>
            <w:tcW w:w="303" w:type="pct"/>
            <w:vAlign w:val="center"/>
          </w:tcPr>
          <w:p w14:paraId="41F4DE7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42" w:type="pct"/>
            <w:vAlign w:val="center"/>
          </w:tcPr>
          <w:p w14:paraId="6A06DE9B" w14:textId="624FA41C" w:rsidR="00327D7B" w:rsidRPr="00DE3D75" w:rsidRDefault="00430F2A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2" w:type="pct"/>
            <w:vAlign w:val="center"/>
          </w:tcPr>
          <w:p w14:paraId="2496D1A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49" w:type="pct"/>
            <w:vAlign w:val="center"/>
          </w:tcPr>
          <w:p w14:paraId="48F6ACDE" w14:textId="24ED381C" w:rsidR="00327D7B" w:rsidRPr="00DE3D75" w:rsidRDefault="00327D7B" w:rsidP="00697D7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Debe estar de acuerdo con la </w:t>
            </w:r>
            <w:bookmarkStart w:id="1238" w:name="_Hlk505628499"/>
            <w:r w:rsidRPr="00DE3D75">
              <w:rPr>
                <w:rFonts w:ascii="Arial" w:hAnsi="Arial" w:cs="Arial"/>
                <w:sz w:val="16"/>
                <w:szCs w:val="16"/>
              </w:rPr>
              <w:t xml:space="preserve">tabla de Codificaciones </w:t>
            </w:r>
            <w:r w:rsidR="00697D7D" w:rsidRPr="00DE3D75">
              <w:rPr>
                <w:rFonts w:ascii="Arial" w:hAnsi="Arial" w:cs="Arial"/>
                <w:sz w:val="16"/>
                <w:szCs w:val="16"/>
              </w:rPr>
              <w:t>8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de tasas del ISC</w:t>
            </w:r>
            <w:bookmarkEnd w:id="1238"/>
          </w:p>
        </w:tc>
        <w:tc>
          <w:tcPr>
            <w:tcW w:w="436" w:type="pct"/>
            <w:vAlign w:val="center"/>
          </w:tcPr>
          <w:p w14:paraId="3A52A461" w14:textId="464633B1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60A15DB" w14:textId="77777777" w:rsidTr="00697D7D">
        <w:trPr>
          <w:trHeight w:val="407"/>
          <w:ins w:id="1239" w:author="Newton Oller de Mello" w:date="2018-03-13T10:44:00Z"/>
        </w:trPr>
        <w:tc>
          <w:tcPr>
            <w:tcW w:w="289" w:type="pct"/>
            <w:vAlign w:val="center"/>
          </w:tcPr>
          <w:p w14:paraId="2D4FBB96" w14:textId="77777777" w:rsidR="00327D7B" w:rsidRPr="00DE3D75" w:rsidRDefault="00327D7B" w:rsidP="00327D7B">
            <w:pPr>
              <w:pStyle w:val="Sinespaciado"/>
              <w:jc w:val="center"/>
              <w:rPr>
                <w:ins w:id="1240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41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E5.3</w:t>
              </w:r>
            </w:ins>
          </w:p>
        </w:tc>
        <w:tc>
          <w:tcPr>
            <w:tcW w:w="342" w:type="pct"/>
            <w:shd w:val="clear" w:color="auto" w:fill="auto"/>
            <w:vAlign w:val="center"/>
          </w:tcPr>
          <w:p w14:paraId="66DC42CE" w14:textId="4B3888A0" w:rsidR="00327D7B" w:rsidRPr="00DE3D75" w:rsidRDefault="00327D7B" w:rsidP="00327D7B">
            <w:pPr>
              <w:pStyle w:val="Sinespaciado"/>
              <w:jc w:val="center"/>
              <w:rPr>
                <w:ins w:id="1242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43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E5</w:t>
              </w:r>
            </w:ins>
            <w:r w:rsidR="00697D7D" w:rsidRPr="00DE3D75"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2AFBC675" w14:textId="2B310B16" w:rsidR="00327D7B" w:rsidRPr="00DE3D75" w:rsidRDefault="00327D7B" w:rsidP="00344023">
            <w:pPr>
              <w:jc w:val="center"/>
              <w:rPr>
                <w:ins w:id="1244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45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dBase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Grav</w:t>
            </w:r>
            <w:ins w:id="1246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ISC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810" w:type="pct"/>
            <w:vAlign w:val="center"/>
          </w:tcPr>
          <w:p w14:paraId="17F94661" w14:textId="61AA2D56" w:rsidR="00327D7B" w:rsidRPr="00DE3D75" w:rsidRDefault="00327D7B" w:rsidP="00344023">
            <w:pPr>
              <w:pStyle w:val="Sinespaciado"/>
              <w:rPr>
                <w:ins w:id="1247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48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Base 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ins w:id="1249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ISC por ítem </w:t>
            </w:r>
          </w:p>
        </w:tc>
        <w:tc>
          <w:tcPr>
            <w:tcW w:w="355" w:type="pct"/>
            <w:vAlign w:val="center"/>
          </w:tcPr>
          <w:p w14:paraId="510DC2D7" w14:textId="4A0FA6F8" w:rsidR="00327D7B" w:rsidRPr="00DE3D75" w:rsidRDefault="00697D7D" w:rsidP="00327D7B">
            <w:pPr>
              <w:jc w:val="center"/>
              <w:rPr>
                <w:ins w:id="1250" w:author="Newton Oller de Mello" w:date="2018-03-13T10:44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E590</w:t>
            </w:r>
          </w:p>
        </w:tc>
        <w:tc>
          <w:tcPr>
            <w:tcW w:w="303" w:type="pct"/>
            <w:vAlign w:val="center"/>
          </w:tcPr>
          <w:p w14:paraId="17F89683" w14:textId="77777777" w:rsidR="00327D7B" w:rsidRPr="00DE3D75" w:rsidRDefault="00327D7B" w:rsidP="00327D7B">
            <w:pPr>
              <w:pStyle w:val="Sinespaciado"/>
              <w:jc w:val="center"/>
              <w:rPr>
                <w:ins w:id="1251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52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42" w:type="pct"/>
            <w:vAlign w:val="center"/>
          </w:tcPr>
          <w:p w14:paraId="36B2E25A" w14:textId="77777777" w:rsidR="00327D7B" w:rsidRPr="00DE3D75" w:rsidRDefault="00327D7B" w:rsidP="00327D7B">
            <w:pPr>
              <w:pStyle w:val="Sinespaciado"/>
              <w:jc w:val="center"/>
              <w:rPr>
                <w:ins w:id="1253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54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1-11p2</w:t>
              </w:r>
            </w:ins>
          </w:p>
        </w:tc>
        <w:tc>
          <w:tcPr>
            <w:tcW w:w="392" w:type="pct"/>
            <w:vAlign w:val="center"/>
          </w:tcPr>
          <w:p w14:paraId="07A26A78" w14:textId="77777777" w:rsidR="00327D7B" w:rsidRPr="00DE3D75" w:rsidRDefault="00327D7B" w:rsidP="00327D7B">
            <w:pPr>
              <w:pStyle w:val="Sinespaciado"/>
              <w:jc w:val="center"/>
              <w:rPr>
                <w:ins w:id="1255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56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49" w:type="pct"/>
            <w:vAlign w:val="center"/>
          </w:tcPr>
          <w:p w14:paraId="7CDB33EA" w14:textId="65F14A04" w:rsidR="00327D7B" w:rsidRPr="00DE3D75" w:rsidRDefault="00327D7B" w:rsidP="00327D7B">
            <w:pPr>
              <w:pStyle w:val="Sinespaciado"/>
              <w:rPr>
                <w:ins w:id="1257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58" w:author="Newton Oller de Mello" w:date="2018-03-13T10:51:00Z">
              <w:r w:rsidRPr="00DE3D75">
                <w:rPr>
                  <w:rFonts w:ascii="Arial" w:hAnsi="Arial" w:cs="Arial"/>
                  <w:sz w:val="16"/>
                  <w:szCs w:val="16"/>
                </w:rPr>
                <w:t>E</w:t>
              </w:r>
            </w:ins>
            <w:ins w:id="1259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ste campo es igual </w:t>
              </w:r>
            </w:ins>
            <w:r w:rsidR="00697D7D" w:rsidRPr="00DE3D75">
              <w:rPr>
                <w:rFonts w:ascii="Arial" w:hAnsi="Arial" w:cs="Arial"/>
                <w:sz w:val="16"/>
                <w:szCs w:val="16"/>
              </w:rPr>
              <w:t>E553</w:t>
            </w:r>
          </w:p>
        </w:tc>
        <w:tc>
          <w:tcPr>
            <w:tcW w:w="436" w:type="pct"/>
            <w:vAlign w:val="center"/>
          </w:tcPr>
          <w:p w14:paraId="00638C4D" w14:textId="5F62165E" w:rsidR="00327D7B" w:rsidRPr="00DE3D75" w:rsidRDefault="00327D7B" w:rsidP="00327D7B">
            <w:pPr>
              <w:pStyle w:val="Sinespaciado"/>
              <w:jc w:val="center"/>
              <w:rPr>
                <w:ins w:id="1260" w:author="Newton Oller de Mello" w:date="2018-03-13T10:44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23666DAD" w14:textId="77777777" w:rsidTr="00697D7D">
        <w:trPr>
          <w:trHeight w:val="414"/>
          <w:ins w:id="1261" w:author="Newton Oller de Mello" w:date="2018-03-13T10:44:00Z"/>
        </w:trPr>
        <w:tc>
          <w:tcPr>
            <w:tcW w:w="289" w:type="pct"/>
            <w:vAlign w:val="center"/>
          </w:tcPr>
          <w:p w14:paraId="19E2E658" w14:textId="77777777" w:rsidR="00327D7B" w:rsidRPr="00DE3D75" w:rsidRDefault="00327D7B" w:rsidP="00327D7B">
            <w:pPr>
              <w:pStyle w:val="Sinespaciado"/>
              <w:jc w:val="center"/>
              <w:rPr>
                <w:ins w:id="1262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63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E5.3</w:t>
              </w:r>
            </w:ins>
          </w:p>
        </w:tc>
        <w:tc>
          <w:tcPr>
            <w:tcW w:w="342" w:type="pct"/>
            <w:shd w:val="clear" w:color="auto" w:fill="auto"/>
            <w:vAlign w:val="center"/>
          </w:tcPr>
          <w:p w14:paraId="30AB71F8" w14:textId="7CDB12E3" w:rsidR="00327D7B" w:rsidRPr="00DE3D75" w:rsidRDefault="00327D7B" w:rsidP="00327D7B">
            <w:pPr>
              <w:pStyle w:val="Sinespaciado"/>
              <w:jc w:val="center"/>
              <w:rPr>
                <w:ins w:id="1264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65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E5</w:t>
              </w:r>
            </w:ins>
            <w:r w:rsidR="00697D7D" w:rsidRPr="00DE3D75"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3C40132E" w14:textId="6BEB9B75" w:rsidR="00327D7B" w:rsidRPr="00DE3D75" w:rsidRDefault="00327D7B" w:rsidP="00327D7B">
            <w:pPr>
              <w:jc w:val="center"/>
              <w:rPr>
                <w:ins w:id="1266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67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d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lI</w:t>
            </w:r>
            <w:ins w:id="1268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SC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810" w:type="pct"/>
            <w:vAlign w:val="center"/>
          </w:tcPr>
          <w:p w14:paraId="012CAE9F" w14:textId="75CE3C71" w:rsidR="00327D7B" w:rsidRPr="00DE3D75" w:rsidRDefault="00327D7B" w:rsidP="00327D7B">
            <w:pPr>
              <w:pStyle w:val="Sinespaciado"/>
              <w:rPr>
                <w:ins w:id="1269" w:author="Newton Oller de Mello" w:date="2018-03-13T10:44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Liquidación</w:t>
            </w:r>
            <w:ins w:id="1270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ISC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por ítem</w:t>
            </w:r>
          </w:p>
        </w:tc>
        <w:tc>
          <w:tcPr>
            <w:tcW w:w="355" w:type="pct"/>
            <w:vAlign w:val="center"/>
          </w:tcPr>
          <w:p w14:paraId="2A33B43F" w14:textId="750FCD31" w:rsidR="00327D7B" w:rsidRPr="00DE3D75" w:rsidRDefault="00697D7D" w:rsidP="00327D7B">
            <w:pPr>
              <w:jc w:val="center"/>
              <w:rPr>
                <w:ins w:id="1271" w:author="Newton Oller de Mello" w:date="2018-03-13T10:44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E590</w:t>
            </w:r>
          </w:p>
        </w:tc>
        <w:tc>
          <w:tcPr>
            <w:tcW w:w="303" w:type="pct"/>
            <w:vAlign w:val="center"/>
          </w:tcPr>
          <w:p w14:paraId="1C96AE5B" w14:textId="77777777" w:rsidR="00327D7B" w:rsidRPr="00DE3D75" w:rsidRDefault="00327D7B" w:rsidP="00327D7B">
            <w:pPr>
              <w:pStyle w:val="Sinespaciado"/>
              <w:jc w:val="center"/>
              <w:rPr>
                <w:ins w:id="1272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73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342" w:type="pct"/>
            <w:vAlign w:val="center"/>
          </w:tcPr>
          <w:p w14:paraId="5BAB9364" w14:textId="77777777" w:rsidR="00327D7B" w:rsidRPr="00DE3D75" w:rsidRDefault="00327D7B" w:rsidP="00327D7B">
            <w:pPr>
              <w:pStyle w:val="Sinespaciado"/>
              <w:jc w:val="center"/>
              <w:rPr>
                <w:ins w:id="1274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75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1-11p2</w:t>
              </w:r>
            </w:ins>
          </w:p>
        </w:tc>
        <w:tc>
          <w:tcPr>
            <w:tcW w:w="392" w:type="pct"/>
            <w:vAlign w:val="center"/>
          </w:tcPr>
          <w:p w14:paraId="6042399B" w14:textId="77777777" w:rsidR="00327D7B" w:rsidRPr="00DE3D75" w:rsidRDefault="00327D7B" w:rsidP="00327D7B">
            <w:pPr>
              <w:pStyle w:val="Sinespaciado"/>
              <w:jc w:val="center"/>
              <w:rPr>
                <w:ins w:id="1276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77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49" w:type="pct"/>
            <w:vAlign w:val="center"/>
          </w:tcPr>
          <w:p w14:paraId="55023CE5" w14:textId="738FEB82" w:rsidR="00327D7B" w:rsidRPr="00DE3D75" w:rsidRDefault="00327D7B" w:rsidP="00327D7B">
            <w:pPr>
              <w:pStyle w:val="Sinespaciado"/>
              <w:rPr>
                <w:ins w:id="1278" w:author="Newton Oller de Mello" w:date="2018-03-13T10:44:00Z"/>
                <w:rFonts w:ascii="Arial" w:hAnsi="Arial" w:cs="Arial"/>
                <w:sz w:val="16"/>
                <w:szCs w:val="16"/>
              </w:rPr>
            </w:pPr>
            <w:ins w:id="1279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Corresponde al cálculo aritmético Base Imponible x Ta</w:t>
              </w:r>
            </w:ins>
            <w:ins w:id="1280" w:author="Newton Oller de Mello" w:date="2018-03-13T10:52:00Z">
              <w:r w:rsidRPr="00DE3D75">
                <w:rPr>
                  <w:rFonts w:ascii="Arial" w:hAnsi="Arial" w:cs="Arial"/>
                  <w:sz w:val="16"/>
                  <w:szCs w:val="16"/>
                </w:rPr>
                <w:t>s</w:t>
              </w:r>
            </w:ins>
            <w:ins w:id="1281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a I</w:t>
              </w:r>
            </w:ins>
            <w:ins w:id="1282" w:author="Newton Oller de Mello" w:date="2018-03-13T10:52:00Z">
              <w:r w:rsidRPr="00DE3D75">
                <w:rPr>
                  <w:rFonts w:ascii="Arial" w:hAnsi="Arial" w:cs="Arial"/>
                  <w:sz w:val="16"/>
                  <w:szCs w:val="16"/>
                </w:rPr>
                <w:t>SC</w:t>
              </w:r>
            </w:ins>
            <w:ins w:id="1283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(E05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94</w:t>
            </w:r>
            <w:ins w:id="1284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* E5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93</w:t>
            </w:r>
            <w:ins w:id="1285" w:author="Newton Oller de Mello" w:date="2018-03-13T10:44:00Z">
              <w:r w:rsidRPr="00DE3D75">
                <w:rPr>
                  <w:rFonts w:ascii="Arial" w:hAnsi="Arial" w:cs="Arial"/>
                  <w:sz w:val="16"/>
                  <w:szCs w:val="16"/>
                </w:rPr>
                <w:t>)</w:t>
              </w:r>
            </w:ins>
          </w:p>
        </w:tc>
        <w:tc>
          <w:tcPr>
            <w:tcW w:w="436" w:type="pct"/>
            <w:vAlign w:val="center"/>
          </w:tcPr>
          <w:p w14:paraId="51E6EEDD" w14:textId="2ECA7126" w:rsidR="00327D7B" w:rsidRPr="00DE3D75" w:rsidRDefault="00327D7B" w:rsidP="00327D7B">
            <w:pPr>
              <w:pStyle w:val="Sinespaciado"/>
              <w:jc w:val="center"/>
              <w:rPr>
                <w:ins w:id="1286" w:author="Newton Oller de Mello" w:date="2018-03-13T10:44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596F7F56" w14:textId="77777777" w:rsidR="00697D7D" w:rsidRPr="00DE3D75" w:rsidRDefault="00B067CF" w:rsidP="00B067CF">
      <w:pPr>
        <w:rPr>
          <w:rFonts w:ascii="Arial" w:hAnsi="Arial" w:cs="Arial"/>
          <w:b/>
        </w:rPr>
      </w:pPr>
      <w:r w:rsidRPr="00DE3D75">
        <w:rPr>
          <w:rFonts w:ascii="Arial" w:hAnsi="Arial" w:cs="Arial"/>
          <w:b/>
          <w:sz w:val="16"/>
          <w:szCs w:val="16"/>
        </w:rPr>
        <w:br/>
      </w:r>
    </w:p>
    <w:p w14:paraId="2B8A5413" w14:textId="2574F92F" w:rsidR="00B067CF" w:rsidRPr="00DE3D75" w:rsidRDefault="00D96D3C" w:rsidP="00B067CF">
      <w:pPr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E5.4.</w:t>
      </w:r>
      <w:r w:rsidR="00B067CF" w:rsidRPr="00DE3D75">
        <w:rPr>
          <w:rFonts w:ascii="Arial" w:hAnsi="Arial" w:cs="Arial"/>
          <w:b/>
        </w:rPr>
        <w:tab/>
        <w:t>Campos complementarios comerciales de uso específico (E600)</w:t>
      </w:r>
    </w:p>
    <w:p w14:paraId="74C828A7" w14:textId="77777777" w:rsidR="00B067CF" w:rsidRPr="00DE3D75" w:rsidRDefault="00B067CF" w:rsidP="00B067CF">
      <w:pPr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91"/>
        <w:gridCol w:w="709"/>
        <w:gridCol w:w="1475"/>
        <w:gridCol w:w="2432"/>
        <w:gridCol w:w="870"/>
        <w:gridCol w:w="851"/>
        <w:gridCol w:w="991"/>
        <w:gridCol w:w="1133"/>
        <w:gridCol w:w="3400"/>
        <w:gridCol w:w="1240"/>
      </w:tblGrid>
      <w:tr w:rsidR="00B067CF" w:rsidRPr="00DE3D75" w14:paraId="00724203" w14:textId="77777777" w:rsidTr="00AC3188">
        <w:trPr>
          <w:trHeight w:val="553"/>
        </w:trPr>
        <w:tc>
          <w:tcPr>
            <w:tcW w:w="318" w:type="pct"/>
            <w:shd w:val="clear" w:color="auto" w:fill="D5DCE4" w:themeFill="text2" w:themeFillTint="33"/>
            <w:vAlign w:val="center"/>
          </w:tcPr>
          <w:p w14:paraId="3DCC8102" w14:textId="53034BC1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697E0AC2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27" w:type="pct"/>
            <w:shd w:val="clear" w:color="auto" w:fill="D5DCE4" w:themeFill="text2" w:themeFillTint="33"/>
            <w:vAlign w:val="center"/>
          </w:tcPr>
          <w:p w14:paraId="236F96E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69" w:type="pct"/>
            <w:shd w:val="clear" w:color="auto" w:fill="D5DCE4" w:themeFill="text2" w:themeFillTint="33"/>
            <w:vAlign w:val="center"/>
          </w:tcPr>
          <w:p w14:paraId="0AFE1C3B" w14:textId="3AD8761F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11" w:type="pct"/>
            <w:shd w:val="clear" w:color="auto" w:fill="D5DCE4" w:themeFill="text2" w:themeFillTint="33"/>
            <w:vAlign w:val="center"/>
          </w:tcPr>
          <w:p w14:paraId="518DA8E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4295528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758AD542" w14:textId="1406AA2F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6A24403B" w14:textId="14FCAFC5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15" w:type="pct"/>
            <w:shd w:val="clear" w:color="auto" w:fill="D5DCE4" w:themeFill="text2" w:themeFillTint="33"/>
            <w:vAlign w:val="center"/>
          </w:tcPr>
          <w:p w14:paraId="0BC10FF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088F671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B067CF" w:rsidRPr="00DE3D75" w14:paraId="6E26BEA3" w14:textId="77777777" w:rsidTr="00AC3188">
        <w:trPr>
          <w:trHeight w:val="547"/>
        </w:trPr>
        <w:tc>
          <w:tcPr>
            <w:tcW w:w="318" w:type="pct"/>
            <w:shd w:val="clear" w:color="auto" w:fill="E7E6E6" w:themeFill="background2"/>
            <w:vAlign w:val="center"/>
          </w:tcPr>
          <w:p w14:paraId="3A5B151A" w14:textId="2670BEA6" w:rsidR="00B067CF" w:rsidRPr="00DE3D75" w:rsidRDefault="00D96D3C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5345602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E600</w:t>
            </w:r>
          </w:p>
        </w:tc>
        <w:tc>
          <w:tcPr>
            <w:tcW w:w="527" w:type="pct"/>
            <w:shd w:val="clear" w:color="auto" w:fill="E7E6E6" w:themeFill="background2"/>
            <w:vAlign w:val="center"/>
          </w:tcPr>
          <w:p w14:paraId="2785EDEA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gCamComEsp</w:t>
            </w:r>
          </w:p>
        </w:tc>
        <w:tc>
          <w:tcPr>
            <w:tcW w:w="869" w:type="pct"/>
            <w:shd w:val="clear" w:color="auto" w:fill="E7E6E6" w:themeFill="background2"/>
            <w:vAlign w:val="center"/>
          </w:tcPr>
          <w:p w14:paraId="5805039F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complementarios comerciales de uso específico</w:t>
            </w:r>
          </w:p>
        </w:tc>
        <w:tc>
          <w:tcPr>
            <w:tcW w:w="311" w:type="pct"/>
            <w:shd w:val="clear" w:color="auto" w:fill="E7E6E6" w:themeFill="background2"/>
            <w:vAlign w:val="center"/>
          </w:tcPr>
          <w:p w14:paraId="5368CDE4" w14:textId="16D387FA" w:rsidR="00B067CF" w:rsidRPr="00DE3D75" w:rsidRDefault="00D96D3C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E510</w:t>
            </w:r>
            <w:commentRangeStart w:id="1287"/>
            <w:del w:id="1288" w:author="Newton Oller de Mello" w:date="2018-03-13T10:55:00Z">
              <w:r w:rsidR="00B067CF" w:rsidRPr="00DE3D75" w:rsidDel="00ED2789">
                <w:rPr>
                  <w:rFonts w:ascii="Arial" w:hAnsi="Arial" w:cs="Arial"/>
                  <w:sz w:val="16"/>
                  <w:szCs w:val="16"/>
                </w:rPr>
                <w:delText>001</w:delText>
              </w:r>
            </w:del>
            <w:commentRangeEnd w:id="1287"/>
            <w:r w:rsidR="00ED2789" w:rsidRPr="00DE3D75">
              <w:rPr>
                <w:rStyle w:val="Refdecomentario"/>
                <w:rFonts w:ascii="Arial" w:hAnsi="Arial" w:cs="Arial"/>
              </w:rPr>
              <w:commentReference w:id="1287"/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76AF8994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473DE63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2CB63BD4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shd w:val="clear" w:color="auto" w:fill="E7E6E6" w:themeFill="background2"/>
            <w:vAlign w:val="center"/>
          </w:tcPr>
          <w:p w14:paraId="6621F80C" w14:textId="77777777" w:rsidR="00B067CF" w:rsidRPr="00DE3D75" w:rsidRDefault="00B067CF" w:rsidP="00C946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4035E1DD" w14:textId="3054611A" w:rsidR="00B067CF" w:rsidRPr="00DE3D75" w:rsidRDefault="00327D7B" w:rsidP="00C94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5F6C6DDF" w14:textId="77777777" w:rsidR="00B067CF" w:rsidRPr="00DE3D75" w:rsidRDefault="00B067CF" w:rsidP="00B067CF">
      <w:pPr>
        <w:rPr>
          <w:rFonts w:ascii="Arial" w:hAnsi="Arial" w:cs="Arial"/>
          <w:b/>
          <w:sz w:val="16"/>
          <w:szCs w:val="16"/>
        </w:rPr>
      </w:pPr>
    </w:p>
    <w:p w14:paraId="26AE6ED9" w14:textId="472DE1C5" w:rsidR="00B067CF" w:rsidRPr="00DE3D75" w:rsidRDefault="00D96D3C" w:rsidP="00B067CF">
      <w:pPr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>E5.4.1.</w:t>
      </w:r>
      <w:r w:rsidR="00B067CF" w:rsidRPr="00DE3D75">
        <w:rPr>
          <w:rFonts w:ascii="Arial" w:hAnsi="Arial" w:cs="Arial"/>
          <w:b/>
        </w:rPr>
        <w:tab/>
        <w:t>Grupo de rastreo de la mercadería (E601-E609)</w:t>
      </w:r>
    </w:p>
    <w:p w14:paraId="0CDF4F94" w14:textId="77777777" w:rsidR="00B067CF" w:rsidRPr="00DE3D75" w:rsidRDefault="00B067CF" w:rsidP="00B067CF">
      <w:pPr>
        <w:pStyle w:val="Prrafodelista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09"/>
        <w:gridCol w:w="1509"/>
        <w:gridCol w:w="2461"/>
        <w:gridCol w:w="849"/>
        <w:gridCol w:w="851"/>
        <w:gridCol w:w="991"/>
        <w:gridCol w:w="1133"/>
        <w:gridCol w:w="3403"/>
        <w:gridCol w:w="1240"/>
      </w:tblGrid>
      <w:tr w:rsidR="00B067CF" w:rsidRPr="00DE3D75" w14:paraId="4EDA6095" w14:textId="77777777" w:rsidTr="00AC3188">
        <w:trPr>
          <w:trHeight w:val="597"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6DFCA4F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1050E35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39" w:type="pct"/>
            <w:shd w:val="clear" w:color="auto" w:fill="D5DCE4" w:themeFill="text2" w:themeFillTint="33"/>
            <w:vAlign w:val="center"/>
          </w:tcPr>
          <w:p w14:paraId="0A2EF54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79" w:type="pct"/>
            <w:shd w:val="clear" w:color="auto" w:fill="D5DCE4" w:themeFill="text2" w:themeFillTint="33"/>
            <w:vAlign w:val="center"/>
          </w:tcPr>
          <w:p w14:paraId="46834DE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03" w:type="pct"/>
            <w:shd w:val="clear" w:color="auto" w:fill="D5DCE4" w:themeFill="text2" w:themeFillTint="33"/>
            <w:vAlign w:val="center"/>
          </w:tcPr>
          <w:p w14:paraId="36504C7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419352B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4BDA1C1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09755D41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16" w:type="pct"/>
            <w:shd w:val="clear" w:color="auto" w:fill="D5DCE4" w:themeFill="text2" w:themeFillTint="33"/>
            <w:vAlign w:val="center"/>
          </w:tcPr>
          <w:p w14:paraId="76873C7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3D2851E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7093AD18" w14:textId="77777777" w:rsidTr="00327D7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2AB81C48" w14:textId="1BEE87F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7421BC1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E601</w:t>
            </w:r>
          </w:p>
        </w:tc>
        <w:tc>
          <w:tcPr>
            <w:tcW w:w="539" w:type="pct"/>
            <w:shd w:val="clear" w:color="auto" w:fill="E7E6E6" w:themeFill="background2"/>
            <w:vAlign w:val="center"/>
          </w:tcPr>
          <w:p w14:paraId="4D389DB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gRasMerc</w:t>
            </w:r>
          </w:p>
        </w:tc>
        <w:tc>
          <w:tcPr>
            <w:tcW w:w="879" w:type="pct"/>
            <w:shd w:val="clear" w:color="auto" w:fill="E7E6E6" w:themeFill="background2"/>
            <w:vAlign w:val="center"/>
          </w:tcPr>
          <w:p w14:paraId="1007182D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Grupo de rastreo de la mercadería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7B372DA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E600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0EDEEEB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1979430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5C0DBEE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shd w:val="clear" w:color="auto" w:fill="E7E6E6" w:themeFill="background2"/>
            <w:vAlign w:val="center"/>
          </w:tcPr>
          <w:p w14:paraId="1662AAA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623A45C6" w14:textId="52B4F71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162CF19" w14:textId="77777777" w:rsidTr="00327D7B">
        <w:trPr>
          <w:trHeight w:val="385"/>
        </w:trPr>
        <w:tc>
          <w:tcPr>
            <w:tcW w:w="302" w:type="pct"/>
            <w:vAlign w:val="center"/>
          </w:tcPr>
          <w:p w14:paraId="6C646EB2" w14:textId="466A7C59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E5.4.1</w:t>
            </w:r>
          </w:p>
        </w:tc>
        <w:tc>
          <w:tcPr>
            <w:tcW w:w="253" w:type="pct"/>
            <w:vAlign w:val="center"/>
          </w:tcPr>
          <w:p w14:paraId="63F7A1F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E602</w:t>
            </w:r>
          </w:p>
        </w:tc>
        <w:tc>
          <w:tcPr>
            <w:tcW w:w="539" w:type="pct"/>
            <w:vAlign w:val="center"/>
          </w:tcPr>
          <w:p w14:paraId="2E0D71F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dNumLote</w:t>
            </w:r>
          </w:p>
        </w:tc>
        <w:tc>
          <w:tcPr>
            <w:tcW w:w="879" w:type="pct"/>
            <w:vAlign w:val="center"/>
          </w:tcPr>
          <w:p w14:paraId="54D93C5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Número de lote </w:t>
            </w:r>
          </w:p>
        </w:tc>
        <w:tc>
          <w:tcPr>
            <w:tcW w:w="303" w:type="pct"/>
            <w:vAlign w:val="center"/>
          </w:tcPr>
          <w:p w14:paraId="2CED816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E601</w:t>
            </w:r>
          </w:p>
        </w:tc>
        <w:tc>
          <w:tcPr>
            <w:tcW w:w="304" w:type="pct"/>
            <w:vAlign w:val="center"/>
          </w:tcPr>
          <w:p w14:paraId="2E89CFB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7F2790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1-80</w:t>
            </w:r>
          </w:p>
        </w:tc>
        <w:tc>
          <w:tcPr>
            <w:tcW w:w="405" w:type="pct"/>
            <w:vAlign w:val="center"/>
          </w:tcPr>
          <w:p w14:paraId="2C1990F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6" w:type="pct"/>
            <w:vAlign w:val="center"/>
          </w:tcPr>
          <w:p w14:paraId="6BDBB0D7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661C2921" w14:textId="1389B3F0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3E2322B" w14:textId="77777777" w:rsidTr="00327D7B">
        <w:trPr>
          <w:trHeight w:val="419"/>
        </w:trPr>
        <w:tc>
          <w:tcPr>
            <w:tcW w:w="302" w:type="pct"/>
            <w:vAlign w:val="center"/>
          </w:tcPr>
          <w:p w14:paraId="26AFD271" w14:textId="4023899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E5.4.1</w:t>
            </w:r>
          </w:p>
        </w:tc>
        <w:tc>
          <w:tcPr>
            <w:tcW w:w="253" w:type="pct"/>
            <w:vAlign w:val="center"/>
          </w:tcPr>
          <w:p w14:paraId="4229032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E603</w:t>
            </w:r>
          </w:p>
        </w:tc>
        <w:tc>
          <w:tcPr>
            <w:tcW w:w="539" w:type="pct"/>
            <w:vAlign w:val="center"/>
          </w:tcPr>
          <w:p w14:paraId="3A6AE1A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fVenc</w:t>
            </w:r>
          </w:p>
        </w:tc>
        <w:tc>
          <w:tcPr>
            <w:tcW w:w="879" w:type="pct"/>
            <w:vAlign w:val="center"/>
          </w:tcPr>
          <w:p w14:paraId="315FD8D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Fecha de vencimiento </w:t>
            </w:r>
          </w:p>
        </w:tc>
        <w:tc>
          <w:tcPr>
            <w:tcW w:w="303" w:type="pct"/>
            <w:vAlign w:val="center"/>
          </w:tcPr>
          <w:p w14:paraId="450EEF7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E601</w:t>
            </w:r>
          </w:p>
        </w:tc>
        <w:tc>
          <w:tcPr>
            <w:tcW w:w="304" w:type="pct"/>
            <w:vAlign w:val="center"/>
          </w:tcPr>
          <w:p w14:paraId="6905CB5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54" w:type="pct"/>
            <w:vAlign w:val="center"/>
          </w:tcPr>
          <w:p w14:paraId="1E56FFBC" w14:textId="6ED78FBB" w:rsidR="00327D7B" w:rsidRPr="00DE3D75" w:rsidRDefault="00697D7D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vAlign w:val="center"/>
          </w:tcPr>
          <w:p w14:paraId="0A9D801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6" w:type="pct"/>
            <w:vAlign w:val="center"/>
          </w:tcPr>
          <w:p w14:paraId="57473C42" w14:textId="5EB1F7EF" w:rsidR="00327D7B" w:rsidRPr="00DE3D75" w:rsidRDefault="00697D7D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Formato AAAAMMDD</w:t>
            </w:r>
          </w:p>
        </w:tc>
        <w:tc>
          <w:tcPr>
            <w:tcW w:w="443" w:type="pct"/>
            <w:vAlign w:val="center"/>
          </w:tcPr>
          <w:p w14:paraId="62DF8445" w14:textId="42A7F4A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41A5A09" w14:textId="77777777" w:rsidTr="00327D7B">
        <w:trPr>
          <w:trHeight w:val="426"/>
        </w:trPr>
        <w:tc>
          <w:tcPr>
            <w:tcW w:w="302" w:type="pct"/>
            <w:vAlign w:val="center"/>
          </w:tcPr>
          <w:p w14:paraId="07AB7311" w14:textId="7081893B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E5.4.1</w:t>
            </w:r>
          </w:p>
        </w:tc>
        <w:tc>
          <w:tcPr>
            <w:tcW w:w="253" w:type="pct"/>
            <w:vAlign w:val="center"/>
          </w:tcPr>
          <w:p w14:paraId="576A05A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E604</w:t>
            </w:r>
          </w:p>
        </w:tc>
        <w:tc>
          <w:tcPr>
            <w:tcW w:w="539" w:type="pct"/>
            <w:vAlign w:val="center"/>
          </w:tcPr>
          <w:p w14:paraId="1968A80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dCntProd</w:t>
            </w:r>
          </w:p>
        </w:tc>
        <w:tc>
          <w:tcPr>
            <w:tcW w:w="879" w:type="pct"/>
            <w:vAlign w:val="center"/>
          </w:tcPr>
          <w:p w14:paraId="5F02B06A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Cantidad de productos</w:t>
            </w:r>
          </w:p>
        </w:tc>
        <w:tc>
          <w:tcPr>
            <w:tcW w:w="303" w:type="pct"/>
            <w:vAlign w:val="center"/>
          </w:tcPr>
          <w:p w14:paraId="0536C23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E601</w:t>
            </w:r>
          </w:p>
        </w:tc>
        <w:tc>
          <w:tcPr>
            <w:tcW w:w="304" w:type="pct"/>
            <w:vAlign w:val="center"/>
          </w:tcPr>
          <w:p w14:paraId="20C5FE3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6B75BD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vAlign w:val="center"/>
          </w:tcPr>
          <w:p w14:paraId="234A9C8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6" w:type="pct"/>
            <w:vAlign w:val="center"/>
          </w:tcPr>
          <w:p w14:paraId="00647A1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29AD3015" w14:textId="1FA899C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1FD13A4" w14:textId="77777777" w:rsidR="00B067CF" w:rsidRPr="00DE3D75" w:rsidRDefault="00B067CF" w:rsidP="00B067CF">
      <w:pPr>
        <w:rPr>
          <w:rFonts w:ascii="Arial" w:hAnsi="Arial" w:cs="Arial"/>
          <w:b/>
          <w:sz w:val="16"/>
          <w:szCs w:val="16"/>
        </w:rPr>
      </w:pPr>
    </w:p>
    <w:p w14:paraId="51D4ECD3" w14:textId="403941FA" w:rsidR="00B067CF" w:rsidRPr="00DE3D75" w:rsidRDefault="00D96D3C" w:rsidP="00B067CF">
      <w:pPr>
        <w:rPr>
          <w:rFonts w:ascii="Arial" w:hAnsi="Arial" w:cs="Arial"/>
          <w:szCs w:val="16"/>
        </w:rPr>
      </w:pPr>
      <w:r w:rsidRPr="00DE3D75">
        <w:rPr>
          <w:rFonts w:ascii="Arial" w:hAnsi="Arial" w:cs="Arial"/>
          <w:b/>
          <w:szCs w:val="16"/>
        </w:rPr>
        <w:t>E5.4.</w:t>
      </w:r>
      <w:r w:rsidR="00B067CF" w:rsidRPr="00DE3D75">
        <w:rPr>
          <w:rFonts w:ascii="Arial" w:hAnsi="Arial" w:cs="Arial"/>
          <w:b/>
          <w:szCs w:val="16"/>
        </w:rPr>
        <w:t>2.</w:t>
      </w:r>
      <w:r w:rsidR="00B067CF" w:rsidRPr="00DE3D75">
        <w:rPr>
          <w:rFonts w:ascii="Arial" w:hAnsi="Arial" w:cs="Arial"/>
          <w:b/>
          <w:szCs w:val="16"/>
        </w:rPr>
        <w:tab/>
        <w:t>Sector Automovilístico – Vehículos Nuevos (E610-E6</w:t>
      </w:r>
      <w:r w:rsidR="00697D7D" w:rsidRPr="00DE3D75">
        <w:rPr>
          <w:rFonts w:ascii="Arial" w:hAnsi="Arial" w:cs="Arial"/>
          <w:b/>
          <w:szCs w:val="16"/>
        </w:rPr>
        <w:t>4</w:t>
      </w:r>
      <w:r w:rsidR="00B067CF" w:rsidRPr="00DE3D75">
        <w:rPr>
          <w:rFonts w:ascii="Arial" w:hAnsi="Arial" w:cs="Arial"/>
          <w:b/>
          <w:szCs w:val="16"/>
        </w:rPr>
        <w:t>9)</w:t>
      </w:r>
    </w:p>
    <w:p w14:paraId="708E47E5" w14:textId="77777777" w:rsidR="00B067CF" w:rsidRPr="00DE3D75" w:rsidRDefault="00B067CF" w:rsidP="00B067CF">
      <w:pPr>
        <w:pStyle w:val="Prrafodelista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09"/>
        <w:gridCol w:w="1444"/>
        <w:gridCol w:w="2524"/>
        <w:gridCol w:w="851"/>
        <w:gridCol w:w="851"/>
        <w:gridCol w:w="991"/>
        <w:gridCol w:w="1136"/>
        <w:gridCol w:w="3400"/>
        <w:gridCol w:w="1240"/>
      </w:tblGrid>
      <w:tr w:rsidR="00B067CF" w:rsidRPr="00DE3D75" w14:paraId="55016298" w14:textId="77777777" w:rsidTr="00AC3188">
        <w:trPr>
          <w:trHeight w:val="512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1D6915F4" w14:textId="34D7DD7D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637BEB8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16" w:type="pct"/>
            <w:shd w:val="clear" w:color="auto" w:fill="D5DCE4" w:themeFill="text2" w:themeFillTint="33"/>
            <w:vAlign w:val="center"/>
          </w:tcPr>
          <w:p w14:paraId="2408B67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902" w:type="pct"/>
            <w:shd w:val="clear" w:color="auto" w:fill="D5DCE4" w:themeFill="text2" w:themeFillTint="33"/>
            <w:vAlign w:val="center"/>
          </w:tcPr>
          <w:p w14:paraId="7D4C2A06" w14:textId="6A20B2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6DF5169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6E71C812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1E15538D" w14:textId="3574C75D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33330930" w14:textId="4927EEFE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15" w:type="pct"/>
            <w:shd w:val="clear" w:color="auto" w:fill="D5DCE4" w:themeFill="text2" w:themeFillTint="33"/>
            <w:vAlign w:val="center"/>
          </w:tcPr>
          <w:p w14:paraId="47F43C6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7FBEC7B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3BDFE812" w14:textId="77777777" w:rsidTr="00327D7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31303F41" w14:textId="707CCF6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22F778E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516" w:type="pct"/>
            <w:shd w:val="clear" w:color="auto" w:fill="E7E6E6" w:themeFill="background2"/>
            <w:vAlign w:val="center"/>
          </w:tcPr>
          <w:p w14:paraId="0AE5288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gDetVehN</w:t>
            </w:r>
          </w:p>
        </w:tc>
        <w:tc>
          <w:tcPr>
            <w:tcW w:w="902" w:type="pct"/>
            <w:shd w:val="clear" w:color="auto" w:fill="E7E6E6" w:themeFill="background2"/>
            <w:vAlign w:val="center"/>
          </w:tcPr>
          <w:p w14:paraId="1450A640" w14:textId="77777777" w:rsidR="00327D7B" w:rsidRPr="00DE3D75" w:rsidRDefault="00327D7B" w:rsidP="00327D7B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Grupo de detalle de vehículos nuevos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7506AB9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E600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1BF248A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38DA058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1F123A1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shd w:val="clear" w:color="auto" w:fill="E7E6E6" w:themeFill="background2"/>
            <w:vAlign w:val="center"/>
          </w:tcPr>
          <w:p w14:paraId="194AA952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En caso de vehículo nuevo, la factura solamente podrá contener un único ítem</w:t>
            </w: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604E6E07" w14:textId="0F74103B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7F13D45" w14:textId="77777777" w:rsidTr="00327D7B">
        <w:tc>
          <w:tcPr>
            <w:tcW w:w="302" w:type="pct"/>
            <w:vAlign w:val="center"/>
          </w:tcPr>
          <w:p w14:paraId="17D6D91A" w14:textId="7839903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E5.4.2</w:t>
            </w:r>
          </w:p>
        </w:tc>
        <w:tc>
          <w:tcPr>
            <w:tcW w:w="253" w:type="pct"/>
            <w:vAlign w:val="center"/>
          </w:tcPr>
          <w:p w14:paraId="285376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E611</w:t>
            </w:r>
          </w:p>
        </w:tc>
        <w:tc>
          <w:tcPr>
            <w:tcW w:w="516" w:type="pct"/>
            <w:vAlign w:val="center"/>
          </w:tcPr>
          <w:p w14:paraId="24FFF92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iTipOpVN</w:t>
            </w:r>
          </w:p>
        </w:tc>
        <w:tc>
          <w:tcPr>
            <w:tcW w:w="902" w:type="pct"/>
            <w:vAlign w:val="center"/>
          </w:tcPr>
          <w:p w14:paraId="0B05E646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operación de venta de vehículos</w:t>
            </w:r>
          </w:p>
        </w:tc>
        <w:tc>
          <w:tcPr>
            <w:tcW w:w="304" w:type="pct"/>
            <w:vAlign w:val="center"/>
          </w:tcPr>
          <w:p w14:paraId="7C5FB92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7F4E45E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8DCDF8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4C77F67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1370487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Venta a representante</w:t>
            </w:r>
          </w:p>
          <w:p w14:paraId="26B58BF5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Venta al consumidor final</w:t>
            </w:r>
          </w:p>
          <w:p w14:paraId="1DC6F279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Venta a gobierno</w:t>
            </w:r>
          </w:p>
          <w:p w14:paraId="7450D5D5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4= Venta a flota de vehículos</w:t>
            </w:r>
          </w:p>
          <w:p w14:paraId="5C285054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9 = Otros</w:t>
            </w:r>
          </w:p>
        </w:tc>
        <w:tc>
          <w:tcPr>
            <w:tcW w:w="443" w:type="pct"/>
            <w:vAlign w:val="center"/>
          </w:tcPr>
          <w:p w14:paraId="119E7B6A" w14:textId="65E294A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C19D8C3" w14:textId="77777777" w:rsidTr="00327D7B">
        <w:tc>
          <w:tcPr>
            <w:tcW w:w="302" w:type="pct"/>
            <w:vAlign w:val="center"/>
          </w:tcPr>
          <w:p w14:paraId="4CC8368A" w14:textId="11DD101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37E127F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E612</w:t>
            </w:r>
          </w:p>
        </w:tc>
        <w:tc>
          <w:tcPr>
            <w:tcW w:w="516" w:type="pct"/>
            <w:vAlign w:val="center"/>
          </w:tcPr>
          <w:p w14:paraId="53C82FA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dDesTipOpVN</w:t>
            </w:r>
          </w:p>
        </w:tc>
        <w:tc>
          <w:tcPr>
            <w:tcW w:w="902" w:type="pct"/>
            <w:vAlign w:val="center"/>
          </w:tcPr>
          <w:p w14:paraId="41D85D6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Descripción del tipo de operación de venta de vehículos</w:t>
            </w:r>
          </w:p>
        </w:tc>
        <w:tc>
          <w:tcPr>
            <w:tcW w:w="304" w:type="pct"/>
            <w:vAlign w:val="center"/>
          </w:tcPr>
          <w:p w14:paraId="2484F6F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1C0234F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1BB6070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10-50</w:t>
            </w:r>
          </w:p>
        </w:tc>
        <w:tc>
          <w:tcPr>
            <w:tcW w:w="406" w:type="pct"/>
            <w:vAlign w:val="center"/>
          </w:tcPr>
          <w:p w14:paraId="313751B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2475EC2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Referente al campo E611</w:t>
            </w:r>
          </w:p>
          <w:p w14:paraId="770AFA8F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“Venta a representante”</w:t>
            </w:r>
          </w:p>
          <w:p w14:paraId="7B3B4817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“Venta al consumidor final”</w:t>
            </w:r>
          </w:p>
          <w:p w14:paraId="2C499C35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“Venta a gobierno”</w:t>
            </w:r>
          </w:p>
          <w:p w14:paraId="1EFA6EDA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4= “Venta a flota de vehículos”</w:t>
            </w:r>
          </w:p>
          <w:p w14:paraId="087B739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Si E611= 9 describir el tipo de operación de venta de vehículos</w:t>
            </w:r>
          </w:p>
        </w:tc>
        <w:tc>
          <w:tcPr>
            <w:tcW w:w="443" w:type="pct"/>
            <w:vAlign w:val="center"/>
          </w:tcPr>
          <w:p w14:paraId="030F46C0" w14:textId="4AC2901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CCE9474" w14:textId="77777777" w:rsidTr="00327D7B">
        <w:tc>
          <w:tcPr>
            <w:tcW w:w="302" w:type="pct"/>
            <w:vAlign w:val="center"/>
          </w:tcPr>
          <w:p w14:paraId="069DA6B5" w14:textId="605C94F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69112D8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E613</w:t>
            </w:r>
          </w:p>
        </w:tc>
        <w:tc>
          <w:tcPr>
            <w:tcW w:w="516" w:type="pct"/>
            <w:vAlign w:val="center"/>
          </w:tcPr>
          <w:p w14:paraId="530C10E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dChasis</w:t>
            </w:r>
          </w:p>
        </w:tc>
        <w:tc>
          <w:tcPr>
            <w:tcW w:w="902" w:type="pct"/>
            <w:vAlign w:val="center"/>
          </w:tcPr>
          <w:p w14:paraId="10F1094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Chasis del vehículo</w:t>
            </w:r>
          </w:p>
        </w:tc>
        <w:tc>
          <w:tcPr>
            <w:tcW w:w="304" w:type="pct"/>
            <w:vAlign w:val="center"/>
          </w:tcPr>
          <w:p w14:paraId="09FD5B0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5799256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293BE94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06" w:type="pct"/>
            <w:vAlign w:val="center"/>
          </w:tcPr>
          <w:p w14:paraId="7A715056" w14:textId="77777777" w:rsidR="00327D7B" w:rsidRPr="00DE3D75" w:rsidRDefault="00327D7B" w:rsidP="00327D7B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823E3A2" w14:textId="4EC0EFF3" w:rsidR="00327D7B" w:rsidRPr="00DE3D75" w:rsidRDefault="00876AD3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327D7B" w:rsidRPr="00DE3D75">
              <w:rPr>
                <w:rFonts w:ascii="Arial" w:eastAsia="Arial" w:hAnsi="Arial" w:cs="Arial"/>
                <w:sz w:val="16"/>
                <w:szCs w:val="16"/>
              </w:rPr>
              <w:t>ódigo VIN</w:t>
            </w:r>
          </w:p>
        </w:tc>
        <w:tc>
          <w:tcPr>
            <w:tcW w:w="443" w:type="pct"/>
            <w:vAlign w:val="center"/>
          </w:tcPr>
          <w:p w14:paraId="43E0A960" w14:textId="1CBDBC80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7261175" w14:textId="77777777" w:rsidTr="00327D7B">
        <w:tc>
          <w:tcPr>
            <w:tcW w:w="302" w:type="pct"/>
            <w:vAlign w:val="center"/>
          </w:tcPr>
          <w:p w14:paraId="3C21F20B" w14:textId="535534F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D4F69E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E614</w:t>
            </w:r>
          </w:p>
        </w:tc>
        <w:tc>
          <w:tcPr>
            <w:tcW w:w="516" w:type="pct"/>
            <w:vAlign w:val="center"/>
          </w:tcPr>
          <w:p w14:paraId="6A9EE848" w14:textId="0634F442" w:rsidR="00327D7B" w:rsidRPr="00DE3D75" w:rsidRDefault="00327D7B" w:rsidP="00876A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dCol</w:t>
            </w:r>
            <w:r w:rsidR="00876AD3" w:rsidRPr="00DE3D75">
              <w:rPr>
                <w:rFonts w:ascii="Arial" w:hAnsi="Arial" w:cs="Arial"/>
                <w:sz w:val="16"/>
                <w:szCs w:val="16"/>
              </w:rPr>
              <w:t>dColor</w:t>
            </w:r>
          </w:p>
        </w:tc>
        <w:tc>
          <w:tcPr>
            <w:tcW w:w="902" w:type="pct"/>
            <w:vAlign w:val="center"/>
          </w:tcPr>
          <w:p w14:paraId="6D420DDC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Color del vehículo</w:t>
            </w:r>
          </w:p>
        </w:tc>
        <w:tc>
          <w:tcPr>
            <w:tcW w:w="304" w:type="pct"/>
            <w:vAlign w:val="center"/>
          </w:tcPr>
          <w:p w14:paraId="1A1AACD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0C6611D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42C66AF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1-20</w:t>
            </w:r>
          </w:p>
        </w:tc>
        <w:tc>
          <w:tcPr>
            <w:tcW w:w="406" w:type="pct"/>
            <w:vAlign w:val="center"/>
          </w:tcPr>
          <w:p w14:paraId="5102A973" w14:textId="77777777" w:rsidR="00327D7B" w:rsidRPr="00DE3D75" w:rsidRDefault="00327D7B" w:rsidP="00327D7B">
            <w:pPr>
              <w:spacing w:line="222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E2B7631" w14:textId="63458856" w:rsidR="00327D7B" w:rsidRPr="00DE3D75" w:rsidRDefault="00876AD3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327D7B" w:rsidRPr="00DE3D75">
              <w:rPr>
                <w:rFonts w:ascii="Arial" w:eastAsia="Arial" w:hAnsi="Arial" w:cs="Arial"/>
                <w:sz w:val="16"/>
                <w:szCs w:val="16"/>
              </w:rPr>
              <w:t>ódigo interno del fabricante</w:t>
            </w:r>
          </w:p>
        </w:tc>
        <w:tc>
          <w:tcPr>
            <w:tcW w:w="443" w:type="pct"/>
            <w:vAlign w:val="center"/>
          </w:tcPr>
          <w:p w14:paraId="146238B4" w14:textId="1DF6B33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1CB7EBE" w14:textId="77777777" w:rsidTr="00327D7B">
        <w:tc>
          <w:tcPr>
            <w:tcW w:w="302" w:type="pct"/>
            <w:vAlign w:val="center"/>
          </w:tcPr>
          <w:p w14:paraId="2A787498" w14:textId="606C4D6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6A1DC2C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E615</w:t>
            </w:r>
          </w:p>
        </w:tc>
        <w:tc>
          <w:tcPr>
            <w:tcW w:w="516" w:type="pct"/>
            <w:vAlign w:val="center"/>
          </w:tcPr>
          <w:p w14:paraId="12C7660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dDesColor</w:t>
            </w:r>
          </w:p>
        </w:tc>
        <w:tc>
          <w:tcPr>
            <w:tcW w:w="902" w:type="pct"/>
            <w:vAlign w:val="center"/>
          </w:tcPr>
          <w:p w14:paraId="06A0EFEF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Descripción del color del vehículo</w:t>
            </w:r>
          </w:p>
        </w:tc>
        <w:tc>
          <w:tcPr>
            <w:tcW w:w="304" w:type="pct"/>
            <w:vAlign w:val="center"/>
          </w:tcPr>
          <w:p w14:paraId="672166C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0771FBE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3AD890B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1-60</w:t>
            </w:r>
          </w:p>
        </w:tc>
        <w:tc>
          <w:tcPr>
            <w:tcW w:w="406" w:type="pct"/>
            <w:vAlign w:val="center"/>
          </w:tcPr>
          <w:p w14:paraId="2133F214" w14:textId="77777777" w:rsidR="00327D7B" w:rsidRPr="00DE3D75" w:rsidRDefault="00327D7B" w:rsidP="00327D7B">
            <w:pPr>
              <w:spacing w:line="228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0DAB4F1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ins w:id="1289" w:author="Newton Oller de Mello" w:date="2018-03-13T10:58:00Z">
              <w:r w:rsidRPr="00DE3D75">
                <w:rPr>
                  <w:rFonts w:ascii="Arial" w:hAnsi="Arial" w:cs="Arial"/>
                  <w:sz w:val="16"/>
                  <w:szCs w:val="16"/>
                </w:rPr>
                <w:t>Referente al campo E61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43" w:type="pct"/>
            <w:vAlign w:val="center"/>
          </w:tcPr>
          <w:p w14:paraId="415C6CEC" w14:textId="29A89A1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F6BB4BD" w14:textId="77777777" w:rsidTr="00327D7B">
        <w:tc>
          <w:tcPr>
            <w:tcW w:w="302" w:type="pct"/>
            <w:vAlign w:val="center"/>
          </w:tcPr>
          <w:p w14:paraId="46C9ECCE" w14:textId="6473DACD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4B8E740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E616</w:t>
            </w:r>
          </w:p>
        </w:tc>
        <w:tc>
          <w:tcPr>
            <w:tcW w:w="516" w:type="pct"/>
            <w:vAlign w:val="center"/>
          </w:tcPr>
          <w:p w14:paraId="330503A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dPotVeh</w:t>
            </w:r>
          </w:p>
        </w:tc>
        <w:tc>
          <w:tcPr>
            <w:tcW w:w="902" w:type="pct"/>
            <w:vAlign w:val="center"/>
          </w:tcPr>
          <w:p w14:paraId="626B28B0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Potencia del motor (CV)</w:t>
            </w:r>
          </w:p>
        </w:tc>
        <w:tc>
          <w:tcPr>
            <w:tcW w:w="304" w:type="pct"/>
            <w:vAlign w:val="center"/>
          </w:tcPr>
          <w:p w14:paraId="4404D92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090B989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1CEAAB0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06" w:type="pct"/>
            <w:vAlign w:val="center"/>
          </w:tcPr>
          <w:p w14:paraId="71AF3BBF" w14:textId="77777777" w:rsidR="00327D7B" w:rsidRPr="00DE3D75" w:rsidRDefault="00327D7B" w:rsidP="00327D7B">
            <w:pPr>
              <w:spacing w:line="224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A940E49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4CF5091E" w14:textId="5808ADF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DCE79E" w14:textId="77777777" w:rsidTr="00113A5D">
        <w:trPr>
          <w:trHeight w:val="372"/>
        </w:trPr>
        <w:tc>
          <w:tcPr>
            <w:tcW w:w="302" w:type="pct"/>
            <w:vAlign w:val="center"/>
          </w:tcPr>
          <w:p w14:paraId="1201A5A2" w14:textId="002D4F7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643BEBC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E617</w:t>
            </w:r>
          </w:p>
        </w:tc>
        <w:tc>
          <w:tcPr>
            <w:tcW w:w="516" w:type="pct"/>
            <w:vAlign w:val="center"/>
          </w:tcPr>
          <w:p w14:paraId="69D1066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dCapMot</w:t>
            </w:r>
          </w:p>
        </w:tc>
        <w:tc>
          <w:tcPr>
            <w:tcW w:w="902" w:type="pct"/>
            <w:vAlign w:val="center"/>
          </w:tcPr>
          <w:p w14:paraId="12EFD12D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Capacidad del motor</w:t>
            </w:r>
          </w:p>
        </w:tc>
        <w:tc>
          <w:tcPr>
            <w:tcW w:w="304" w:type="pct"/>
            <w:vAlign w:val="center"/>
          </w:tcPr>
          <w:p w14:paraId="1538557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2D33467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2324133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06" w:type="pct"/>
            <w:vAlign w:val="center"/>
          </w:tcPr>
          <w:p w14:paraId="3A01C460" w14:textId="77777777" w:rsidR="00327D7B" w:rsidRPr="00DE3D75" w:rsidRDefault="00327D7B" w:rsidP="00327D7B">
            <w:pPr>
              <w:spacing w:line="224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70D774D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Expresa en centímetros cúbicos (cc)</w:t>
            </w:r>
          </w:p>
        </w:tc>
        <w:tc>
          <w:tcPr>
            <w:tcW w:w="443" w:type="pct"/>
            <w:vAlign w:val="center"/>
          </w:tcPr>
          <w:p w14:paraId="14AA070B" w14:textId="6F28EB6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1911B2A" w14:textId="77777777" w:rsidTr="00327D7B">
        <w:tc>
          <w:tcPr>
            <w:tcW w:w="302" w:type="pct"/>
            <w:vAlign w:val="center"/>
          </w:tcPr>
          <w:p w14:paraId="0AAE8233" w14:textId="0AFB3F6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63C5A44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E618</w:t>
            </w:r>
          </w:p>
        </w:tc>
        <w:tc>
          <w:tcPr>
            <w:tcW w:w="516" w:type="pct"/>
            <w:vAlign w:val="center"/>
          </w:tcPr>
          <w:p w14:paraId="303C627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dPNet</w:t>
            </w:r>
          </w:p>
        </w:tc>
        <w:tc>
          <w:tcPr>
            <w:tcW w:w="902" w:type="pct"/>
            <w:vAlign w:val="center"/>
          </w:tcPr>
          <w:p w14:paraId="179AD9FC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Peso Neto</w:t>
            </w:r>
          </w:p>
        </w:tc>
        <w:tc>
          <w:tcPr>
            <w:tcW w:w="304" w:type="pct"/>
            <w:vAlign w:val="center"/>
          </w:tcPr>
          <w:p w14:paraId="2AA94F1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3C4C2E8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51A2A11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1-11p0-4</w:t>
            </w:r>
          </w:p>
        </w:tc>
        <w:tc>
          <w:tcPr>
            <w:tcW w:w="406" w:type="pct"/>
            <w:vAlign w:val="center"/>
          </w:tcPr>
          <w:p w14:paraId="670B4007" w14:textId="77777777" w:rsidR="00327D7B" w:rsidRPr="00DE3D75" w:rsidRDefault="00327D7B" w:rsidP="00327D7B">
            <w:pPr>
              <w:spacing w:line="224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5A447B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Toneladas</w:t>
            </w:r>
          </w:p>
        </w:tc>
        <w:tc>
          <w:tcPr>
            <w:tcW w:w="443" w:type="pct"/>
            <w:vAlign w:val="center"/>
          </w:tcPr>
          <w:p w14:paraId="7A6075B8" w14:textId="5EC02A0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9A67C3D" w14:textId="77777777" w:rsidTr="00113A5D">
        <w:trPr>
          <w:trHeight w:val="321"/>
        </w:trPr>
        <w:tc>
          <w:tcPr>
            <w:tcW w:w="302" w:type="pct"/>
            <w:vAlign w:val="center"/>
          </w:tcPr>
          <w:p w14:paraId="16CBF5E6" w14:textId="1EA24B4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29A531A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E619</w:t>
            </w:r>
          </w:p>
        </w:tc>
        <w:tc>
          <w:tcPr>
            <w:tcW w:w="516" w:type="pct"/>
            <w:vAlign w:val="center"/>
          </w:tcPr>
          <w:p w14:paraId="416E96E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dPBruto</w:t>
            </w:r>
          </w:p>
        </w:tc>
        <w:tc>
          <w:tcPr>
            <w:tcW w:w="902" w:type="pct"/>
            <w:vAlign w:val="center"/>
          </w:tcPr>
          <w:p w14:paraId="4A9F0CF4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Peso Bruto</w:t>
            </w:r>
          </w:p>
        </w:tc>
        <w:tc>
          <w:tcPr>
            <w:tcW w:w="304" w:type="pct"/>
            <w:vAlign w:val="center"/>
          </w:tcPr>
          <w:p w14:paraId="52C0D6F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4B0391E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301326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1-11p0-4</w:t>
            </w:r>
          </w:p>
        </w:tc>
        <w:tc>
          <w:tcPr>
            <w:tcW w:w="406" w:type="pct"/>
            <w:vAlign w:val="center"/>
          </w:tcPr>
          <w:p w14:paraId="3FF7209D" w14:textId="77777777" w:rsidR="00327D7B" w:rsidRPr="00DE3D75" w:rsidRDefault="00327D7B" w:rsidP="00327D7B">
            <w:pPr>
              <w:spacing w:line="224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06AAEB4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Toneladas</w:t>
            </w:r>
          </w:p>
        </w:tc>
        <w:tc>
          <w:tcPr>
            <w:tcW w:w="443" w:type="pct"/>
            <w:vAlign w:val="center"/>
          </w:tcPr>
          <w:p w14:paraId="6611884A" w14:textId="0B6807F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6905254" w14:textId="77777777" w:rsidTr="00327D7B">
        <w:tc>
          <w:tcPr>
            <w:tcW w:w="302" w:type="pct"/>
            <w:vAlign w:val="center"/>
          </w:tcPr>
          <w:p w14:paraId="12F90595" w14:textId="5ED1C47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657DB4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E620</w:t>
            </w:r>
          </w:p>
        </w:tc>
        <w:tc>
          <w:tcPr>
            <w:tcW w:w="516" w:type="pct"/>
            <w:vAlign w:val="center"/>
          </w:tcPr>
          <w:p w14:paraId="2384FF5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dNSerie</w:t>
            </w:r>
          </w:p>
        </w:tc>
        <w:tc>
          <w:tcPr>
            <w:tcW w:w="902" w:type="pct"/>
            <w:vAlign w:val="center"/>
          </w:tcPr>
          <w:p w14:paraId="4043F1C9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Número serial</w:t>
            </w:r>
          </w:p>
        </w:tc>
        <w:tc>
          <w:tcPr>
            <w:tcW w:w="304" w:type="pct"/>
            <w:vAlign w:val="center"/>
          </w:tcPr>
          <w:p w14:paraId="099F95A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4A3D9F4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3915598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1-9</w:t>
            </w:r>
          </w:p>
        </w:tc>
        <w:tc>
          <w:tcPr>
            <w:tcW w:w="406" w:type="pct"/>
            <w:vAlign w:val="center"/>
          </w:tcPr>
          <w:p w14:paraId="0318D3AF" w14:textId="77777777" w:rsidR="00327D7B" w:rsidRPr="00DE3D75" w:rsidRDefault="00327D7B" w:rsidP="00327D7B">
            <w:pPr>
              <w:spacing w:line="224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A7D9E2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702996EF" w14:textId="51392CB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15317A4" w14:textId="77777777" w:rsidTr="00327D7B">
        <w:tc>
          <w:tcPr>
            <w:tcW w:w="302" w:type="pct"/>
            <w:vAlign w:val="center"/>
          </w:tcPr>
          <w:p w14:paraId="69B30B99" w14:textId="6DC6E09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14D0D76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E621</w:t>
            </w:r>
          </w:p>
        </w:tc>
        <w:tc>
          <w:tcPr>
            <w:tcW w:w="516" w:type="pct"/>
            <w:vAlign w:val="center"/>
          </w:tcPr>
          <w:p w14:paraId="2AE5718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iTipCom</w:t>
            </w:r>
          </w:p>
        </w:tc>
        <w:tc>
          <w:tcPr>
            <w:tcW w:w="902" w:type="pct"/>
            <w:vAlign w:val="center"/>
          </w:tcPr>
          <w:p w14:paraId="3F41F8DA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Tipo de combustible</w:t>
            </w:r>
          </w:p>
        </w:tc>
        <w:tc>
          <w:tcPr>
            <w:tcW w:w="304" w:type="pct"/>
            <w:vAlign w:val="center"/>
          </w:tcPr>
          <w:p w14:paraId="60F499B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22BAB9A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0704AC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vAlign w:val="center"/>
          </w:tcPr>
          <w:p w14:paraId="1EF08BD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0D321DD0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01= Gasolina</w:t>
            </w:r>
          </w:p>
          <w:p w14:paraId="56AE7274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02= Diésel</w:t>
            </w:r>
          </w:p>
          <w:p w14:paraId="7D69A753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03= Etanol</w:t>
            </w:r>
          </w:p>
          <w:p w14:paraId="59451D87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04= GNV</w:t>
            </w:r>
          </w:p>
          <w:p w14:paraId="4B8A9FFB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05= Gasolina/GNV</w:t>
            </w:r>
          </w:p>
          <w:p w14:paraId="20283528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06= Gasolina/Etanol</w:t>
            </w:r>
          </w:p>
          <w:p w14:paraId="418BF242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07= Gasolina/Etanol/GNV</w:t>
            </w:r>
          </w:p>
          <w:p w14:paraId="30D9A6B1" w14:textId="55C458E4" w:rsidR="00327D7B" w:rsidRPr="00DE3D75" w:rsidRDefault="007E0798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08</w:t>
            </w:r>
            <w:r w:rsidR="00327D7B" w:rsidRPr="00DE3D75">
              <w:rPr>
                <w:rFonts w:ascii="Arial" w:eastAsia="Arial" w:hAnsi="Arial" w:cs="Arial"/>
                <w:sz w:val="16"/>
                <w:szCs w:val="16"/>
              </w:rPr>
              <w:t>= Gasolina/Eléctrico</w:t>
            </w:r>
          </w:p>
          <w:p w14:paraId="28DCB08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99= Otro</w:t>
            </w:r>
          </w:p>
        </w:tc>
        <w:tc>
          <w:tcPr>
            <w:tcW w:w="443" w:type="pct"/>
            <w:vAlign w:val="center"/>
          </w:tcPr>
          <w:p w14:paraId="356D689D" w14:textId="49C7A18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DA0297E" w14:textId="77777777" w:rsidTr="00327D7B">
        <w:tc>
          <w:tcPr>
            <w:tcW w:w="302" w:type="pct"/>
            <w:vAlign w:val="center"/>
          </w:tcPr>
          <w:p w14:paraId="2BBEC8CB" w14:textId="7EEC689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5129E1E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E622</w:t>
            </w:r>
          </w:p>
        </w:tc>
        <w:tc>
          <w:tcPr>
            <w:tcW w:w="516" w:type="pct"/>
            <w:vAlign w:val="center"/>
          </w:tcPr>
          <w:p w14:paraId="4ECBF95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dDesTipCom</w:t>
            </w:r>
          </w:p>
        </w:tc>
        <w:tc>
          <w:tcPr>
            <w:tcW w:w="902" w:type="pct"/>
            <w:vAlign w:val="center"/>
          </w:tcPr>
          <w:p w14:paraId="02294EB5" w14:textId="77777777" w:rsidR="00327D7B" w:rsidRPr="00DE3D75" w:rsidRDefault="00327D7B" w:rsidP="00327D7B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Descripción del tipo de combustible</w:t>
            </w:r>
          </w:p>
        </w:tc>
        <w:tc>
          <w:tcPr>
            <w:tcW w:w="304" w:type="pct"/>
            <w:vAlign w:val="center"/>
          </w:tcPr>
          <w:p w14:paraId="05BD2FE7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45E3629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3F4A6276" w14:textId="37257783" w:rsidR="00327D7B" w:rsidRPr="00DE3D75" w:rsidRDefault="009F0642" w:rsidP="009F0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3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</w:t>
            </w: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06" w:type="pct"/>
            <w:vAlign w:val="center"/>
          </w:tcPr>
          <w:p w14:paraId="23B02016" w14:textId="77777777" w:rsidR="00327D7B" w:rsidRPr="00DE3D75" w:rsidRDefault="00327D7B" w:rsidP="00327D7B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6CBAFF4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Referente al campo E621</w:t>
            </w:r>
          </w:p>
          <w:p w14:paraId="3F29F3D0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01= “Gasolina”</w:t>
            </w:r>
          </w:p>
          <w:p w14:paraId="477B5A0A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02= “Diésel”</w:t>
            </w:r>
          </w:p>
          <w:p w14:paraId="623A058D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03= “Etanol”</w:t>
            </w:r>
          </w:p>
          <w:p w14:paraId="66F3DCD8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04= “GNV”</w:t>
            </w:r>
          </w:p>
          <w:p w14:paraId="346C3684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05= “Gasolina/GNV”</w:t>
            </w:r>
          </w:p>
          <w:p w14:paraId="36743CF2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06= “Gasolina/Etanol”</w:t>
            </w:r>
          </w:p>
          <w:p w14:paraId="2452E556" w14:textId="77777777" w:rsidR="00327D7B" w:rsidRPr="00DE3D75" w:rsidRDefault="00327D7B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07= “Gasolina/Etanol/GNV”</w:t>
            </w:r>
          </w:p>
          <w:p w14:paraId="1B34CA6B" w14:textId="68DA4A77" w:rsidR="00327D7B" w:rsidRPr="00DE3D75" w:rsidRDefault="007E0798" w:rsidP="00327D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08</w:t>
            </w:r>
            <w:r w:rsidR="00327D7B" w:rsidRPr="00DE3D75">
              <w:rPr>
                <w:rFonts w:ascii="Arial" w:eastAsia="Arial" w:hAnsi="Arial" w:cs="Arial"/>
                <w:sz w:val="16"/>
                <w:szCs w:val="16"/>
              </w:rPr>
              <w:t>= “Gasolina/Eléctrico”</w:t>
            </w:r>
          </w:p>
          <w:p w14:paraId="53462ADC" w14:textId="1A2AE183" w:rsidR="00327D7B" w:rsidRPr="00DE3D75" w:rsidRDefault="00876AD3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lastRenderedPageBreak/>
              <w:t>Si E621= 99</w:t>
            </w:r>
            <w:r w:rsidR="00327D7B" w:rsidRPr="00DE3D75">
              <w:rPr>
                <w:rFonts w:ascii="Arial" w:eastAsia="Arial" w:hAnsi="Arial" w:cs="Arial"/>
                <w:sz w:val="16"/>
                <w:szCs w:val="16"/>
              </w:rPr>
              <w:t xml:space="preserve"> describir el tipo de combustible</w:t>
            </w:r>
          </w:p>
        </w:tc>
        <w:tc>
          <w:tcPr>
            <w:tcW w:w="443" w:type="pct"/>
            <w:vAlign w:val="center"/>
          </w:tcPr>
          <w:p w14:paraId="45E71868" w14:textId="4F54EAC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120</w:t>
            </w:r>
          </w:p>
        </w:tc>
      </w:tr>
      <w:tr w:rsidR="00327D7B" w:rsidRPr="00DE3D75" w14:paraId="5B58482F" w14:textId="77777777" w:rsidTr="00327D7B">
        <w:trPr>
          <w:trHeight w:val="242"/>
        </w:trPr>
        <w:tc>
          <w:tcPr>
            <w:tcW w:w="302" w:type="pct"/>
            <w:vAlign w:val="center"/>
          </w:tcPr>
          <w:p w14:paraId="1464AD34" w14:textId="691554B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55562F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E623</w:t>
            </w:r>
          </w:p>
        </w:tc>
        <w:tc>
          <w:tcPr>
            <w:tcW w:w="516" w:type="pct"/>
            <w:vAlign w:val="center"/>
          </w:tcPr>
          <w:p w14:paraId="67C30EC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dNroMotor</w:t>
            </w:r>
          </w:p>
        </w:tc>
        <w:tc>
          <w:tcPr>
            <w:tcW w:w="902" w:type="pct"/>
            <w:vAlign w:val="center"/>
          </w:tcPr>
          <w:p w14:paraId="411AA8CE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Número del motor</w:t>
            </w:r>
          </w:p>
        </w:tc>
        <w:tc>
          <w:tcPr>
            <w:tcW w:w="304" w:type="pct"/>
            <w:vAlign w:val="center"/>
          </w:tcPr>
          <w:p w14:paraId="36CACFB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1D9044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42A1B1B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1-21</w:t>
            </w:r>
          </w:p>
        </w:tc>
        <w:tc>
          <w:tcPr>
            <w:tcW w:w="406" w:type="pct"/>
            <w:vAlign w:val="center"/>
          </w:tcPr>
          <w:p w14:paraId="502C1FBC" w14:textId="77777777" w:rsidR="00327D7B" w:rsidRPr="00DE3D75" w:rsidRDefault="00327D7B" w:rsidP="00327D7B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47CA501B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376FE95C" w14:textId="7C9A313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FCE882E" w14:textId="77777777" w:rsidTr="00327D7B">
        <w:trPr>
          <w:trHeight w:val="260"/>
        </w:trPr>
        <w:tc>
          <w:tcPr>
            <w:tcW w:w="302" w:type="pct"/>
            <w:vAlign w:val="center"/>
          </w:tcPr>
          <w:p w14:paraId="64D62424" w14:textId="4405DE5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0635569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E624</w:t>
            </w:r>
          </w:p>
        </w:tc>
        <w:tc>
          <w:tcPr>
            <w:tcW w:w="516" w:type="pct"/>
            <w:vAlign w:val="center"/>
          </w:tcPr>
          <w:p w14:paraId="4747ACB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dCapTracc</w:t>
            </w:r>
          </w:p>
        </w:tc>
        <w:tc>
          <w:tcPr>
            <w:tcW w:w="902" w:type="pct"/>
            <w:vAlign w:val="center"/>
          </w:tcPr>
          <w:p w14:paraId="23B96B08" w14:textId="77777777" w:rsidR="00327D7B" w:rsidRPr="00DE3D75" w:rsidRDefault="00327D7B" w:rsidP="00327D7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Capacidad máxima de tracción</w:t>
            </w:r>
          </w:p>
        </w:tc>
        <w:tc>
          <w:tcPr>
            <w:tcW w:w="304" w:type="pct"/>
            <w:vAlign w:val="center"/>
          </w:tcPr>
          <w:p w14:paraId="1B4BCC2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45E2C6A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27EB1AF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1-11p0-4</w:t>
            </w:r>
          </w:p>
        </w:tc>
        <w:tc>
          <w:tcPr>
            <w:tcW w:w="406" w:type="pct"/>
            <w:vAlign w:val="center"/>
          </w:tcPr>
          <w:p w14:paraId="0176D8C4" w14:textId="77777777" w:rsidR="00327D7B" w:rsidRPr="00DE3D75" w:rsidRDefault="00327D7B" w:rsidP="00327D7B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476698E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Toneladas</w:t>
            </w:r>
          </w:p>
        </w:tc>
        <w:tc>
          <w:tcPr>
            <w:tcW w:w="443" w:type="pct"/>
            <w:vAlign w:val="center"/>
          </w:tcPr>
          <w:p w14:paraId="46052E50" w14:textId="35C34F6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722CFAC" w14:textId="77777777" w:rsidTr="00876AD3">
        <w:trPr>
          <w:trHeight w:val="317"/>
        </w:trPr>
        <w:tc>
          <w:tcPr>
            <w:tcW w:w="302" w:type="pct"/>
            <w:vAlign w:val="center"/>
          </w:tcPr>
          <w:p w14:paraId="414B33BD" w14:textId="0B1FD80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D0CAA2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E625</w:t>
            </w:r>
          </w:p>
        </w:tc>
        <w:tc>
          <w:tcPr>
            <w:tcW w:w="516" w:type="pct"/>
            <w:vAlign w:val="center"/>
          </w:tcPr>
          <w:p w14:paraId="69E7B75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dDisEj</w:t>
            </w:r>
          </w:p>
        </w:tc>
        <w:tc>
          <w:tcPr>
            <w:tcW w:w="902" w:type="pct"/>
            <w:vAlign w:val="center"/>
          </w:tcPr>
          <w:p w14:paraId="7971481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Distancia entre ejes</w:t>
            </w:r>
          </w:p>
        </w:tc>
        <w:tc>
          <w:tcPr>
            <w:tcW w:w="304" w:type="pct"/>
            <w:vAlign w:val="center"/>
          </w:tcPr>
          <w:p w14:paraId="09E873A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35A89AF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204DC76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1-11p0-4</w:t>
            </w:r>
          </w:p>
        </w:tc>
        <w:tc>
          <w:tcPr>
            <w:tcW w:w="406" w:type="pct"/>
            <w:vAlign w:val="center"/>
          </w:tcPr>
          <w:p w14:paraId="62E793CE" w14:textId="77777777" w:rsidR="00327D7B" w:rsidRPr="00DE3D75" w:rsidRDefault="00327D7B" w:rsidP="00327D7B">
            <w:pPr>
              <w:spacing w:line="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91E3A6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Metros</w:t>
            </w:r>
          </w:p>
        </w:tc>
        <w:tc>
          <w:tcPr>
            <w:tcW w:w="443" w:type="pct"/>
            <w:vAlign w:val="center"/>
          </w:tcPr>
          <w:p w14:paraId="47B4335A" w14:textId="598C9B09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113A5D" w:rsidRPr="00DE3D75" w14:paraId="6C51252F" w14:textId="77777777" w:rsidTr="00876AD3">
        <w:trPr>
          <w:trHeight w:val="283"/>
        </w:trPr>
        <w:tc>
          <w:tcPr>
            <w:tcW w:w="302" w:type="pct"/>
            <w:vAlign w:val="center"/>
          </w:tcPr>
          <w:p w14:paraId="105DBEA3" w14:textId="6BB678D1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767329A" w14:textId="44FD93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E626</w:t>
            </w:r>
          </w:p>
        </w:tc>
        <w:tc>
          <w:tcPr>
            <w:tcW w:w="516" w:type="pct"/>
            <w:vAlign w:val="center"/>
          </w:tcPr>
          <w:p w14:paraId="4D0D3169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dAnoFab</w:t>
            </w:r>
          </w:p>
        </w:tc>
        <w:tc>
          <w:tcPr>
            <w:tcW w:w="902" w:type="pct"/>
            <w:vAlign w:val="center"/>
          </w:tcPr>
          <w:p w14:paraId="0E2D5F8A" w14:textId="77777777" w:rsidR="00113A5D" w:rsidRPr="00DE3D75" w:rsidRDefault="00113A5D" w:rsidP="00113A5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Año de fabricación</w:t>
            </w:r>
          </w:p>
        </w:tc>
        <w:tc>
          <w:tcPr>
            <w:tcW w:w="304" w:type="pct"/>
            <w:vAlign w:val="center"/>
          </w:tcPr>
          <w:p w14:paraId="7DB6F52A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6EE849C3" w14:textId="77777777" w:rsidR="00113A5D" w:rsidRPr="00DE3D75" w:rsidRDefault="00113A5D" w:rsidP="00113A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062A145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06" w:type="pct"/>
            <w:vAlign w:val="center"/>
          </w:tcPr>
          <w:p w14:paraId="42D1AF67" w14:textId="77777777" w:rsidR="00113A5D" w:rsidRPr="00DE3D75" w:rsidRDefault="00113A5D" w:rsidP="00113A5D">
            <w:pPr>
              <w:spacing w:line="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0142EC5F" w14:textId="77777777" w:rsidR="00113A5D" w:rsidRPr="00DE3D75" w:rsidRDefault="00113A5D" w:rsidP="00113A5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7F72A5D7" w14:textId="091D0D6E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113A5D" w:rsidRPr="00DE3D75" w14:paraId="2B1B3642" w14:textId="77777777" w:rsidTr="00327D7B">
        <w:tc>
          <w:tcPr>
            <w:tcW w:w="302" w:type="pct"/>
            <w:vAlign w:val="center"/>
          </w:tcPr>
          <w:p w14:paraId="000C8007" w14:textId="5DF1D438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7A983B12" w14:textId="4F0F140C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E627</w:t>
            </w:r>
          </w:p>
        </w:tc>
        <w:tc>
          <w:tcPr>
            <w:tcW w:w="516" w:type="pct"/>
            <w:vAlign w:val="center"/>
          </w:tcPr>
          <w:p w14:paraId="3D1F1A07" w14:textId="551CE8E2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iTipoPint</w:t>
            </w:r>
          </w:p>
        </w:tc>
        <w:tc>
          <w:tcPr>
            <w:tcW w:w="902" w:type="pct"/>
            <w:vAlign w:val="center"/>
          </w:tcPr>
          <w:p w14:paraId="6D3642CD" w14:textId="77777777" w:rsidR="00113A5D" w:rsidRPr="00DE3D75" w:rsidRDefault="00113A5D" w:rsidP="00113A5D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Tipo de pintura</w:t>
            </w:r>
          </w:p>
        </w:tc>
        <w:tc>
          <w:tcPr>
            <w:tcW w:w="304" w:type="pct"/>
            <w:vAlign w:val="center"/>
          </w:tcPr>
          <w:p w14:paraId="55AD9E85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00A72B76" w14:textId="77777777" w:rsidR="00113A5D" w:rsidRPr="00DE3D75" w:rsidRDefault="00113A5D" w:rsidP="00113A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283B0ADC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7C1C6E37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9BD2695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Sólida</w:t>
            </w:r>
          </w:p>
          <w:p w14:paraId="187E0842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Metálica</w:t>
            </w:r>
          </w:p>
          <w:p w14:paraId="360F958F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Perla</w:t>
            </w:r>
          </w:p>
          <w:p w14:paraId="0EE950AA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4= Fosca</w:t>
            </w:r>
          </w:p>
          <w:p w14:paraId="27C848B3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9= Otro</w:t>
            </w:r>
          </w:p>
        </w:tc>
        <w:tc>
          <w:tcPr>
            <w:tcW w:w="443" w:type="pct"/>
            <w:vAlign w:val="center"/>
          </w:tcPr>
          <w:p w14:paraId="4999C4AE" w14:textId="18CECEB4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113A5D" w:rsidRPr="00DE3D75" w14:paraId="2579B637" w14:textId="77777777" w:rsidTr="00327D7B">
        <w:tc>
          <w:tcPr>
            <w:tcW w:w="302" w:type="pct"/>
            <w:vAlign w:val="center"/>
          </w:tcPr>
          <w:p w14:paraId="4DFD3CCB" w14:textId="128AE96E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07122824" w14:textId="1080E5B5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E628</w:t>
            </w:r>
          </w:p>
        </w:tc>
        <w:tc>
          <w:tcPr>
            <w:tcW w:w="516" w:type="pct"/>
            <w:vAlign w:val="center"/>
          </w:tcPr>
          <w:p w14:paraId="5E9AB23C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dDesTP</w:t>
            </w:r>
          </w:p>
        </w:tc>
        <w:tc>
          <w:tcPr>
            <w:tcW w:w="902" w:type="pct"/>
            <w:vAlign w:val="center"/>
          </w:tcPr>
          <w:p w14:paraId="6FB49ABC" w14:textId="77777777" w:rsidR="00113A5D" w:rsidRPr="00DE3D75" w:rsidRDefault="00113A5D" w:rsidP="00113A5D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Descripción del tipo de pintura</w:t>
            </w:r>
          </w:p>
        </w:tc>
        <w:tc>
          <w:tcPr>
            <w:tcW w:w="304" w:type="pct"/>
            <w:vAlign w:val="center"/>
          </w:tcPr>
          <w:p w14:paraId="7EA1108F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04053E4E" w14:textId="77777777" w:rsidR="00113A5D" w:rsidRPr="00DE3D75" w:rsidRDefault="00113A5D" w:rsidP="00113A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5833EFA8" w14:textId="04DE8EAB" w:rsidR="00113A5D" w:rsidRPr="00DE3D75" w:rsidRDefault="00733C63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4-1</w:t>
            </w:r>
            <w:r w:rsidR="00113A5D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06" w:type="pct"/>
            <w:vAlign w:val="center"/>
          </w:tcPr>
          <w:p w14:paraId="5B7DD825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1290" w:author="Newton Oller de Mello" w:date="2018-03-13T11:00:00Z">
              <w:r w:rsidRPr="00DE3D75">
                <w:rPr>
                  <w:rFonts w:ascii="Arial" w:hAnsi="Arial" w:cs="Arial"/>
                  <w:sz w:val="16"/>
                  <w:szCs w:val="16"/>
                </w:rPr>
                <w:t>1-1</w:t>
              </w:r>
            </w:ins>
          </w:p>
        </w:tc>
        <w:tc>
          <w:tcPr>
            <w:tcW w:w="1215" w:type="pct"/>
            <w:vAlign w:val="center"/>
          </w:tcPr>
          <w:p w14:paraId="05D9F4A9" w14:textId="5FA3D3E5" w:rsidR="00113A5D" w:rsidRPr="00DE3D75" w:rsidRDefault="00733C63" w:rsidP="00113A5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Referente al campo E627</w:t>
            </w:r>
          </w:p>
          <w:p w14:paraId="158BBC7B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“Sólida”</w:t>
            </w:r>
          </w:p>
          <w:p w14:paraId="2CCA804B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“Metálica”</w:t>
            </w:r>
          </w:p>
          <w:p w14:paraId="6FA88D44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“Perla”</w:t>
            </w:r>
          </w:p>
          <w:p w14:paraId="3040699B" w14:textId="77777777" w:rsidR="00113A5D" w:rsidRPr="00DE3D75" w:rsidRDefault="00113A5D" w:rsidP="00113A5D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4= “Fosca”</w:t>
            </w:r>
          </w:p>
          <w:p w14:paraId="32203B8C" w14:textId="3957A263" w:rsidR="00113A5D" w:rsidRPr="00DE3D75" w:rsidRDefault="00733C63" w:rsidP="00113A5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Si E627</w:t>
            </w:r>
            <w:r w:rsidR="00113A5D" w:rsidRPr="00DE3D75">
              <w:rPr>
                <w:rFonts w:ascii="Arial" w:eastAsia="Arial" w:hAnsi="Arial" w:cs="Arial"/>
                <w:sz w:val="16"/>
                <w:szCs w:val="16"/>
              </w:rPr>
              <w:t>= 9 describir el tipo de pintura</w:t>
            </w:r>
          </w:p>
        </w:tc>
        <w:tc>
          <w:tcPr>
            <w:tcW w:w="443" w:type="pct"/>
            <w:vAlign w:val="center"/>
          </w:tcPr>
          <w:p w14:paraId="19993457" w14:textId="3A60E49C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113A5D" w:rsidRPr="00DE3D75" w14:paraId="594001CA" w14:textId="77777777" w:rsidTr="00327D7B">
        <w:tc>
          <w:tcPr>
            <w:tcW w:w="302" w:type="pct"/>
            <w:vAlign w:val="center"/>
          </w:tcPr>
          <w:p w14:paraId="49500FD5" w14:textId="3D57836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1F7C2C88" w14:textId="3BF8FFF6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E629</w:t>
            </w:r>
          </w:p>
        </w:tc>
        <w:tc>
          <w:tcPr>
            <w:tcW w:w="516" w:type="pct"/>
            <w:vAlign w:val="center"/>
          </w:tcPr>
          <w:p w14:paraId="79C52230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1291"/>
            <w:r w:rsidRPr="00DE3D75">
              <w:rPr>
                <w:rFonts w:ascii="Arial" w:hAnsi="Arial" w:cs="Arial"/>
                <w:sz w:val="16"/>
                <w:szCs w:val="16"/>
              </w:rPr>
              <w:t>cTipVeh</w:t>
            </w:r>
            <w:commentRangeEnd w:id="1291"/>
            <w:r w:rsidRPr="00DE3D75">
              <w:rPr>
                <w:rStyle w:val="Refdecomentario"/>
                <w:rFonts w:ascii="Arial" w:hAnsi="Arial" w:cs="Arial"/>
              </w:rPr>
              <w:commentReference w:id="1291"/>
            </w:r>
          </w:p>
        </w:tc>
        <w:tc>
          <w:tcPr>
            <w:tcW w:w="902" w:type="pct"/>
            <w:vAlign w:val="center"/>
          </w:tcPr>
          <w:p w14:paraId="1ABD81E7" w14:textId="77777777" w:rsidR="00113A5D" w:rsidRPr="00DE3D75" w:rsidRDefault="00113A5D" w:rsidP="00113A5D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Tipo del vehículo</w:t>
            </w:r>
          </w:p>
        </w:tc>
        <w:tc>
          <w:tcPr>
            <w:tcW w:w="304" w:type="pct"/>
            <w:vAlign w:val="center"/>
          </w:tcPr>
          <w:p w14:paraId="732D3522" w14:textId="77777777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285C5EBA" w14:textId="77777777" w:rsidR="00113A5D" w:rsidRPr="00DE3D75" w:rsidRDefault="00113A5D" w:rsidP="00113A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7AAAC555" w14:textId="7D47CB04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06" w:type="pct"/>
            <w:vAlign w:val="center"/>
          </w:tcPr>
          <w:p w14:paraId="04613DD3" w14:textId="77777777" w:rsidR="00113A5D" w:rsidRPr="00DE3D75" w:rsidRDefault="00113A5D" w:rsidP="00113A5D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218D8984" w14:textId="77777777" w:rsidR="00113A5D" w:rsidRPr="00DE3D75" w:rsidRDefault="00113A5D" w:rsidP="00113A5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 xml:space="preserve">Utilizar </w:t>
            </w:r>
            <w:bookmarkStart w:id="1292" w:name="_Hlk505628584"/>
            <w:r w:rsidRPr="00DE3D75">
              <w:rPr>
                <w:rFonts w:ascii="Arial" w:eastAsia="Arial" w:hAnsi="Arial" w:cs="Arial"/>
                <w:sz w:val="16"/>
                <w:szCs w:val="16"/>
              </w:rPr>
              <w:t xml:space="preserve">tabla de codificaciones 9 del Departamento de Registro Vehicular </w:t>
            </w:r>
            <w:bookmarkEnd w:id="1292"/>
            <w:r w:rsidRPr="00DE3D75">
              <w:rPr>
                <w:rFonts w:ascii="Arial" w:eastAsia="Arial" w:hAnsi="Arial" w:cs="Arial"/>
                <w:sz w:val="16"/>
                <w:szCs w:val="16"/>
              </w:rPr>
              <w:t>(motocicleta, ómnibus, camión, carro, etc.)</w:t>
            </w:r>
          </w:p>
        </w:tc>
        <w:tc>
          <w:tcPr>
            <w:tcW w:w="443" w:type="pct"/>
            <w:vAlign w:val="center"/>
          </w:tcPr>
          <w:p w14:paraId="4DE159D4" w14:textId="50751E78" w:rsidR="00113A5D" w:rsidRPr="00DE3D75" w:rsidRDefault="00113A5D" w:rsidP="00113A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52B22" w:rsidRPr="00DE3D75" w14:paraId="4E48878A" w14:textId="77777777" w:rsidTr="00327D7B">
        <w:tc>
          <w:tcPr>
            <w:tcW w:w="302" w:type="pct"/>
            <w:vAlign w:val="center"/>
          </w:tcPr>
          <w:p w14:paraId="43A5E18C" w14:textId="49EFFF8B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4DCA7E3B" w14:textId="37007311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E630</w:t>
            </w:r>
          </w:p>
        </w:tc>
        <w:tc>
          <w:tcPr>
            <w:tcW w:w="516" w:type="pct"/>
            <w:vAlign w:val="center"/>
          </w:tcPr>
          <w:p w14:paraId="6C597D44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iCondVeh</w:t>
            </w:r>
          </w:p>
        </w:tc>
        <w:tc>
          <w:tcPr>
            <w:tcW w:w="902" w:type="pct"/>
            <w:vAlign w:val="center"/>
          </w:tcPr>
          <w:p w14:paraId="40277FC1" w14:textId="77777777" w:rsidR="00E52B22" w:rsidRPr="00DE3D75" w:rsidRDefault="00E52B22" w:rsidP="00E52B22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Condición del vehículo</w:t>
            </w:r>
          </w:p>
        </w:tc>
        <w:tc>
          <w:tcPr>
            <w:tcW w:w="304" w:type="pct"/>
            <w:vAlign w:val="center"/>
          </w:tcPr>
          <w:p w14:paraId="465CF83D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77AC0FED" w14:textId="77777777" w:rsidR="00E52B22" w:rsidRPr="00DE3D75" w:rsidRDefault="00E52B22" w:rsidP="00E52B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1EEBFA26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5DE851CE" w14:textId="77777777" w:rsidR="00E52B22" w:rsidRPr="00DE3D75" w:rsidRDefault="00E52B22" w:rsidP="00E52B22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497290C" w14:textId="77777777" w:rsidR="00E52B22" w:rsidRPr="00DE3D75" w:rsidRDefault="00E52B22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acabado</w:t>
            </w:r>
          </w:p>
          <w:p w14:paraId="260E89B4" w14:textId="77777777" w:rsidR="00E52B22" w:rsidRPr="00DE3D75" w:rsidRDefault="00E52B22" w:rsidP="00E52B22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semi-acabado</w:t>
            </w:r>
          </w:p>
          <w:p w14:paraId="16C577CA" w14:textId="77777777" w:rsidR="00E52B22" w:rsidRPr="00DE3D75" w:rsidRDefault="00E52B22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inacabado</w:t>
            </w:r>
          </w:p>
        </w:tc>
        <w:tc>
          <w:tcPr>
            <w:tcW w:w="443" w:type="pct"/>
            <w:vAlign w:val="center"/>
          </w:tcPr>
          <w:p w14:paraId="3091391B" w14:textId="201BBBA1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52B22" w:rsidRPr="00DE3D75" w14:paraId="68255535" w14:textId="77777777" w:rsidTr="00327D7B">
        <w:tc>
          <w:tcPr>
            <w:tcW w:w="302" w:type="pct"/>
            <w:vAlign w:val="center"/>
          </w:tcPr>
          <w:p w14:paraId="4F84A4F4" w14:textId="74F0157F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2EB90D18" w14:textId="274B369C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E631</w:t>
            </w:r>
          </w:p>
        </w:tc>
        <w:tc>
          <w:tcPr>
            <w:tcW w:w="516" w:type="pct"/>
            <w:vAlign w:val="center"/>
          </w:tcPr>
          <w:p w14:paraId="0C380D24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dDesCondVeh</w:t>
            </w:r>
          </w:p>
        </w:tc>
        <w:tc>
          <w:tcPr>
            <w:tcW w:w="902" w:type="pct"/>
            <w:vAlign w:val="center"/>
          </w:tcPr>
          <w:p w14:paraId="5D5CD320" w14:textId="77777777" w:rsidR="00E52B22" w:rsidRPr="00DE3D75" w:rsidRDefault="00E52B22" w:rsidP="00E52B22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Descripción de la condición de vehículo</w:t>
            </w:r>
          </w:p>
        </w:tc>
        <w:tc>
          <w:tcPr>
            <w:tcW w:w="304" w:type="pct"/>
            <w:vAlign w:val="center"/>
          </w:tcPr>
          <w:p w14:paraId="4D1C638B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55239B12" w14:textId="77777777" w:rsidR="00E52B22" w:rsidRPr="00DE3D75" w:rsidRDefault="00E52B22" w:rsidP="00E52B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5200D7A2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06" w:type="pct"/>
            <w:vAlign w:val="center"/>
          </w:tcPr>
          <w:p w14:paraId="055D3061" w14:textId="77777777" w:rsidR="00E52B22" w:rsidRPr="00DE3D75" w:rsidRDefault="00E52B22" w:rsidP="00E52B22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315BA80" w14:textId="26B65459" w:rsidR="00E52B22" w:rsidRPr="00DE3D75" w:rsidRDefault="00733C63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Referente al campo E630</w:t>
            </w:r>
          </w:p>
          <w:p w14:paraId="53A0A25B" w14:textId="77777777" w:rsidR="00E52B22" w:rsidRPr="00DE3D75" w:rsidRDefault="00E52B22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1= “acabado”</w:t>
            </w:r>
          </w:p>
          <w:p w14:paraId="54815F70" w14:textId="77777777" w:rsidR="00E52B22" w:rsidRPr="00DE3D75" w:rsidRDefault="00E52B22" w:rsidP="00E52B22">
            <w:pPr>
              <w:spacing w:line="0" w:lineRule="atLeast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2= “semi-acabado”</w:t>
            </w:r>
          </w:p>
          <w:p w14:paraId="0237387D" w14:textId="77777777" w:rsidR="00E52B22" w:rsidRPr="00DE3D75" w:rsidRDefault="00E52B22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3= “inacabado”</w:t>
            </w:r>
          </w:p>
        </w:tc>
        <w:tc>
          <w:tcPr>
            <w:tcW w:w="443" w:type="pct"/>
            <w:vAlign w:val="center"/>
          </w:tcPr>
          <w:p w14:paraId="1B7EBCFF" w14:textId="23BC03C4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E52B22" w:rsidRPr="00DE3D75" w14:paraId="543540CF" w14:textId="77777777" w:rsidTr="00327D7B">
        <w:tc>
          <w:tcPr>
            <w:tcW w:w="302" w:type="pct"/>
            <w:vAlign w:val="center"/>
          </w:tcPr>
          <w:p w14:paraId="7B42C989" w14:textId="701115D1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E5.4.2</w:t>
            </w:r>
          </w:p>
        </w:tc>
        <w:tc>
          <w:tcPr>
            <w:tcW w:w="253" w:type="pct"/>
            <w:vAlign w:val="center"/>
          </w:tcPr>
          <w:p w14:paraId="4C3A9391" w14:textId="0B7AB393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E632</w:t>
            </w:r>
          </w:p>
        </w:tc>
        <w:tc>
          <w:tcPr>
            <w:tcW w:w="516" w:type="pct"/>
            <w:vAlign w:val="center"/>
          </w:tcPr>
          <w:p w14:paraId="7E3BF2D2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dLotac</w:t>
            </w:r>
          </w:p>
        </w:tc>
        <w:tc>
          <w:tcPr>
            <w:tcW w:w="902" w:type="pct"/>
            <w:vAlign w:val="center"/>
          </w:tcPr>
          <w:p w14:paraId="5CDF57A0" w14:textId="77777777" w:rsidR="00E52B22" w:rsidRPr="00DE3D75" w:rsidRDefault="00E52B22" w:rsidP="00E52B22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Capacidad máxima de pasajeros</w:t>
            </w:r>
          </w:p>
        </w:tc>
        <w:tc>
          <w:tcPr>
            <w:tcW w:w="304" w:type="pct"/>
            <w:vAlign w:val="center"/>
          </w:tcPr>
          <w:p w14:paraId="7F318058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E610</w:t>
            </w:r>
          </w:p>
        </w:tc>
        <w:tc>
          <w:tcPr>
            <w:tcW w:w="304" w:type="pct"/>
            <w:vAlign w:val="center"/>
          </w:tcPr>
          <w:p w14:paraId="2915AD67" w14:textId="77777777" w:rsidR="00E52B22" w:rsidRPr="00DE3D75" w:rsidRDefault="00E52B22" w:rsidP="00E52B2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3FA9FE97" w14:textId="77777777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1-3</w:t>
            </w:r>
          </w:p>
        </w:tc>
        <w:tc>
          <w:tcPr>
            <w:tcW w:w="406" w:type="pct"/>
            <w:vAlign w:val="center"/>
          </w:tcPr>
          <w:p w14:paraId="7798CD34" w14:textId="77777777" w:rsidR="00E52B22" w:rsidRPr="00DE3D75" w:rsidRDefault="00E52B22" w:rsidP="00E52B22">
            <w:pPr>
              <w:spacing w:line="0" w:lineRule="atLeas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w w:val="89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C0548BD" w14:textId="77777777" w:rsidR="00E52B22" w:rsidRPr="00DE3D75" w:rsidRDefault="00E52B22" w:rsidP="00E52B2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Capacidad máxima de pasajeros sentados</w:t>
            </w:r>
          </w:p>
        </w:tc>
        <w:tc>
          <w:tcPr>
            <w:tcW w:w="443" w:type="pct"/>
            <w:vAlign w:val="center"/>
          </w:tcPr>
          <w:p w14:paraId="31C45673" w14:textId="53C834AC" w:rsidR="00E52B22" w:rsidRPr="00DE3D75" w:rsidRDefault="00E52B22" w:rsidP="00E52B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1A042689" w14:textId="77777777" w:rsidR="00B067CF" w:rsidRPr="00DE3D75" w:rsidRDefault="00B067CF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2F5E748A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55A98C0D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646EB838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069E32F6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7E15A915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200480CB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67CDB074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209DC87C" w14:textId="77777777" w:rsidR="00AE773A" w:rsidRPr="00DE3D75" w:rsidRDefault="00AE773A" w:rsidP="00AE773A">
      <w:pPr>
        <w:pStyle w:val="Sinespaciado"/>
        <w:rPr>
          <w:rFonts w:ascii="Arial" w:hAnsi="Arial" w:cs="Arial"/>
          <w:b/>
          <w:szCs w:val="16"/>
        </w:rPr>
      </w:pPr>
    </w:p>
    <w:p w14:paraId="2C470760" w14:textId="679216F2" w:rsidR="00B067CF" w:rsidRPr="00DE3D75" w:rsidRDefault="00876AD3" w:rsidP="00AE773A">
      <w:pPr>
        <w:pStyle w:val="Sinespaciado"/>
        <w:rPr>
          <w:rFonts w:ascii="Arial" w:hAnsi="Arial" w:cs="Arial"/>
          <w:b/>
          <w:szCs w:val="16"/>
        </w:rPr>
      </w:pPr>
      <w:r w:rsidRPr="00DE3D75">
        <w:rPr>
          <w:rFonts w:ascii="Arial" w:hAnsi="Arial" w:cs="Arial"/>
          <w:b/>
          <w:szCs w:val="16"/>
        </w:rPr>
        <w:lastRenderedPageBreak/>
        <w:t>E5.4.3.</w:t>
      </w:r>
      <w:r w:rsidRPr="00DE3D75">
        <w:rPr>
          <w:rFonts w:ascii="Arial" w:hAnsi="Arial" w:cs="Arial"/>
          <w:b/>
          <w:szCs w:val="16"/>
        </w:rPr>
        <w:tab/>
      </w:r>
      <w:r w:rsidRPr="00DE3D75">
        <w:rPr>
          <w:rFonts w:ascii="Arial" w:eastAsia="Calibri" w:hAnsi="Arial" w:cs="Arial"/>
          <w:b/>
        </w:rPr>
        <w:t>Sector de Seguros (E650-E6</w:t>
      </w:r>
      <w:r w:rsidR="000D607C" w:rsidRPr="00DE3D75">
        <w:rPr>
          <w:rFonts w:ascii="Arial" w:eastAsia="Calibri" w:hAnsi="Arial" w:cs="Arial"/>
          <w:b/>
        </w:rPr>
        <w:t>59</w:t>
      </w:r>
      <w:r w:rsidRPr="00DE3D75">
        <w:rPr>
          <w:rFonts w:ascii="Arial" w:eastAsia="Calibri" w:hAnsi="Arial" w:cs="Arial"/>
          <w:b/>
        </w:rPr>
        <w:t>)</w:t>
      </w:r>
    </w:p>
    <w:p w14:paraId="18A81B17" w14:textId="77777777" w:rsidR="00876AD3" w:rsidRPr="00DE3D75" w:rsidRDefault="00876AD3" w:rsidP="00AE773A">
      <w:pPr>
        <w:pStyle w:val="Sinespaciado"/>
        <w:rPr>
          <w:rFonts w:ascii="Arial" w:hAnsi="Arial" w:cs="Arial"/>
          <w:b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09"/>
        <w:gridCol w:w="1444"/>
        <w:gridCol w:w="2524"/>
        <w:gridCol w:w="851"/>
        <w:gridCol w:w="851"/>
        <w:gridCol w:w="991"/>
        <w:gridCol w:w="1136"/>
        <w:gridCol w:w="3400"/>
        <w:gridCol w:w="1240"/>
      </w:tblGrid>
      <w:tr w:rsidR="00876AD3" w:rsidRPr="00DE3D75" w14:paraId="6E940EEF" w14:textId="77777777" w:rsidTr="0059659B">
        <w:trPr>
          <w:trHeight w:val="512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0FA05063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14389745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16" w:type="pct"/>
            <w:shd w:val="clear" w:color="auto" w:fill="D5DCE4" w:themeFill="text2" w:themeFillTint="33"/>
            <w:vAlign w:val="center"/>
          </w:tcPr>
          <w:p w14:paraId="5A0FF979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902" w:type="pct"/>
            <w:shd w:val="clear" w:color="auto" w:fill="D5DCE4" w:themeFill="text2" w:themeFillTint="33"/>
            <w:vAlign w:val="center"/>
          </w:tcPr>
          <w:p w14:paraId="31E274C5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57A66CED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26ADA541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354" w:type="pct"/>
            <w:shd w:val="clear" w:color="auto" w:fill="D5DCE4" w:themeFill="text2" w:themeFillTint="33"/>
            <w:vAlign w:val="center"/>
          </w:tcPr>
          <w:p w14:paraId="6EA96A54" w14:textId="594ACD73" w:rsidR="00876AD3" w:rsidRPr="00DE3D75" w:rsidRDefault="003E221B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74610FCC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15" w:type="pct"/>
            <w:shd w:val="clear" w:color="auto" w:fill="D5DCE4" w:themeFill="text2" w:themeFillTint="33"/>
            <w:vAlign w:val="center"/>
          </w:tcPr>
          <w:p w14:paraId="4AA80BE8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2BDD946E" w14:textId="77777777" w:rsidR="00876AD3" w:rsidRPr="00DE3D75" w:rsidRDefault="00876AD3" w:rsidP="00AE7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0D607C" w:rsidRPr="00DE3D75" w14:paraId="52FB98AD" w14:textId="77777777" w:rsidTr="0059659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410DD1E6" w14:textId="379721F8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E5.4.3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4A3A2DC2" w14:textId="7A5C1B05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E650</w:t>
            </w:r>
          </w:p>
        </w:tc>
        <w:tc>
          <w:tcPr>
            <w:tcW w:w="516" w:type="pct"/>
            <w:shd w:val="clear" w:color="auto" w:fill="E7E6E6" w:themeFill="background2"/>
            <w:vAlign w:val="center"/>
          </w:tcPr>
          <w:p w14:paraId="34FA5713" w14:textId="6BBF83A4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gGrupSeg</w:t>
            </w:r>
          </w:p>
        </w:tc>
        <w:tc>
          <w:tcPr>
            <w:tcW w:w="902" w:type="pct"/>
            <w:shd w:val="clear" w:color="auto" w:fill="E7E6E6" w:themeFill="background2"/>
            <w:vAlign w:val="center"/>
          </w:tcPr>
          <w:p w14:paraId="02EB4774" w14:textId="2C3220B6" w:rsidR="000D607C" w:rsidRPr="00DE3D75" w:rsidRDefault="000D607C" w:rsidP="00AE773A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Grupo del Sector de Seguros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1720CE90" w14:textId="011DB9E8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E600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60A11E3D" w14:textId="5EDDED15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G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2011F649" w14:textId="77777777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6C22061D" w14:textId="772E8331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shd w:val="clear" w:color="auto" w:fill="E7E6E6" w:themeFill="background2"/>
            <w:vAlign w:val="center"/>
          </w:tcPr>
          <w:p w14:paraId="70517E31" w14:textId="5CD4CA54" w:rsidR="000D607C" w:rsidRPr="00DE3D75" w:rsidRDefault="000D607C" w:rsidP="00AE77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01632127" w14:textId="77777777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D607C" w:rsidRPr="00DE3D75" w14:paraId="232ED8A0" w14:textId="77777777" w:rsidTr="0059659B">
        <w:tc>
          <w:tcPr>
            <w:tcW w:w="302" w:type="pct"/>
            <w:vAlign w:val="center"/>
          </w:tcPr>
          <w:p w14:paraId="191D17F1" w14:textId="1F499032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E5.4.3</w:t>
            </w:r>
          </w:p>
        </w:tc>
        <w:tc>
          <w:tcPr>
            <w:tcW w:w="253" w:type="pct"/>
            <w:vAlign w:val="center"/>
          </w:tcPr>
          <w:p w14:paraId="0C2C377E" w14:textId="3067E904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E651</w:t>
            </w:r>
          </w:p>
        </w:tc>
        <w:tc>
          <w:tcPr>
            <w:tcW w:w="516" w:type="pct"/>
            <w:vAlign w:val="center"/>
          </w:tcPr>
          <w:p w14:paraId="1759A66E" w14:textId="461F87BF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dCodEmpSeg</w:t>
            </w:r>
          </w:p>
        </w:tc>
        <w:tc>
          <w:tcPr>
            <w:tcW w:w="902" w:type="pct"/>
            <w:vAlign w:val="center"/>
          </w:tcPr>
          <w:p w14:paraId="655292A4" w14:textId="687D4C4C" w:rsidR="000D607C" w:rsidRPr="00DE3D75" w:rsidRDefault="000D607C" w:rsidP="00AE773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Código de la Empresa de Seguros en la Superintendencia Nacional de Seguros</w:t>
            </w:r>
          </w:p>
        </w:tc>
        <w:tc>
          <w:tcPr>
            <w:tcW w:w="304" w:type="pct"/>
            <w:vAlign w:val="center"/>
          </w:tcPr>
          <w:p w14:paraId="2BD07EC3" w14:textId="593BC2B3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E650</w:t>
            </w:r>
          </w:p>
        </w:tc>
        <w:tc>
          <w:tcPr>
            <w:tcW w:w="304" w:type="pct"/>
            <w:vAlign w:val="center"/>
          </w:tcPr>
          <w:p w14:paraId="789BC8DE" w14:textId="59696DB4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0B75D82D" w14:textId="3F97742A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20</w:t>
            </w:r>
          </w:p>
        </w:tc>
        <w:tc>
          <w:tcPr>
            <w:tcW w:w="406" w:type="pct"/>
            <w:vAlign w:val="center"/>
          </w:tcPr>
          <w:p w14:paraId="42F2DCA3" w14:textId="12957B51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457DA16" w14:textId="2D2A2D7B" w:rsidR="000D607C" w:rsidRPr="00DE3D75" w:rsidRDefault="000D607C" w:rsidP="00AE77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19566A0B" w14:textId="77777777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D607C" w:rsidRPr="00DE3D75" w14:paraId="023BF514" w14:textId="77777777" w:rsidTr="000D607C">
        <w:trPr>
          <w:trHeight w:val="245"/>
        </w:trPr>
        <w:tc>
          <w:tcPr>
            <w:tcW w:w="302" w:type="pct"/>
            <w:vAlign w:val="center"/>
          </w:tcPr>
          <w:p w14:paraId="5739478B" w14:textId="5EA3B85E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E5.4.3</w:t>
            </w:r>
          </w:p>
        </w:tc>
        <w:tc>
          <w:tcPr>
            <w:tcW w:w="253" w:type="pct"/>
            <w:vAlign w:val="center"/>
          </w:tcPr>
          <w:p w14:paraId="4B7A7C08" w14:textId="7C34F799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E652</w:t>
            </w:r>
          </w:p>
        </w:tc>
        <w:tc>
          <w:tcPr>
            <w:tcW w:w="516" w:type="pct"/>
            <w:vAlign w:val="center"/>
          </w:tcPr>
          <w:p w14:paraId="34F52542" w14:textId="2A7F22B0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dCodPol</w:t>
            </w:r>
          </w:p>
        </w:tc>
        <w:tc>
          <w:tcPr>
            <w:tcW w:w="902" w:type="pct"/>
            <w:vAlign w:val="center"/>
          </w:tcPr>
          <w:p w14:paraId="3BA33376" w14:textId="314602B3" w:rsidR="000D607C" w:rsidRPr="00DE3D75" w:rsidRDefault="000D607C" w:rsidP="00AE773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Código de la póliza</w:t>
            </w:r>
          </w:p>
        </w:tc>
        <w:tc>
          <w:tcPr>
            <w:tcW w:w="304" w:type="pct"/>
            <w:vAlign w:val="center"/>
          </w:tcPr>
          <w:p w14:paraId="7EFA1193" w14:textId="49337996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E650</w:t>
            </w:r>
          </w:p>
        </w:tc>
        <w:tc>
          <w:tcPr>
            <w:tcW w:w="304" w:type="pct"/>
            <w:vAlign w:val="center"/>
          </w:tcPr>
          <w:p w14:paraId="5A814131" w14:textId="295CF510" w:rsidR="000D607C" w:rsidRPr="00DE3D75" w:rsidRDefault="000D607C" w:rsidP="00AE77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A</w:t>
            </w:r>
          </w:p>
        </w:tc>
        <w:tc>
          <w:tcPr>
            <w:tcW w:w="354" w:type="pct"/>
            <w:vAlign w:val="center"/>
          </w:tcPr>
          <w:p w14:paraId="2BAEDA55" w14:textId="145AECB8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20</w:t>
            </w:r>
          </w:p>
        </w:tc>
        <w:tc>
          <w:tcPr>
            <w:tcW w:w="406" w:type="pct"/>
            <w:vAlign w:val="center"/>
          </w:tcPr>
          <w:p w14:paraId="6DFAA713" w14:textId="2597F49D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3B39F43C" w14:textId="65E24D77" w:rsidR="000D607C" w:rsidRPr="00DE3D75" w:rsidRDefault="000D607C" w:rsidP="00AE77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395B64EF" w14:textId="77777777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0D607C" w:rsidRPr="00DE3D75" w14:paraId="131F0B8E" w14:textId="77777777" w:rsidTr="000D607C">
        <w:trPr>
          <w:trHeight w:val="278"/>
        </w:trPr>
        <w:tc>
          <w:tcPr>
            <w:tcW w:w="302" w:type="pct"/>
            <w:vAlign w:val="center"/>
          </w:tcPr>
          <w:p w14:paraId="5135A1FC" w14:textId="1B62EAB5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E5.4.3</w:t>
            </w:r>
          </w:p>
        </w:tc>
        <w:tc>
          <w:tcPr>
            <w:tcW w:w="253" w:type="pct"/>
            <w:vAlign w:val="center"/>
          </w:tcPr>
          <w:p w14:paraId="1194105A" w14:textId="3473E2E9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E653</w:t>
            </w:r>
          </w:p>
        </w:tc>
        <w:tc>
          <w:tcPr>
            <w:tcW w:w="516" w:type="pct"/>
            <w:vAlign w:val="center"/>
          </w:tcPr>
          <w:p w14:paraId="784401F7" w14:textId="1DF62F92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dVigPol</w:t>
            </w:r>
          </w:p>
        </w:tc>
        <w:tc>
          <w:tcPr>
            <w:tcW w:w="902" w:type="pct"/>
            <w:vAlign w:val="center"/>
          </w:tcPr>
          <w:p w14:paraId="640C668D" w14:textId="7102407C" w:rsidR="000D607C" w:rsidRPr="00DE3D75" w:rsidRDefault="000D607C" w:rsidP="00AE773A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Vigencia de la póliza</w:t>
            </w:r>
          </w:p>
        </w:tc>
        <w:tc>
          <w:tcPr>
            <w:tcW w:w="304" w:type="pct"/>
            <w:vAlign w:val="center"/>
          </w:tcPr>
          <w:p w14:paraId="4AC718F2" w14:textId="76906EC3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E650</w:t>
            </w:r>
          </w:p>
        </w:tc>
        <w:tc>
          <w:tcPr>
            <w:tcW w:w="304" w:type="pct"/>
            <w:vAlign w:val="center"/>
          </w:tcPr>
          <w:p w14:paraId="5314E111" w14:textId="39F9C93C" w:rsidR="000D607C" w:rsidRPr="00DE3D75" w:rsidRDefault="000D607C" w:rsidP="00AE773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N</w:t>
            </w:r>
          </w:p>
        </w:tc>
        <w:tc>
          <w:tcPr>
            <w:tcW w:w="354" w:type="pct"/>
            <w:vAlign w:val="center"/>
          </w:tcPr>
          <w:p w14:paraId="630B2B41" w14:textId="172B97C0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2p1</w:t>
            </w:r>
          </w:p>
        </w:tc>
        <w:tc>
          <w:tcPr>
            <w:tcW w:w="406" w:type="pct"/>
            <w:vAlign w:val="center"/>
          </w:tcPr>
          <w:p w14:paraId="3E8753E6" w14:textId="2A5540CB" w:rsidR="000D607C" w:rsidRPr="00DE3D75" w:rsidRDefault="000D607C" w:rsidP="00AE773A">
            <w:pPr>
              <w:spacing w:line="229" w:lineRule="exact"/>
              <w:jc w:val="center"/>
              <w:rPr>
                <w:rFonts w:ascii="Arial" w:eastAsia="Arial" w:hAnsi="Arial" w:cs="Arial"/>
                <w:w w:val="89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1-1</w:t>
            </w:r>
          </w:p>
        </w:tc>
        <w:tc>
          <w:tcPr>
            <w:tcW w:w="1215" w:type="pct"/>
            <w:vAlign w:val="center"/>
          </w:tcPr>
          <w:p w14:paraId="68AA7EFC" w14:textId="3074A0FA" w:rsidR="000D607C" w:rsidRPr="00DE3D75" w:rsidRDefault="000D607C" w:rsidP="00AE773A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Arial" w:hAnsi="Arial" w:cs="Arial"/>
                <w:sz w:val="16"/>
                <w:szCs w:val="16"/>
              </w:rPr>
              <w:t>Cantidad en años</w:t>
            </w:r>
          </w:p>
        </w:tc>
        <w:tc>
          <w:tcPr>
            <w:tcW w:w="443" w:type="pct"/>
            <w:vAlign w:val="center"/>
          </w:tcPr>
          <w:p w14:paraId="6FD680FB" w14:textId="77777777" w:rsidR="000D607C" w:rsidRPr="00DE3D75" w:rsidRDefault="000D607C" w:rsidP="00AE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423FE20" w14:textId="77777777" w:rsidR="00876AD3" w:rsidRPr="00DE3D75" w:rsidRDefault="00876AD3" w:rsidP="00AE773A">
      <w:pPr>
        <w:pStyle w:val="Sinespaciado"/>
        <w:rPr>
          <w:rFonts w:ascii="Arial" w:hAnsi="Arial" w:cs="Arial"/>
          <w:sz w:val="16"/>
          <w:szCs w:val="16"/>
        </w:rPr>
      </w:pPr>
    </w:p>
    <w:p w14:paraId="1C08735F" w14:textId="77777777" w:rsidR="00AC3188" w:rsidRPr="00DE3D75" w:rsidRDefault="00AC3188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0B3EC8F9" w14:textId="77777777" w:rsidR="00AC3188" w:rsidRPr="00DE3D75" w:rsidRDefault="00AC3188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0550632D" w14:textId="77777777" w:rsidR="000D607C" w:rsidRPr="00DE3D75" w:rsidRDefault="000D607C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464456A2" w14:textId="77777777" w:rsidR="00E52B22" w:rsidRPr="00DE3D75" w:rsidRDefault="00E52B22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46BC5A32" w14:textId="77777777" w:rsidR="00E52B22" w:rsidRPr="00DE3D75" w:rsidRDefault="00E52B22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42DD05BB" w14:textId="77777777" w:rsidR="00E52B22" w:rsidRPr="00DE3D75" w:rsidRDefault="00E52B22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77F96C58" w14:textId="77777777" w:rsidR="000D607C" w:rsidRPr="00DE3D75" w:rsidRDefault="000D607C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36BE523F" w14:textId="77777777" w:rsidR="000D607C" w:rsidRPr="00DE3D75" w:rsidRDefault="000D607C" w:rsidP="00B067CF">
      <w:pPr>
        <w:pStyle w:val="Sinespaciado"/>
        <w:rPr>
          <w:rFonts w:ascii="Arial" w:hAnsi="Arial" w:cs="Arial"/>
          <w:sz w:val="16"/>
          <w:szCs w:val="16"/>
        </w:rPr>
      </w:pPr>
    </w:p>
    <w:p w14:paraId="678EFB12" w14:textId="77777777" w:rsidR="00B067CF" w:rsidRPr="00DE3D75" w:rsidRDefault="00B067CF">
      <w:pPr>
        <w:pStyle w:val="Sinespaciado"/>
        <w:numPr>
          <w:ilvl w:val="0"/>
          <w:numId w:val="25"/>
        </w:numPr>
        <w:rPr>
          <w:rFonts w:ascii="Arial" w:hAnsi="Arial" w:cs="Arial"/>
          <w:b/>
          <w:szCs w:val="16"/>
        </w:rPr>
        <w:pPrChange w:id="1293" w:author="Newton Oller de Mello" w:date="2018-03-12T16:10:00Z">
          <w:pPr>
            <w:pStyle w:val="Sinespaciado"/>
            <w:numPr>
              <w:numId w:val="30"/>
            </w:numPr>
            <w:ind w:left="1068" w:hanging="708"/>
          </w:pPr>
        </w:pPrChange>
      </w:pPr>
      <w:r w:rsidRPr="00DE3D75">
        <w:rPr>
          <w:rFonts w:ascii="Arial" w:hAnsi="Arial" w:cs="Arial"/>
          <w:b/>
          <w:szCs w:val="16"/>
        </w:rPr>
        <w:t>Campos que describen los subtotales y totales de la transacción documentada (F001-F099)</w:t>
      </w:r>
    </w:p>
    <w:p w14:paraId="7342CCC2" w14:textId="77777777" w:rsidR="00B067CF" w:rsidRPr="00DE3D75" w:rsidRDefault="00B067CF" w:rsidP="00B067CF">
      <w:pPr>
        <w:rPr>
          <w:rFonts w:ascii="Arial" w:hAnsi="Arial" w:cs="Arial"/>
          <w:szCs w:val="16"/>
        </w:rPr>
      </w:pPr>
    </w:p>
    <w:p w14:paraId="64B62BE8" w14:textId="77777777" w:rsidR="00B067CF" w:rsidRPr="00DE3D75" w:rsidRDefault="00B067CF" w:rsidP="00B067CF">
      <w:pPr>
        <w:jc w:val="both"/>
        <w:rPr>
          <w:rFonts w:ascii="Arial" w:hAnsi="Arial" w:cs="Arial"/>
          <w:szCs w:val="16"/>
        </w:rPr>
      </w:pPr>
      <w:r w:rsidRPr="00DE3D75">
        <w:rPr>
          <w:rFonts w:ascii="Arial" w:hAnsi="Arial" w:cs="Arial"/>
          <w:szCs w:val="16"/>
        </w:rPr>
        <w:t xml:space="preserve">En consideración a la Resolución 347 del 2014 (Secretaría de Defensa del Consumidor-SEDECO). Las reglas de redondeo aplican a múltiplos de 50 Guaraníes de la siguiente manera: </w:t>
      </w:r>
    </w:p>
    <w:p w14:paraId="3BBF3FD1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33001B47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26235148" w14:textId="77777777" w:rsidR="00B067CF" w:rsidRPr="00DE3D75" w:rsidRDefault="00B067CF" w:rsidP="00B067CF">
      <w:pPr>
        <w:rPr>
          <w:rFonts w:ascii="Arial" w:hAnsi="Arial" w:cs="Arial"/>
          <w:szCs w:val="16"/>
        </w:rPr>
      </w:pPr>
      <w:r w:rsidRPr="00DE3D75">
        <w:rPr>
          <w:rFonts w:ascii="Arial" w:hAnsi="Arial" w:cs="Arial"/>
          <w:szCs w:val="16"/>
        </w:rPr>
        <w:t>Ejemplos: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701"/>
        <w:gridCol w:w="1276"/>
        <w:gridCol w:w="2126"/>
      </w:tblGrid>
      <w:tr w:rsidR="00B067CF" w:rsidRPr="00DE3D75" w14:paraId="272F35D6" w14:textId="77777777" w:rsidTr="00974DB0">
        <w:tc>
          <w:tcPr>
            <w:tcW w:w="1701" w:type="dxa"/>
            <w:vAlign w:val="center"/>
          </w:tcPr>
          <w:p w14:paraId="33F1EC82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Guaraníes</w:t>
            </w:r>
          </w:p>
        </w:tc>
        <w:tc>
          <w:tcPr>
            <w:tcW w:w="1276" w:type="dxa"/>
            <w:vAlign w:val="center"/>
          </w:tcPr>
          <w:p w14:paraId="630AF74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Redondeo</w:t>
            </w:r>
          </w:p>
        </w:tc>
        <w:tc>
          <w:tcPr>
            <w:tcW w:w="2126" w:type="dxa"/>
            <w:vAlign w:val="center"/>
          </w:tcPr>
          <w:p w14:paraId="36BDB75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Monto Redondeado</w:t>
            </w:r>
          </w:p>
        </w:tc>
      </w:tr>
      <w:tr w:rsidR="00B067CF" w:rsidRPr="00DE3D75" w14:paraId="5BB84DC5" w14:textId="77777777" w:rsidTr="00C94689">
        <w:tc>
          <w:tcPr>
            <w:tcW w:w="1701" w:type="dxa"/>
          </w:tcPr>
          <w:p w14:paraId="5931132E" w14:textId="77777777" w:rsidR="00B067CF" w:rsidRPr="00DE3D75" w:rsidRDefault="00B067CF" w:rsidP="00C94689">
            <w:pPr>
              <w:jc w:val="right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107.437</w:t>
            </w:r>
          </w:p>
        </w:tc>
        <w:tc>
          <w:tcPr>
            <w:tcW w:w="1276" w:type="dxa"/>
          </w:tcPr>
          <w:p w14:paraId="4AB9ADA4" w14:textId="77777777" w:rsidR="00B067CF" w:rsidRPr="00DE3D75" w:rsidRDefault="00B067CF" w:rsidP="00C94689">
            <w:pPr>
              <w:pStyle w:val="Sinespaciado"/>
              <w:jc w:val="center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37</w:t>
            </w:r>
          </w:p>
        </w:tc>
        <w:tc>
          <w:tcPr>
            <w:tcW w:w="2126" w:type="dxa"/>
          </w:tcPr>
          <w:p w14:paraId="504755ED" w14:textId="77777777" w:rsidR="00B067CF" w:rsidRPr="00DE3D75" w:rsidRDefault="00B067CF" w:rsidP="00C94689">
            <w:pPr>
              <w:pStyle w:val="Sinespaciado"/>
              <w:jc w:val="right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107.400</w:t>
            </w:r>
          </w:p>
        </w:tc>
      </w:tr>
      <w:tr w:rsidR="00B067CF" w:rsidRPr="00DE3D75" w14:paraId="1978D3B3" w14:textId="77777777" w:rsidTr="00C94689">
        <w:tc>
          <w:tcPr>
            <w:tcW w:w="1701" w:type="dxa"/>
          </w:tcPr>
          <w:p w14:paraId="488C7541" w14:textId="77777777" w:rsidR="00B067CF" w:rsidRPr="00DE3D75" w:rsidRDefault="00B067CF" w:rsidP="00C94689">
            <w:pPr>
              <w:jc w:val="right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47.789</w:t>
            </w:r>
          </w:p>
        </w:tc>
        <w:tc>
          <w:tcPr>
            <w:tcW w:w="1276" w:type="dxa"/>
          </w:tcPr>
          <w:p w14:paraId="4F7B0DA9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39</w:t>
            </w:r>
          </w:p>
        </w:tc>
        <w:tc>
          <w:tcPr>
            <w:tcW w:w="2126" w:type="dxa"/>
          </w:tcPr>
          <w:p w14:paraId="3EC7FE70" w14:textId="77777777" w:rsidR="00B067CF" w:rsidRPr="00DE3D75" w:rsidRDefault="00B067CF" w:rsidP="00C94689">
            <w:pPr>
              <w:jc w:val="right"/>
              <w:rPr>
                <w:rFonts w:ascii="Arial" w:hAnsi="Arial" w:cs="Arial"/>
                <w:szCs w:val="16"/>
              </w:rPr>
            </w:pPr>
            <w:r w:rsidRPr="00DE3D75">
              <w:rPr>
                <w:rFonts w:ascii="Arial" w:hAnsi="Arial" w:cs="Arial"/>
                <w:szCs w:val="16"/>
              </w:rPr>
              <w:t>47.750</w:t>
            </w:r>
          </w:p>
        </w:tc>
      </w:tr>
    </w:tbl>
    <w:p w14:paraId="4B5E38AB" w14:textId="77777777" w:rsidR="00B067CF" w:rsidRPr="00DE3D75" w:rsidRDefault="00B067CF" w:rsidP="00B067CF">
      <w:pPr>
        <w:rPr>
          <w:rFonts w:ascii="Arial" w:hAnsi="Arial" w:cs="Arial"/>
          <w:szCs w:val="16"/>
        </w:rPr>
      </w:pPr>
    </w:p>
    <w:p w14:paraId="78B0CC43" w14:textId="77777777" w:rsidR="00B067CF" w:rsidRPr="00DE3D75" w:rsidRDefault="00B067CF" w:rsidP="00B067CF">
      <w:pPr>
        <w:jc w:val="both"/>
        <w:rPr>
          <w:rFonts w:ascii="Arial" w:hAnsi="Arial" w:cs="Arial"/>
          <w:szCs w:val="16"/>
        </w:rPr>
      </w:pPr>
      <w:r w:rsidRPr="00DE3D75">
        <w:rPr>
          <w:rFonts w:ascii="Arial" w:hAnsi="Arial" w:cs="Arial"/>
          <w:szCs w:val="16"/>
          <w:u w:val="single"/>
        </w:rPr>
        <w:t>Observación:</w:t>
      </w:r>
      <w:r w:rsidRPr="00DE3D75">
        <w:rPr>
          <w:rFonts w:ascii="Arial" w:hAnsi="Arial" w:cs="Arial"/>
          <w:szCs w:val="16"/>
        </w:rPr>
        <w:t xml:space="preserve"> Para monedas extranjeras o cualquier otro cálculo que contenga decimales las reglas de validación van aceptar redondeos hasta más o menos 50 céntimos</w:t>
      </w:r>
    </w:p>
    <w:p w14:paraId="7BB69645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26AFC157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5"/>
        <w:gridCol w:w="711"/>
        <w:gridCol w:w="1447"/>
        <w:gridCol w:w="2521"/>
        <w:gridCol w:w="868"/>
        <w:gridCol w:w="691"/>
        <w:gridCol w:w="1133"/>
        <w:gridCol w:w="1133"/>
        <w:gridCol w:w="3403"/>
        <w:gridCol w:w="1240"/>
      </w:tblGrid>
      <w:tr w:rsidR="00B067CF" w:rsidRPr="00DE3D75" w14:paraId="10CEA073" w14:textId="77777777" w:rsidTr="00AC3188">
        <w:trPr>
          <w:trHeight w:val="627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  <w:hideMark/>
          </w:tcPr>
          <w:p w14:paraId="3F98EC37" w14:textId="50F1484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lastRenderedPageBreak/>
              <w:t>Gru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  <w:hideMark/>
          </w:tcPr>
          <w:p w14:paraId="68AACA0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17" w:type="pct"/>
            <w:shd w:val="clear" w:color="auto" w:fill="D5DCE4" w:themeFill="text2" w:themeFillTint="33"/>
            <w:vAlign w:val="center"/>
            <w:hideMark/>
          </w:tcPr>
          <w:p w14:paraId="7B1461E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901" w:type="pct"/>
            <w:shd w:val="clear" w:color="auto" w:fill="D5DCE4" w:themeFill="text2" w:themeFillTint="33"/>
            <w:vAlign w:val="center"/>
            <w:hideMark/>
          </w:tcPr>
          <w:p w14:paraId="57FCB714" w14:textId="55145B12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10" w:type="pct"/>
            <w:shd w:val="clear" w:color="auto" w:fill="D5DCE4" w:themeFill="text2" w:themeFillTint="33"/>
            <w:vAlign w:val="center"/>
            <w:hideMark/>
          </w:tcPr>
          <w:p w14:paraId="1508644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47" w:type="pct"/>
            <w:shd w:val="clear" w:color="auto" w:fill="D5DCE4" w:themeFill="text2" w:themeFillTint="33"/>
            <w:vAlign w:val="center"/>
            <w:hideMark/>
          </w:tcPr>
          <w:p w14:paraId="7DFC458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5204DD75" w14:textId="57D94306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hideMark/>
          </w:tcPr>
          <w:p w14:paraId="1FB0A401" w14:textId="77438EF3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16" w:type="pct"/>
            <w:shd w:val="clear" w:color="auto" w:fill="D5DCE4" w:themeFill="text2" w:themeFillTint="33"/>
            <w:vAlign w:val="center"/>
            <w:hideMark/>
          </w:tcPr>
          <w:p w14:paraId="56906D5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  <w:hideMark/>
          </w:tcPr>
          <w:p w14:paraId="7DBE83A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2256E57D" w14:textId="77777777" w:rsidTr="00327D7B">
        <w:trPr>
          <w:trHeight w:val="552"/>
        </w:trPr>
        <w:tc>
          <w:tcPr>
            <w:tcW w:w="302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EE2787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6F586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9E887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gTotSub</w:t>
            </w:r>
          </w:p>
        </w:tc>
        <w:tc>
          <w:tcPr>
            <w:tcW w:w="90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E6D192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de subtotales y totales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27D5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4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E7DD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F87A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8357D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D0ACC" w14:textId="522079F2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No informar si </w:t>
            </w:r>
            <w:del w:id="1294" w:author="Newton Oller de Mello" w:date="2018-03-13T11:03:00Z">
              <w:r w:rsidRPr="00DE3D75" w:rsidDel="009E31A4">
                <w:rPr>
                  <w:rFonts w:ascii="Arial" w:hAnsi="Arial" w:cs="Arial"/>
                  <w:sz w:val="16"/>
                  <w:szCs w:val="16"/>
                </w:rPr>
                <w:delText xml:space="preserve">D005 </w:delText>
              </w:r>
            </w:del>
            <w:ins w:id="1295" w:author="Newton Oller de Mello" w:date="2018-03-13T11:03:00Z">
              <w:r w:rsidRPr="00DE3D75">
                <w:rPr>
                  <w:rFonts w:ascii="Arial" w:hAnsi="Arial" w:cs="Arial"/>
                  <w:sz w:val="16"/>
                  <w:szCs w:val="16"/>
                </w:rPr>
                <w:t>C00</w:t>
              </w:r>
            </w:ins>
            <w:r w:rsidR="00974DB0" w:rsidRPr="00DE3D75">
              <w:rPr>
                <w:rFonts w:ascii="Arial" w:hAnsi="Arial" w:cs="Arial"/>
                <w:sz w:val="16"/>
                <w:szCs w:val="16"/>
              </w:rPr>
              <w:t>2</w:t>
            </w:r>
            <w:ins w:id="1296" w:author="Newton Oller de Mello" w:date="2018-03-13T11:0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= </w:t>
            </w:r>
            <w:r w:rsidR="00974DB0" w:rsidRPr="00DE3D75">
              <w:rPr>
                <w:rFonts w:ascii="Arial" w:hAnsi="Arial" w:cs="Arial"/>
                <w:sz w:val="16"/>
                <w:szCs w:val="16"/>
              </w:rPr>
              <w:t>08</w:t>
            </w:r>
            <w:del w:id="1297" w:author="Newton Oller de Mello" w:date="2018-03-13T11:03:00Z">
              <w:r w:rsidRPr="00DE3D75" w:rsidDel="009E31A4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ins w:id="1298" w:author="Newton Oller de Mello" w:date="2018-03-13T11:0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(Nota de Remisión Electr</w:t>
              </w:r>
            </w:ins>
            <w:ins w:id="1299" w:author="Newton Oller de Mello" w:date="2018-03-13T11:04:00Z">
              <w:r w:rsidRPr="00DE3D75">
                <w:rPr>
                  <w:rFonts w:ascii="Arial" w:hAnsi="Arial" w:cs="Arial"/>
                  <w:sz w:val="16"/>
                  <w:szCs w:val="16"/>
                </w:rPr>
                <w:t>ónica)</w:t>
              </w:r>
            </w:ins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242972" w14:textId="32DB2BA2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9B08C72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B58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53C4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379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dSubVExe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1D81" w14:textId="0D74B14A" w:rsidR="00327D7B" w:rsidRPr="00DE3D75" w:rsidRDefault="00353932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Subtotal de venta exenta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B78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865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D96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2D1B6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060F" w14:textId="7FCFC11F" w:rsidR="00327D7B" w:rsidRPr="00DE3D75" w:rsidRDefault="00327D7B" w:rsidP="00FD6480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Suma de todas las ocurrencias de E5</w:t>
            </w:r>
            <w:r w:rsidR="00FD6480" w:rsidRPr="00DE3D75">
              <w:rPr>
                <w:rFonts w:ascii="Arial" w:hAnsi="Arial" w:cs="Arial"/>
                <w:sz w:val="16"/>
                <w:szCs w:val="16"/>
              </w:rPr>
              <w:t>53</w:t>
            </w:r>
            <w:del w:id="1300" w:author="Newton Oller de Mello" w:date="2018-03-13T11:14:00Z">
              <w:r w:rsidRPr="00DE3D75" w:rsidDel="00093671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 xml:space="preserve"> (Valor total de la venta por ítem) cuando las ventas sean </w:t>
            </w:r>
            <w:r w:rsidRPr="00DE3D75">
              <w:rPr>
                <w:rFonts w:ascii="Arial" w:hAnsi="Arial" w:cs="Arial"/>
                <w:sz w:val="16"/>
                <w:szCs w:val="16"/>
                <w:rPrChange w:id="1301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exentas (E5</w:t>
            </w:r>
            <w:r w:rsidR="00FD6480" w:rsidRPr="00DE3D75">
              <w:rPr>
                <w:rFonts w:ascii="Arial" w:hAnsi="Arial" w:cs="Arial"/>
                <w:sz w:val="16"/>
                <w:szCs w:val="16"/>
              </w:rPr>
              <w:t>81</w:t>
            </w:r>
            <w:del w:id="1302" w:author="Newton Oller de Mello" w:date="2018-03-13T11:15:00Z">
              <w:r w:rsidRPr="00DE3D75" w:rsidDel="00093671">
                <w:rPr>
                  <w:rFonts w:ascii="Arial" w:hAnsi="Arial" w:cs="Arial"/>
                  <w:sz w:val="16"/>
                  <w:szCs w:val="16"/>
                  <w:rPrChange w:id="1303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delText>8</w:delText>
              </w:r>
            </w:del>
            <w:r w:rsidRPr="00DE3D75">
              <w:rPr>
                <w:rFonts w:ascii="Arial" w:hAnsi="Arial" w:cs="Arial"/>
                <w:sz w:val="16"/>
                <w:szCs w:val="16"/>
                <w:rPrChange w:id="1304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=3)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7092" w14:textId="4CB9152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99EC877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D17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E38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74D5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dSubVExo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FCB3" w14:textId="413AB3C4" w:rsidR="00327D7B" w:rsidRPr="00DE3D75" w:rsidRDefault="00353932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Subtotal de venta exonerada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396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8D69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FE7C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D94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3B5C" w14:textId="06482FFE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Suma de todas la</w:t>
            </w:r>
            <w:r w:rsidR="00144ED5" w:rsidRPr="00DE3D75">
              <w:rPr>
                <w:rFonts w:ascii="Arial" w:hAnsi="Arial" w:cs="Arial"/>
                <w:sz w:val="16"/>
                <w:szCs w:val="16"/>
              </w:rPr>
              <w:t>s ocurrencias de E553</w:t>
            </w:r>
            <w:del w:id="1305" w:author="Newton Oller de Mello" w:date="2018-03-13T11:14:00Z">
              <w:r w:rsidRPr="00DE3D75" w:rsidDel="00093671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 xml:space="preserve"> (Valor total de la venta por ítem) cuando las ventas sean </w:t>
            </w:r>
            <w:r w:rsidRPr="00DE3D75">
              <w:rPr>
                <w:rFonts w:ascii="Arial" w:hAnsi="Arial" w:cs="Arial"/>
                <w:sz w:val="16"/>
                <w:szCs w:val="16"/>
                <w:rPrChange w:id="1306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exoneradas (E5</w:t>
            </w:r>
            <w:r w:rsidR="00144ED5" w:rsidRPr="00DE3D75">
              <w:rPr>
                <w:rFonts w:ascii="Arial" w:hAnsi="Arial" w:cs="Arial"/>
                <w:sz w:val="16"/>
                <w:szCs w:val="16"/>
              </w:rPr>
              <w:t>81</w:t>
            </w:r>
            <w:del w:id="1307" w:author="Newton Oller de Mello" w:date="2018-03-13T11:16:00Z">
              <w:r w:rsidRPr="00DE3D75" w:rsidDel="00093671">
                <w:rPr>
                  <w:rFonts w:ascii="Arial" w:hAnsi="Arial" w:cs="Arial"/>
                  <w:sz w:val="16"/>
                  <w:szCs w:val="16"/>
                  <w:rPrChange w:id="1308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delText>8</w:delText>
              </w:r>
            </w:del>
            <w:r w:rsidRPr="00DE3D75">
              <w:rPr>
                <w:rFonts w:ascii="Arial" w:hAnsi="Arial" w:cs="Arial"/>
                <w:sz w:val="16"/>
                <w:szCs w:val="16"/>
                <w:rPrChange w:id="1309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=2)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10D6" w14:textId="44F95B2F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6D7D2F2F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7EA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FDB0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F004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7A25" w14:textId="5869340C" w:rsidR="00327D7B" w:rsidRPr="00DE3D75" w:rsidRDefault="00353932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SubVIva5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D40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Subtotal de venta con IVA incluido a la tasa 5%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E53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524B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C7C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466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B61A" w14:textId="09948269" w:rsidR="00327D7B" w:rsidRPr="00DE3D75" w:rsidRDefault="00327D7B" w:rsidP="00327D7B">
            <w:pPr>
              <w:pStyle w:val="Sinespaciado"/>
              <w:rPr>
                <w:ins w:id="1310" w:author="Newton Oller de Mello" w:date="2018-03-13T14:05:00Z"/>
                <w:rFonts w:ascii="Arial" w:hAnsi="Arial" w:cs="Arial"/>
                <w:sz w:val="16"/>
                <w:szCs w:val="16"/>
              </w:rPr>
            </w:pPr>
            <w:ins w:id="1311" w:author="Newton Oller de Mello" w:date="2018-03-13T13:59:00Z">
              <w:r w:rsidRPr="00DE3D75">
                <w:rPr>
                  <w:rFonts w:ascii="Arial" w:hAnsi="Arial" w:cs="Arial"/>
                  <w:sz w:val="16"/>
                  <w:szCs w:val="16"/>
                </w:rPr>
                <w:t>Si D005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1312" w:author="Newton Oller de Mello" w:date="2018-03-13T13:59:00Z">
              <w:r w:rsidRPr="00DE3D75">
                <w:rPr>
                  <w:rFonts w:ascii="Arial" w:hAnsi="Arial" w:cs="Arial"/>
                  <w:sz w:val="16"/>
                  <w:szCs w:val="16"/>
                </w:rPr>
                <w:t>=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1313" w:author="Newton Oller de Mello" w:date="2018-03-13T13:59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1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Suma</w:t>
            </w:r>
            <w:r w:rsidR="00B57823" w:rsidRPr="00DE3D75">
              <w:rPr>
                <w:rFonts w:ascii="Arial" w:hAnsi="Arial" w:cs="Arial"/>
                <w:sz w:val="16"/>
                <w:szCs w:val="16"/>
              </w:rPr>
              <w:t xml:space="preserve"> de todas las ocurrencias de E553</w:t>
            </w:r>
            <w:del w:id="1314" w:author="Newton Oller de Mello" w:date="2018-03-13T11:15:00Z">
              <w:r w:rsidRPr="00DE3D75" w:rsidDel="00093671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 xml:space="preserve"> (Valor total de la venta por ítem) cuando las ventas sean a la tasa del 5% </w:t>
            </w:r>
            <w:r w:rsidRPr="00DE3D75">
              <w:rPr>
                <w:rFonts w:ascii="Arial" w:hAnsi="Arial" w:cs="Arial"/>
                <w:sz w:val="16"/>
                <w:szCs w:val="16"/>
                <w:rPrChange w:id="1315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(E5</w:t>
            </w:r>
            <w:r w:rsidR="00B57823" w:rsidRPr="00DE3D75">
              <w:rPr>
                <w:rFonts w:ascii="Arial" w:hAnsi="Arial" w:cs="Arial"/>
                <w:sz w:val="16"/>
                <w:szCs w:val="16"/>
              </w:rPr>
              <w:t>85</w:t>
            </w:r>
            <w:del w:id="1316" w:author="Newton Oller de Mello" w:date="2018-03-13T13:59:00Z">
              <w:r w:rsidRPr="00DE3D75" w:rsidDel="002A1072">
                <w:rPr>
                  <w:rFonts w:ascii="Arial" w:hAnsi="Arial" w:cs="Arial"/>
                  <w:sz w:val="16"/>
                  <w:szCs w:val="16"/>
                  <w:rPrChange w:id="1317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delText>8</w:delText>
              </w:r>
            </w:del>
            <w:r w:rsidRPr="00DE3D75">
              <w:rPr>
                <w:rFonts w:ascii="Arial" w:hAnsi="Arial" w:cs="Arial"/>
                <w:sz w:val="16"/>
                <w:szCs w:val="16"/>
                <w:rPrChange w:id="1318" w:author="Newton Oller de Mello" w:date="2018-03-13T14:40:00Z">
                  <w:rPr>
                    <w:rFonts w:ascii="Arial" w:hAnsi="Arial" w:cs="Arial"/>
                    <w:sz w:val="16"/>
                    <w:szCs w:val="16"/>
                    <w:highlight w:val="green"/>
                  </w:rPr>
                </w:rPrChange>
              </w:rPr>
              <w:t>=</w:t>
            </w:r>
            <w:ins w:id="1319" w:author="Newton Oller de Mello" w:date="2018-03-13T13:59:00Z">
              <w:r w:rsidRPr="00DE3D75">
                <w:rPr>
                  <w:rFonts w:ascii="Arial" w:hAnsi="Arial" w:cs="Arial"/>
                  <w:sz w:val="16"/>
                  <w:szCs w:val="16"/>
                  <w:rPrChange w:id="1320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5%</w:t>
              </w:r>
            </w:ins>
            <w:del w:id="1321" w:author="Newton Oller de Mello" w:date="2018-03-13T13:59:00Z">
              <w:r w:rsidRPr="00DE3D75" w:rsidDel="002A1072">
                <w:rPr>
                  <w:rFonts w:ascii="Arial" w:hAnsi="Arial" w:cs="Arial"/>
                  <w:sz w:val="16"/>
                  <w:szCs w:val="16"/>
                  <w:rPrChange w:id="1322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delText xml:space="preserve">1), y </w:delText>
              </w:r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(E520=</w:delText>
              </w:r>
              <w:r w:rsidRPr="00DE3D75" w:rsidDel="002A1072">
                <w:rPr>
                  <w:rFonts w:ascii="Arial" w:hAnsi="Arial" w:cs="Arial"/>
                  <w:color w:val="FFFFFF" w:themeColor="background1"/>
                  <w:sz w:val="16"/>
                  <w:szCs w:val="16"/>
                </w:rPr>
                <w:delText>XX</w:delText>
              </w:r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)</w:delText>
              </w:r>
            </w:del>
            <w:ins w:id="1323" w:author="Newton Oller de Mello" w:date="2018-03-13T13:59:00Z">
              <w:r w:rsidRPr="00DE3D75">
                <w:rPr>
                  <w:rFonts w:ascii="Arial" w:hAnsi="Arial" w:cs="Arial"/>
                  <w:sz w:val="16"/>
                  <w:szCs w:val="16"/>
                </w:rPr>
                <w:t>)</w:t>
              </w:r>
            </w:ins>
          </w:p>
          <w:p w14:paraId="7C5990EF" w14:textId="725B5816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24" w:author="Newton Oller de Mello" w:date="2018-03-13T14:05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25" w:author="Newton Oller de Mello" w:date="2018-03-13T14:05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27FF" w14:textId="075F0A88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D484F79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E33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7BB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F005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138B" w14:textId="7DEBD97D" w:rsidR="00327D7B" w:rsidRPr="00DE3D75" w:rsidRDefault="00353932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SubVIva10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AE70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Subtotal de venta con IVA incluido a la tasa 10%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CABE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9C8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1DFD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490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CE118" w14:textId="565C8BE9" w:rsidR="00327D7B" w:rsidRPr="00DE3D75" w:rsidRDefault="00327D7B" w:rsidP="00327D7B">
            <w:pPr>
              <w:pStyle w:val="Sinespaciado"/>
              <w:rPr>
                <w:ins w:id="1326" w:author="Newton Oller de Mello" w:date="2018-03-13T14:06:00Z"/>
                <w:rFonts w:ascii="Arial" w:hAnsi="Arial" w:cs="Arial"/>
                <w:sz w:val="16"/>
                <w:szCs w:val="16"/>
              </w:rPr>
            </w:pPr>
            <w:ins w:id="1327" w:author="Newton Oller de Mello" w:date="2018-03-13T14:01:00Z">
              <w:r w:rsidRPr="00DE3D75">
                <w:rPr>
                  <w:rFonts w:ascii="Arial" w:hAnsi="Arial" w:cs="Arial"/>
                  <w:sz w:val="16"/>
                  <w:szCs w:val="16"/>
                </w:rPr>
                <w:t>Si D005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1328" w:author="Newton Oller de Mello" w:date="2018-03-13T14:01:00Z">
              <w:r w:rsidRPr="00DE3D75">
                <w:rPr>
                  <w:rFonts w:ascii="Arial" w:hAnsi="Arial" w:cs="Arial"/>
                  <w:sz w:val="16"/>
                  <w:szCs w:val="16"/>
                </w:rPr>
                <w:t>=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1329" w:author="Newton Oller de Mello" w:date="2018-03-13T14:01:00Z">
              <w:r w:rsidRPr="00DE3D75">
                <w:rPr>
                  <w:rFonts w:ascii="Arial" w:hAnsi="Arial" w:cs="Arial"/>
                  <w:sz w:val="16"/>
                  <w:szCs w:val="16"/>
                </w:rPr>
                <w:t>1 Suma de todas las ocurrencias de E5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>53</w:t>
            </w:r>
            <w:ins w:id="1330" w:author="Newton Oller de Mello" w:date="2018-03-13T14:0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(Valor total de la venta por ítem) cuando las ventas sean a la tasa del 10% </w:t>
              </w:r>
              <w:r w:rsidRPr="00DE3D75">
                <w:rPr>
                  <w:rFonts w:ascii="Arial" w:hAnsi="Arial" w:cs="Arial"/>
                  <w:sz w:val="16"/>
                  <w:szCs w:val="16"/>
                  <w:rPrChange w:id="1331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(E5</w:t>
              </w:r>
            </w:ins>
            <w:r w:rsidR="00B57823" w:rsidRPr="00DE3D75">
              <w:rPr>
                <w:rFonts w:ascii="Arial" w:hAnsi="Arial" w:cs="Arial"/>
                <w:sz w:val="16"/>
                <w:szCs w:val="16"/>
              </w:rPr>
              <w:t>85</w:t>
            </w:r>
            <w:ins w:id="1332" w:author="Newton Oller de Mello" w:date="2018-03-13T14:01:00Z">
              <w:r w:rsidRPr="00DE3D75">
                <w:rPr>
                  <w:rFonts w:ascii="Arial" w:hAnsi="Arial" w:cs="Arial"/>
                  <w:sz w:val="16"/>
                  <w:szCs w:val="16"/>
                  <w:rPrChange w:id="1333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=10%</w:t>
              </w:r>
              <w:r w:rsidRPr="00DE3D75">
                <w:rPr>
                  <w:rFonts w:ascii="Arial" w:hAnsi="Arial" w:cs="Arial"/>
                  <w:sz w:val="16"/>
                  <w:szCs w:val="16"/>
                </w:rPr>
                <w:t>)</w:t>
              </w:r>
            </w:ins>
            <w:del w:id="1334" w:author="Newton Oller de Mello" w:date="2018-03-13T14:01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Suma de todas las ocurrencias de E51</w:delText>
              </w:r>
            </w:del>
            <w:del w:id="1335" w:author="Newton Oller de Mello" w:date="2018-03-13T13:56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del w:id="1336" w:author="Newton Oller de Mello" w:date="2018-03-13T14:01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 xml:space="preserve"> (Valor total de la venta por ítem) cuando las ventas sean a la tasa del 10% (E51</w:delText>
              </w:r>
            </w:del>
            <w:del w:id="1337" w:author="Newton Oller de Mello" w:date="2018-03-13T13:56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8</w:delText>
              </w:r>
            </w:del>
            <w:del w:id="1338" w:author="Newton Oller de Mello" w:date="2018-03-13T14:01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=1), y (E520=</w:delText>
              </w:r>
              <w:r w:rsidRPr="00DE3D75" w:rsidDel="002A1072">
                <w:rPr>
                  <w:rFonts w:ascii="Arial" w:hAnsi="Arial" w:cs="Arial"/>
                  <w:color w:val="FFFFFF" w:themeColor="background1"/>
                  <w:sz w:val="16"/>
                  <w:szCs w:val="16"/>
                </w:rPr>
                <w:delText>XX</w:delText>
              </w:r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)</w:delText>
              </w:r>
            </w:del>
          </w:p>
          <w:p w14:paraId="430806DE" w14:textId="01DCE0DE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39" w:author="Newton Oller de Mello" w:date="2018-03-13T14:0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40" w:author="Newton Oller de Mello" w:date="2018-03-13T14:0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5B53" w14:textId="4ABE3BAB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D63AD8C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CA5F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6A31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B9ECF" w14:textId="102BA4A6" w:rsidR="00327D7B" w:rsidRPr="00DE3D75" w:rsidRDefault="00353932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SubVISC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5035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Subtotal de venta ISC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AF0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CC570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1302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0BD8" w14:textId="7777777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2853" w14:textId="7B818BCD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Suma de todas las ocurrencias </w:t>
            </w:r>
            <w:r w:rsidR="00B57823" w:rsidRPr="00DE3D75">
              <w:rPr>
                <w:rFonts w:ascii="Arial" w:hAnsi="Arial" w:cs="Arial"/>
                <w:sz w:val="16"/>
                <w:szCs w:val="16"/>
              </w:rPr>
              <w:t>de E553</w:t>
            </w:r>
            <w:del w:id="1341" w:author="Newton Oller de Mello" w:date="2018-03-13T14:02:00Z">
              <w:r w:rsidRPr="00DE3D75" w:rsidDel="002A1072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 xml:space="preserve"> (Valor total de la venta por ítem) </w:t>
            </w:r>
            <w:ins w:id="1342" w:author="Newton Oller de Mello" w:date="2018-03-13T14:04:00Z">
              <w:r w:rsidRPr="00DE3D75">
                <w:rPr>
                  <w:rFonts w:ascii="Arial" w:hAnsi="Arial" w:cs="Arial"/>
                  <w:sz w:val="16"/>
                  <w:szCs w:val="16"/>
                </w:rPr>
                <w:t>si D005=2,3,4 o 5.</w:t>
              </w:r>
            </w:ins>
          </w:p>
          <w:p w14:paraId="421FBD3D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Regla general</w:t>
            </w:r>
            <w:r w:rsidRPr="00DE3D75">
              <w:rPr>
                <w:rFonts w:ascii="Arial" w:hAnsi="Arial" w:cs="Arial"/>
                <w:sz w:val="16"/>
                <w:szCs w:val="16"/>
              </w:rPr>
              <w:t>: Precio de venta en fábrica excluido el propio impuesto y el IVA</w:t>
            </w:r>
          </w:p>
          <w:p w14:paraId="56AB92C4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Importaciones: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Valor aduanero adicionado los impuestos aduaneros y excluidos el propio impuesto y el IVA</w:t>
            </w:r>
          </w:p>
          <w:p w14:paraId="0F2A5F98" w14:textId="77777777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  <w:u w:val="single"/>
              </w:rPr>
              <w:t>Combustibles: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Precio de venta al público que establezca el Poder Ejecutivo</w:t>
            </w:r>
          </w:p>
          <w:p w14:paraId="55058011" w14:textId="22128EEA" w:rsidR="00327D7B" w:rsidRPr="00DE3D75" w:rsidRDefault="00327D7B" w:rsidP="00327D7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43" w:author="Newton Oller de Mello" w:date="2018-03-13T14:06:00Z">
              <w:r w:rsidRPr="00DE3D75">
                <w:rPr>
                  <w:rFonts w:ascii="Arial" w:hAnsi="Arial" w:cs="Arial"/>
                  <w:sz w:val="16"/>
                  <w:szCs w:val="16"/>
                </w:rPr>
                <w:t>No debe existir el campo si D005 =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FF44" w14:textId="53C23A67" w:rsidR="00327D7B" w:rsidRPr="00DE3D75" w:rsidRDefault="00327D7B" w:rsidP="00327D7B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2C237AD1" w14:textId="77777777" w:rsidTr="00327D7B">
        <w:trPr>
          <w:trHeight w:val="545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FF42" w14:textId="1156E228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6CBA" w14:textId="4D2EDF6A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F007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0F09" w14:textId="0664AA0D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dTotVtasDesc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A297" w14:textId="3D4C5112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Total de la venta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37EC" w14:textId="468B15BD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33FE" w14:textId="60CDBBD0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A09F" w14:textId="4FAB17B1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A54A" w14:textId="71B8C82D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4F3F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Cuando D005 = 1 corresponde a la suma de los subtotales de venta (F002, F003, F004 y F005)</w:t>
            </w:r>
          </w:p>
          <w:p w14:paraId="5493E432" w14:textId="49C1091D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Cuando D005 = 2, 3, 4, 5 corresponde a F006</w:t>
            </w:r>
            <w:del w:id="1344" w:author="Newton Oller de Mello" w:date="2018-03-13T14:08:00Z">
              <w:r w:rsidRPr="00DE3D75" w:rsidDel="0096383F">
                <w:rPr>
                  <w:rFonts w:ascii="Arial" w:hAnsi="Arial" w:cs="Arial"/>
                  <w:sz w:val="16"/>
                  <w:szCs w:val="16"/>
                </w:rPr>
                <w:delText>Cuando D005 = 02, 03, 04, 05 corresponde a F006</w:delText>
              </w:r>
            </w:del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3A9D" w14:textId="0D87869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79BBF7CD" w14:textId="77777777" w:rsidTr="00344023">
        <w:trPr>
          <w:trHeight w:val="343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7DF15" w14:textId="1A3DB8E8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F368" w14:textId="4CEB5620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F008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C142" w14:textId="06B030ED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dTotDesc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F112" w14:textId="3051A64D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Total Descuento por ítem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0F31" w14:textId="4765B1C6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1817F" w14:textId="2361DA4D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D5E7" w14:textId="7C008433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E6FE" w14:textId="3ADC9CA0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ins w:id="1345" w:author="Newton Oller de Mello" w:date="2018-03-13T14:10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del w:id="1346" w:author="Newton Oller de Mello" w:date="2018-03-13T14:10:00Z">
              <w:r w:rsidRPr="00DE3D75" w:rsidDel="0096383F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83A7" w14:textId="3C7188F5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Suma de todos los descuentos por ítem E552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6E4A" w14:textId="6A9FE8E2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6CFC5FD4" w14:textId="77777777" w:rsidTr="00344023">
        <w:trPr>
          <w:trHeight w:val="264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FC2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239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F009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ABD4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dCRed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B889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 de redondeo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356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EE97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CA7C" w14:textId="285E9C61" w:rsidR="00221E08" w:rsidRPr="00DE3D75" w:rsidRDefault="003067F0" w:rsidP="003067F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2-3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04C" w14:textId="5A3CA9ED" w:rsidR="00221E08" w:rsidRPr="00DE3D75" w:rsidRDefault="002F1996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</w:t>
            </w:r>
            <w:del w:id="1347" w:author="Newton Oller de Mello" w:date="2018-03-13T14:10:00Z">
              <w:r w:rsidR="00221E08" w:rsidRPr="00DE3D75" w:rsidDel="0096383F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="00221E08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FE66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Conforme regla de redondeo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7AB" w14:textId="3B8EA396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3B654997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3783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5AD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5B39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dTotPDR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877B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Total a pagar con descuentos y redondeos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3134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8896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9D29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105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4AAE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Corresponde al cálculo aritmético</w:t>
            </w:r>
            <w:ins w:id="1348" w:author="Newton Oller de Mello" w:date="2018-03-13T14:1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</w:p>
          <w:p w14:paraId="56691A18" w14:textId="26C4A643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F007 – F008 – F009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FCEA" w14:textId="6218606E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5D109B3A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029E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3C4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F011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DB5F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dLIva5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81FB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Liquidación del IVA a la tasa del 5%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7C68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964C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A679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20A9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CFC8" w14:textId="269BABF5" w:rsidR="00221E08" w:rsidRPr="00DE3D75" w:rsidRDefault="00221E08" w:rsidP="00221E08">
            <w:pPr>
              <w:pStyle w:val="Sinespaciado"/>
              <w:rPr>
                <w:ins w:id="1349" w:author="Newton Oller de Mello" w:date="2018-03-13T14:41:00Z"/>
                <w:rFonts w:ascii="Arial" w:hAnsi="Arial" w:cs="Arial"/>
                <w:sz w:val="16"/>
                <w:szCs w:val="16"/>
              </w:rPr>
            </w:pPr>
            <w:ins w:id="1350" w:author="Newton Oller de Mello" w:date="2018-03-13T14:37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Suma de todas las ocurrencias de 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E587</w:t>
            </w:r>
            <w:ins w:id="1351" w:author="Newton Oller de Mello" w:date="2018-03-13T14:37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</w:t>
              </w:r>
            </w:ins>
            <w:ins w:id="1352" w:author="Newton Oller de Mello" w:date="2018-03-13T14:38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Monto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IVA por</w:t>
            </w:r>
            <w:ins w:id="1353" w:author="Newton Oller de Mello" w:date="2018-03-13T14:37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ítem)</w:t>
              </w:r>
            </w:ins>
            <w:ins w:id="1354" w:author="Newton Oller de Mello" w:date="2018-03-13T14:39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cuando las ventas sean a la tasa del 5% </w:t>
              </w:r>
              <w:r w:rsidRPr="00DE3D75">
                <w:rPr>
                  <w:rFonts w:ascii="Arial" w:hAnsi="Arial" w:cs="Arial"/>
                  <w:sz w:val="16"/>
                  <w:szCs w:val="16"/>
                  <w:rPrChange w:id="1355" w:author="Newton Oller de Mello" w:date="2018-03-13T14:40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(E5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85</w:t>
            </w:r>
            <w:ins w:id="1356" w:author="Newton Oller de Mello" w:date="2018-03-13T14:39:00Z">
              <w:r w:rsidRPr="00DE3D75">
                <w:rPr>
                  <w:rFonts w:ascii="Arial" w:hAnsi="Arial" w:cs="Arial"/>
                  <w:sz w:val="16"/>
                  <w:szCs w:val="16"/>
                  <w:rPrChange w:id="1357" w:author="Newton Oller de Mello" w:date="2018-03-13T14:39:00Z"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rPrChange>
                </w:rPr>
                <w:t>=5%</w:t>
              </w:r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) </w:t>
              </w:r>
            </w:ins>
            <w:del w:id="1358" w:author="Newton Oller de Mello" w:date="2018-03-13T14:37:00Z">
              <w:r w:rsidRPr="00DE3D75" w:rsidDel="00010845">
                <w:rPr>
                  <w:rFonts w:ascii="Arial" w:hAnsi="Arial" w:cs="Arial"/>
                  <w:sz w:val="16"/>
                  <w:szCs w:val="16"/>
                </w:rPr>
                <w:delText>Corresponde al cálculo aritmético F004/21</w:delText>
              </w:r>
            </w:del>
          </w:p>
          <w:p w14:paraId="5B160D44" w14:textId="7B1834C3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59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60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C4AA" w14:textId="77519EA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1CF3F3DF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E872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383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E89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dLiva10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4C7D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Liquidación del IVA a la tasa del 10%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2A81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819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3DF7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FF9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8CBD" w14:textId="5CFE4A2C" w:rsidR="00221E08" w:rsidRPr="00DE3D75" w:rsidRDefault="00221E08" w:rsidP="00221E08">
            <w:pPr>
              <w:pStyle w:val="Sinespaciado"/>
              <w:rPr>
                <w:ins w:id="1361" w:author="Newton Oller de Mello" w:date="2018-03-13T14:41:00Z"/>
                <w:rFonts w:ascii="Arial" w:hAnsi="Arial" w:cs="Arial"/>
                <w:sz w:val="16"/>
                <w:szCs w:val="16"/>
              </w:rPr>
            </w:pPr>
            <w:ins w:id="1362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>Suma de todas las ocurrencias de E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587</w:t>
            </w:r>
            <w:ins w:id="1363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(Monto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IVA por</w:t>
            </w:r>
            <w:ins w:id="1364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ítem) cuando las ventas sean a la tasa del </w:t>
              </w:r>
            </w:ins>
            <w:ins w:id="1365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  <w:ins w:id="1366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>% (E5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85</w:t>
            </w:r>
            <w:ins w:id="1367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>=</w:t>
              </w:r>
            </w:ins>
            <w:ins w:id="1368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>10</w:t>
              </w:r>
            </w:ins>
            <w:ins w:id="1369" w:author="Newton Oller de Mello" w:date="2018-03-13T14:40:00Z">
              <w:r w:rsidRPr="00DE3D75">
                <w:rPr>
                  <w:rFonts w:ascii="Arial" w:hAnsi="Arial" w:cs="Arial"/>
                  <w:sz w:val="16"/>
                  <w:szCs w:val="16"/>
                </w:rPr>
                <w:t>%)</w:t>
              </w:r>
            </w:ins>
            <w:del w:id="1370" w:author="Newton Oller de Mello" w:date="2018-03-13T14:40:00Z">
              <w:r w:rsidRPr="00DE3D75" w:rsidDel="00010845">
                <w:rPr>
                  <w:rFonts w:ascii="Arial" w:hAnsi="Arial" w:cs="Arial"/>
                  <w:sz w:val="16"/>
                  <w:szCs w:val="16"/>
                </w:rPr>
                <w:delText>Corresponde al cálculo aritmético F005/11</w:delText>
              </w:r>
            </w:del>
          </w:p>
          <w:p w14:paraId="14CD4999" w14:textId="6A9365BA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71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72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2C94" w14:textId="6FD1366E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318F31A9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7E23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F388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9B0D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dLtotIva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F1E7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Liquidación Total del IVA 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FCE4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85B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14AD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FE1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E956" w14:textId="2A31CCB3" w:rsidR="00221E08" w:rsidRPr="00DE3D75" w:rsidRDefault="00221E08" w:rsidP="00221E08">
            <w:pPr>
              <w:pStyle w:val="Sinespaciado"/>
              <w:rPr>
                <w:ins w:id="1373" w:author="Newton Oller de Mello" w:date="2018-03-13T14:41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Corresponde al cálculo aritmético F011+F012</w:t>
            </w:r>
            <w:del w:id="1374" w:author="Newton Oller de Mello" w:date="2018-03-13T14:41:00Z">
              <w:r w:rsidRPr="00DE3D75" w:rsidDel="00010845">
                <w:rPr>
                  <w:rFonts w:ascii="Arial" w:hAnsi="Arial" w:cs="Arial"/>
                  <w:sz w:val="16"/>
                  <w:szCs w:val="16"/>
                </w:rPr>
                <w:delText>Sumatoria F11+F12</w:delText>
              </w:r>
            </w:del>
          </w:p>
          <w:p w14:paraId="36EE4EF9" w14:textId="03050CA9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75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76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8264" w14:textId="5AEEA17F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5289277C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F9A2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A281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F014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02DD" w14:textId="504FE610" w:rsidR="00221E08" w:rsidRPr="00DE3D75" w:rsidRDefault="00221E08" w:rsidP="0034402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dBase</w:t>
            </w:r>
            <w:r w:rsidR="00344023" w:rsidRPr="00DE3D75">
              <w:rPr>
                <w:rFonts w:ascii="Arial" w:hAnsi="Arial" w:cs="Arial"/>
                <w:sz w:val="16"/>
                <w:szCs w:val="16"/>
              </w:rPr>
              <w:t>Grav</w:t>
            </w:r>
            <w:r w:rsidRPr="00DE3D75">
              <w:rPr>
                <w:rFonts w:ascii="Arial" w:hAnsi="Arial" w:cs="Arial"/>
                <w:sz w:val="16"/>
                <w:szCs w:val="16"/>
              </w:rPr>
              <w:t>5Tot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7D26" w14:textId="0C106E32" w:rsidR="00221E08" w:rsidRPr="00DE3D75" w:rsidRDefault="00344023" w:rsidP="0034402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Total b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 xml:space="preserve">ase </w:t>
            </w:r>
            <w:r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 xml:space="preserve"> de la tasa del 5%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02B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974C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36DF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D0F1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72AA" w14:textId="668C49A8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77" w:author="Newton Oller de Mello" w:date="2018-03-13T14:42:00Z">
              <w:r w:rsidRPr="00DE3D75">
                <w:rPr>
                  <w:rFonts w:ascii="Arial" w:hAnsi="Arial" w:cs="Arial"/>
                  <w:sz w:val="16"/>
                  <w:szCs w:val="16"/>
                </w:rPr>
                <w:t>Suma de todas las ocurrencias de E5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86</w:t>
            </w:r>
            <w:ins w:id="1378" w:author="Newton Oller de Mello" w:date="2018-03-13T14:42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(base 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ins w:id="1379" w:author="Newton Oller de Mello" w:date="2018-03-13T14:42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IVA por</w:t>
            </w:r>
            <w:ins w:id="1380" w:author="Newton Oller de Mello" w:date="2018-03-13T14:42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ítem) cuando las ventas sean a la tasa del 5% (E5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85</w:t>
            </w:r>
            <w:ins w:id="1381" w:author="Newton Oller de Mello" w:date="2018-03-13T14:42:00Z">
              <w:r w:rsidRPr="00DE3D75">
                <w:rPr>
                  <w:rFonts w:ascii="Arial" w:hAnsi="Arial" w:cs="Arial"/>
                  <w:sz w:val="16"/>
                  <w:szCs w:val="16"/>
                </w:rPr>
                <w:t>=5%)</w:t>
              </w:r>
            </w:ins>
            <w:ins w:id="1382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  <w:p w14:paraId="0D91C02C" w14:textId="36FCBFE2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83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</w:t>
              </w:r>
            </w:ins>
            <w:ins w:id="1384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85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  <w:del w:id="1386" w:author="Newton Oller de Mello" w:date="2018-03-13T14:42:00Z">
              <w:r w:rsidRPr="00DE3D75" w:rsidDel="00010845">
                <w:rPr>
                  <w:rFonts w:ascii="Arial" w:hAnsi="Arial" w:cs="Arial"/>
                  <w:sz w:val="16"/>
                  <w:szCs w:val="16"/>
                </w:rPr>
                <w:delText>Corresponde al cálculo aritmético F004-F011</w:delText>
              </w:r>
            </w:del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1966" w14:textId="62580F23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643612C6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9A2F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EA9F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F015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9ED2" w14:textId="58E0EDD9" w:rsidR="00221E08" w:rsidRPr="00DE3D75" w:rsidRDefault="00221E08" w:rsidP="00344023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dBase</w:t>
            </w:r>
            <w:r w:rsidR="00344023" w:rsidRPr="00DE3D75">
              <w:rPr>
                <w:rFonts w:ascii="Arial" w:hAnsi="Arial" w:cs="Arial"/>
                <w:sz w:val="16"/>
                <w:szCs w:val="16"/>
              </w:rPr>
              <w:t>Grav</w:t>
            </w:r>
            <w:r w:rsidRPr="00DE3D75">
              <w:rPr>
                <w:rFonts w:ascii="Arial" w:hAnsi="Arial" w:cs="Arial"/>
                <w:sz w:val="16"/>
                <w:szCs w:val="16"/>
              </w:rPr>
              <w:t>10Tot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9595" w14:textId="502BF9BF" w:rsidR="00221E08" w:rsidRPr="00DE3D75" w:rsidRDefault="00344023" w:rsidP="00344023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Total b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 xml:space="preserve">ase </w:t>
            </w:r>
            <w:r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 xml:space="preserve"> de la tasa del 10%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7748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C43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0EA3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7D6C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183F" w14:textId="5901BFA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87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>Suma de todas las ocurrencias de E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 xml:space="preserve">586 </w:t>
            </w:r>
            <w:ins w:id="1388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(base 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ins w:id="1389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IVA por</w:t>
            </w:r>
            <w:ins w:id="1390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ítem) cuando las ventas sean a la tasa del 10% (E5</w:t>
              </w:r>
            </w:ins>
            <w:r w:rsidR="00344023" w:rsidRPr="00DE3D75">
              <w:rPr>
                <w:rFonts w:ascii="Arial" w:hAnsi="Arial" w:cs="Arial"/>
                <w:sz w:val="16"/>
                <w:szCs w:val="16"/>
              </w:rPr>
              <w:t>85</w:t>
            </w:r>
            <w:ins w:id="1391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=10%). </w:t>
              </w:r>
            </w:ins>
          </w:p>
          <w:p w14:paraId="6DC78393" w14:textId="17CD7439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92" w:author="Newton Oller de Mello" w:date="2018-03-13T14:43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</w:t>
              </w:r>
            </w:ins>
            <w:ins w:id="1393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94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  <w:del w:id="1395" w:author="Newton Oller de Mello" w:date="2018-03-13T14:43:00Z">
              <w:r w:rsidRPr="00DE3D75" w:rsidDel="00010845">
                <w:rPr>
                  <w:rFonts w:ascii="Arial" w:hAnsi="Arial" w:cs="Arial"/>
                  <w:sz w:val="16"/>
                  <w:szCs w:val="16"/>
                </w:rPr>
                <w:delText>Corresponde al cálculo aritmético F005-F012</w:delText>
              </w:r>
            </w:del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9E3C" w14:textId="0E80D579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742CD5D8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B31DD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AF65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93CD" w14:textId="4220CF13" w:rsidR="00221E08" w:rsidRPr="00DE3D75" w:rsidRDefault="00C0476D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dTbasGra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>IVA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FEB5" w14:textId="5CBFBE65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Tot</w:t>
            </w:r>
            <w:r w:rsidR="00C0476D" w:rsidRPr="00DE3D75">
              <w:rPr>
                <w:rFonts w:ascii="Arial" w:hAnsi="Arial" w:cs="Arial"/>
                <w:sz w:val="16"/>
                <w:szCs w:val="16"/>
              </w:rPr>
              <w:t>al Base gravada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de IVA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3A6B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24D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28D7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7B85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9F18" w14:textId="24264027" w:rsidR="00221E08" w:rsidRPr="00DE3D75" w:rsidRDefault="00221E08" w:rsidP="00221E08">
            <w:pPr>
              <w:pStyle w:val="Sinespaciado"/>
              <w:rPr>
                <w:ins w:id="1396" w:author="Newton Oller de Mello" w:date="2018-03-13T14:45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Corresponde al cálculo aritmético F014+F015</w:t>
            </w:r>
          </w:p>
          <w:p w14:paraId="763D1B00" w14:textId="722AE6A5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397" w:author="Newton Oller de Mello" w:date="2018-03-13T14:45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No debe existir el campo si </w:t>
              </w:r>
            </w:ins>
            <w:ins w:id="1398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D005 </w:t>
              </w:r>
            </w:ins>
            <w:r w:rsidRPr="00DE3D75">
              <w:rPr>
                <w:rStyle w:val="st"/>
                <w:rFonts w:ascii="Arial" w:hAnsi="Arial" w:cs="Arial"/>
                <w:sz w:val="16"/>
                <w:szCs w:val="16"/>
              </w:rPr>
              <w:t>≠</w:t>
            </w:r>
            <w:ins w:id="1399" w:author="Newton Oller de Mello" w:date="2018-03-13T14:41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CB9C" w14:textId="74DE2BEA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3FC563FB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A5D1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47EC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F017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1275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dLtotIsc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F7BB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Liquidación Total del ISC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A9FC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F559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3825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8AA2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1C40" w14:textId="6A47F0F7" w:rsidR="00221E08" w:rsidRPr="00DE3D75" w:rsidRDefault="00221E08" w:rsidP="00221E08">
            <w:pPr>
              <w:pStyle w:val="Sinespaciado"/>
              <w:rPr>
                <w:ins w:id="1400" w:author="Newton Oller de Mello" w:date="2018-03-13T14:46:00Z"/>
                <w:rFonts w:ascii="Arial" w:hAnsi="Arial" w:cs="Arial"/>
                <w:sz w:val="16"/>
                <w:szCs w:val="16"/>
              </w:rPr>
            </w:pPr>
            <w:ins w:id="1401" w:author="Newton Oller de Mello" w:date="2018-03-13T14:44:00Z">
              <w:r w:rsidRPr="00DE3D75">
                <w:rPr>
                  <w:rFonts w:ascii="Arial" w:hAnsi="Arial" w:cs="Arial"/>
                  <w:sz w:val="16"/>
                  <w:szCs w:val="16"/>
                </w:rPr>
                <w:t>Suma de todas las ocurrencias de E5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95</w:t>
            </w:r>
            <w:ins w:id="1402" w:author="Newton Oller de Mello" w:date="2018-03-13T14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Liquidación</w:t>
            </w:r>
            <w:ins w:id="1403" w:author="Newton Oller de Mello" w:date="2018-03-13T14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I</w:t>
              </w:r>
            </w:ins>
            <w:ins w:id="1404" w:author="Newton Oller de Mello" w:date="2018-03-13T14:45:00Z">
              <w:r w:rsidRPr="00DE3D75">
                <w:rPr>
                  <w:rFonts w:ascii="Arial" w:hAnsi="Arial" w:cs="Arial"/>
                  <w:sz w:val="16"/>
                  <w:szCs w:val="16"/>
                </w:rPr>
                <w:t>SC</w:t>
              </w:r>
            </w:ins>
            <w:ins w:id="1405" w:author="Newton Oller de Mello" w:date="2018-03-13T14:4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por ítem)</w:t>
              </w:r>
            </w:ins>
            <w:del w:id="1406" w:author="Newton Oller de Mello" w:date="2018-03-13T14:44:00Z">
              <w:r w:rsidRPr="00DE3D75" w:rsidDel="00D45CB1">
                <w:rPr>
                  <w:rFonts w:ascii="Arial" w:hAnsi="Arial" w:cs="Arial"/>
                  <w:sz w:val="16"/>
                  <w:szCs w:val="16"/>
                </w:rPr>
                <w:delText>Sumatoria del valor del ISC por ítem</w:delText>
              </w:r>
            </w:del>
          </w:p>
          <w:p w14:paraId="7F2764EF" w14:textId="72DF3842" w:rsidR="00221E08" w:rsidRPr="00DE3D75" w:rsidRDefault="00221E08" w:rsidP="00221E08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ins w:id="1407" w:author="Newton Oller de Mello" w:date="2018-03-13T14:46:00Z">
              <w:r w:rsidRPr="00DE3D75">
                <w:rPr>
                  <w:rFonts w:ascii="Arial" w:hAnsi="Arial" w:cs="Arial"/>
                  <w:sz w:val="16"/>
                  <w:szCs w:val="16"/>
                </w:rPr>
                <w:t>No debe existir el campo si D005 = 1</w:t>
              </w:r>
            </w:ins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190A" w14:textId="7AE99D3E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221E08" w:rsidRPr="00DE3D75" w14:paraId="3D373BFE" w14:textId="77777777" w:rsidTr="00327D7B">
        <w:trPr>
          <w:trHeight w:val="2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7BBD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B63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F018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0F94" w14:textId="4612514D" w:rsidR="00221E08" w:rsidRPr="00DE3D75" w:rsidRDefault="00C0476D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dBaseGrav</w:t>
            </w:r>
            <w:r w:rsidR="00221E08" w:rsidRPr="00DE3D75">
              <w:rPr>
                <w:rFonts w:ascii="Arial" w:hAnsi="Arial" w:cs="Arial"/>
                <w:sz w:val="16"/>
                <w:szCs w:val="16"/>
              </w:rPr>
              <w:t>ISC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66D2" w14:textId="2E5793E9" w:rsidR="00221E08" w:rsidRPr="00DE3D75" w:rsidRDefault="00221E08" w:rsidP="00C0476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Base </w:t>
            </w:r>
            <w:r w:rsidR="00C0476D" w:rsidRPr="00DE3D75">
              <w:rPr>
                <w:rFonts w:ascii="Arial" w:hAnsi="Arial" w:cs="Arial"/>
                <w:sz w:val="16"/>
                <w:szCs w:val="16"/>
              </w:rPr>
              <w:t>gravada del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ISC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802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F001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0C70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031A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1-11p2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AAD3" w14:textId="77777777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4B32" w14:textId="7F8E0D31" w:rsidR="00221E08" w:rsidRPr="00DE3D75" w:rsidRDefault="00221E08" w:rsidP="00221E08">
            <w:pPr>
              <w:pStyle w:val="Sinespaciado"/>
              <w:rPr>
                <w:ins w:id="1408" w:author="Newton Oller de Mello" w:date="2018-03-13T14:46:00Z"/>
                <w:rFonts w:ascii="Arial" w:hAnsi="Arial" w:cs="Arial"/>
                <w:sz w:val="16"/>
                <w:szCs w:val="16"/>
              </w:rPr>
            </w:pPr>
            <w:ins w:id="1409" w:author="Newton Oller de Mello" w:date="2018-03-13T14:46:00Z">
              <w:r w:rsidRPr="00DE3D75">
                <w:rPr>
                  <w:rFonts w:ascii="Arial" w:hAnsi="Arial" w:cs="Arial"/>
                  <w:sz w:val="16"/>
                  <w:szCs w:val="16"/>
                </w:rPr>
                <w:t>Suma de todas las ocurrencias de E5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94</w:t>
            </w:r>
            <w:ins w:id="1410" w:author="Newton Oller de Mello" w:date="2018-03-13T14:4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(Base </w:t>
              </w:r>
            </w:ins>
            <w:r w:rsidR="00C0476D" w:rsidRPr="00DE3D75">
              <w:rPr>
                <w:rFonts w:ascii="Arial" w:hAnsi="Arial" w:cs="Arial"/>
                <w:sz w:val="16"/>
                <w:szCs w:val="16"/>
              </w:rPr>
              <w:t>gravada</w:t>
            </w:r>
            <w:ins w:id="1411" w:author="Newton Oller de Mello" w:date="2018-03-13T14:46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ISC por ítem)</w:t>
              </w:r>
            </w:ins>
          </w:p>
          <w:p w14:paraId="4445BD7F" w14:textId="787E209A" w:rsidR="00221E08" w:rsidRPr="00DE3D75" w:rsidDel="00D45CB1" w:rsidRDefault="00221E08" w:rsidP="00221E08">
            <w:pPr>
              <w:pStyle w:val="Sinespaciado"/>
              <w:rPr>
                <w:del w:id="1412" w:author="Newton Oller de Mello" w:date="2018-03-13T14:46:00Z"/>
                <w:rFonts w:ascii="Arial" w:hAnsi="Arial" w:cs="Arial"/>
                <w:sz w:val="16"/>
                <w:szCs w:val="16"/>
              </w:rPr>
            </w:pPr>
            <w:ins w:id="1413" w:author="Newton Oller de Mello" w:date="2018-03-13T14:46:00Z">
              <w:r w:rsidRPr="00DE3D75">
                <w:rPr>
                  <w:rFonts w:ascii="Arial" w:hAnsi="Arial" w:cs="Arial"/>
                  <w:sz w:val="16"/>
                  <w:szCs w:val="16"/>
                </w:rPr>
                <w:t>No debe existir el campo si D005 = 1</w:t>
              </w:r>
            </w:ins>
            <w:del w:id="1414" w:author="Newton Oller de Mello" w:date="2018-03-13T14:46:00Z">
              <w:r w:rsidRPr="00DE3D75" w:rsidDel="00D45CB1">
                <w:rPr>
                  <w:rFonts w:ascii="Arial" w:hAnsi="Arial" w:cs="Arial"/>
                  <w:sz w:val="16"/>
                  <w:szCs w:val="16"/>
                </w:rPr>
                <w:delText>Corresponde al cálculo aritmético F006-F017</w:delText>
              </w:r>
            </w:del>
          </w:p>
          <w:p w14:paraId="42838D26" w14:textId="77777777" w:rsidR="00221E08" w:rsidRPr="00DE3D75" w:rsidRDefault="00221E08" w:rsidP="00221E08">
            <w:pPr>
              <w:pStyle w:val="Sinespaciad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del w:id="1415" w:author="Newton Oller de Mello" w:date="2018-03-13T14:46:00Z">
              <w:r w:rsidRPr="00DE3D75" w:rsidDel="00D45CB1">
                <w:rPr>
                  <w:rFonts w:ascii="Arial" w:hAnsi="Arial" w:cs="Arial"/>
                  <w:color w:val="FFFFFF" w:themeColor="background1"/>
                  <w:sz w:val="16"/>
                  <w:szCs w:val="16"/>
                </w:rPr>
                <w:delText>Especificar según tarifa de ISC</w:delText>
              </w:r>
            </w:del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C6BE" w14:textId="5B14E076" w:rsidR="00221E08" w:rsidRPr="00DE3D75" w:rsidRDefault="00221E08" w:rsidP="00221E08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B05585E" w14:textId="77777777" w:rsidR="00B067CF" w:rsidRPr="00DE3D75" w:rsidRDefault="00B067CF" w:rsidP="00B067CF">
      <w:pPr>
        <w:rPr>
          <w:rFonts w:ascii="Arial" w:hAnsi="Arial" w:cs="Arial"/>
          <w:sz w:val="16"/>
          <w:szCs w:val="16"/>
        </w:rPr>
      </w:pPr>
    </w:p>
    <w:p w14:paraId="197823CA" w14:textId="77777777" w:rsidR="00B067CF" w:rsidRPr="00DE3D75" w:rsidRDefault="00B067CF">
      <w:pPr>
        <w:pStyle w:val="Prrafodelista"/>
        <w:numPr>
          <w:ilvl w:val="0"/>
          <w:numId w:val="25"/>
        </w:numPr>
        <w:spacing w:line="276" w:lineRule="auto"/>
        <w:rPr>
          <w:rFonts w:ascii="Arial" w:hAnsi="Arial" w:cs="Arial"/>
          <w:b/>
        </w:rPr>
        <w:pPrChange w:id="1416" w:author="Newton Oller de Mello" w:date="2018-03-12T16:10:00Z">
          <w:pPr>
            <w:pStyle w:val="Prrafodelista"/>
            <w:numPr>
              <w:numId w:val="30"/>
            </w:numPr>
            <w:spacing w:line="276" w:lineRule="auto"/>
            <w:ind w:left="1068" w:hanging="708"/>
          </w:pPr>
        </w:pPrChange>
      </w:pPr>
      <w:r w:rsidRPr="00DE3D75">
        <w:rPr>
          <w:rFonts w:ascii="Arial" w:hAnsi="Arial" w:cs="Arial"/>
          <w:b/>
        </w:rPr>
        <w:t>Campos complementarios comerciales de uso general (G001-G099)</w:t>
      </w:r>
    </w:p>
    <w:p w14:paraId="3101CA89" w14:textId="77777777" w:rsidR="00B067CF" w:rsidRPr="00DE3D75" w:rsidRDefault="00B067CF" w:rsidP="00B067CF">
      <w:pPr>
        <w:pStyle w:val="Prrafodelista"/>
        <w:ind w:left="106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5"/>
        <w:gridCol w:w="708"/>
        <w:gridCol w:w="1472"/>
        <w:gridCol w:w="2496"/>
        <w:gridCol w:w="851"/>
        <w:gridCol w:w="708"/>
        <w:gridCol w:w="1136"/>
        <w:gridCol w:w="1136"/>
        <w:gridCol w:w="3400"/>
        <w:gridCol w:w="1240"/>
      </w:tblGrid>
      <w:tr w:rsidR="00B067CF" w:rsidRPr="00DE3D75" w14:paraId="27F3A767" w14:textId="77777777" w:rsidTr="00AC3188">
        <w:trPr>
          <w:trHeight w:val="503"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2CC3AE8E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6A0C4DAF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526" w:type="pct"/>
            <w:shd w:val="clear" w:color="auto" w:fill="D5DCE4" w:themeFill="text2" w:themeFillTint="33"/>
            <w:vAlign w:val="center"/>
          </w:tcPr>
          <w:p w14:paraId="750D131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892" w:type="pct"/>
            <w:shd w:val="clear" w:color="auto" w:fill="D5DCE4" w:themeFill="text2" w:themeFillTint="33"/>
            <w:vAlign w:val="center"/>
          </w:tcPr>
          <w:p w14:paraId="11A1E4A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0ACE5E7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2A0A0B9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5E6B60F7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5873DE0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15" w:type="pct"/>
            <w:shd w:val="clear" w:color="auto" w:fill="D5DCE4" w:themeFill="text2" w:themeFillTint="33"/>
            <w:vAlign w:val="center"/>
          </w:tcPr>
          <w:p w14:paraId="701903B6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0AB0492B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27D7B" w:rsidRPr="00DE3D75" w14:paraId="7D7E9CA0" w14:textId="77777777" w:rsidTr="00327D7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4969D76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7C79AB6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G001</w:t>
            </w:r>
          </w:p>
        </w:tc>
        <w:tc>
          <w:tcPr>
            <w:tcW w:w="526" w:type="pct"/>
            <w:shd w:val="clear" w:color="auto" w:fill="E7E6E6" w:themeFill="background2"/>
            <w:vAlign w:val="center"/>
          </w:tcPr>
          <w:p w14:paraId="62B2CEC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gInfPed</w:t>
            </w:r>
          </w:p>
        </w:tc>
        <w:tc>
          <w:tcPr>
            <w:tcW w:w="892" w:type="pct"/>
            <w:shd w:val="clear" w:color="auto" w:fill="E7E6E6" w:themeFill="background2"/>
            <w:vAlign w:val="center"/>
          </w:tcPr>
          <w:p w14:paraId="00B3F2D4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Información del pedido comercial relacionado a la factura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1277618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08E4EF2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51B692B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6427C19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shd w:val="clear" w:color="auto" w:fill="E7E6E6" w:themeFill="background2"/>
            <w:vAlign w:val="center"/>
          </w:tcPr>
          <w:p w14:paraId="6439F805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1EECCCEF" w14:textId="562603E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B4F1769" w14:textId="77777777" w:rsidTr="00327D7B">
        <w:trPr>
          <w:trHeight w:val="419"/>
        </w:trPr>
        <w:tc>
          <w:tcPr>
            <w:tcW w:w="302" w:type="pct"/>
            <w:vAlign w:val="center"/>
          </w:tcPr>
          <w:p w14:paraId="7D4BA1F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253" w:type="pct"/>
            <w:vAlign w:val="center"/>
          </w:tcPr>
          <w:p w14:paraId="5991FDC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G002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0C10B1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dConPed</w:t>
            </w:r>
          </w:p>
        </w:tc>
        <w:tc>
          <w:tcPr>
            <w:tcW w:w="892" w:type="pct"/>
            <w:vAlign w:val="center"/>
          </w:tcPr>
          <w:p w14:paraId="18D4393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Control de pedido de compra</w:t>
            </w:r>
          </w:p>
        </w:tc>
        <w:tc>
          <w:tcPr>
            <w:tcW w:w="304" w:type="pct"/>
            <w:vAlign w:val="center"/>
          </w:tcPr>
          <w:p w14:paraId="20A4D3F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G001</w:t>
            </w:r>
          </w:p>
        </w:tc>
        <w:tc>
          <w:tcPr>
            <w:tcW w:w="253" w:type="pct"/>
            <w:vAlign w:val="center"/>
          </w:tcPr>
          <w:p w14:paraId="6E649F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06" w:type="pct"/>
            <w:vAlign w:val="center"/>
          </w:tcPr>
          <w:p w14:paraId="255217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</w:t>
            </w:r>
            <w:del w:id="1417" w:author="Newton Oller de Mello" w:date="2018-03-13T14:47:00Z">
              <w:r w:rsidRPr="00DE3D75" w:rsidDel="00D45CB1">
                <w:rPr>
                  <w:rFonts w:ascii="Arial" w:hAnsi="Arial" w:cs="Arial"/>
                  <w:sz w:val="16"/>
                  <w:szCs w:val="16"/>
                </w:rPr>
                <w:delText>15</w:delText>
              </w:r>
            </w:del>
            <w:ins w:id="1418" w:author="Newton Oller de Mello" w:date="2018-03-13T14:47:00Z">
              <w:r w:rsidRPr="00DE3D75">
                <w:rPr>
                  <w:rFonts w:ascii="Arial" w:hAnsi="Arial" w:cs="Arial"/>
                  <w:sz w:val="16"/>
                  <w:szCs w:val="16"/>
                </w:rPr>
                <w:t>20</w:t>
              </w:r>
            </w:ins>
          </w:p>
        </w:tc>
        <w:tc>
          <w:tcPr>
            <w:tcW w:w="406" w:type="pct"/>
            <w:vAlign w:val="center"/>
          </w:tcPr>
          <w:p w14:paraId="596693E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vAlign w:val="center"/>
          </w:tcPr>
          <w:p w14:paraId="4F447BED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115314BB" w14:textId="572FB59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E5D27ED" w14:textId="77777777" w:rsidTr="00327D7B">
        <w:tc>
          <w:tcPr>
            <w:tcW w:w="302" w:type="pct"/>
            <w:vAlign w:val="center"/>
          </w:tcPr>
          <w:p w14:paraId="6441E9F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lastRenderedPageBreak/>
              <w:t>G</w:t>
            </w:r>
          </w:p>
        </w:tc>
        <w:tc>
          <w:tcPr>
            <w:tcW w:w="253" w:type="pct"/>
            <w:vAlign w:val="center"/>
          </w:tcPr>
          <w:p w14:paraId="4FB8916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G003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6ADED0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dInfInt</w:t>
            </w:r>
          </w:p>
        </w:tc>
        <w:tc>
          <w:tcPr>
            <w:tcW w:w="892" w:type="pct"/>
            <w:vAlign w:val="center"/>
          </w:tcPr>
          <w:p w14:paraId="096A5D77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Información de interés del emisor con respecto al pedido de compra </w:t>
            </w:r>
          </w:p>
        </w:tc>
        <w:tc>
          <w:tcPr>
            <w:tcW w:w="304" w:type="pct"/>
            <w:vAlign w:val="center"/>
          </w:tcPr>
          <w:p w14:paraId="50905BE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G001</w:t>
            </w:r>
          </w:p>
        </w:tc>
        <w:tc>
          <w:tcPr>
            <w:tcW w:w="253" w:type="pct"/>
            <w:vAlign w:val="center"/>
          </w:tcPr>
          <w:p w14:paraId="4D224CD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06" w:type="pct"/>
            <w:vAlign w:val="center"/>
          </w:tcPr>
          <w:p w14:paraId="37EA961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0-500</w:t>
            </w:r>
          </w:p>
        </w:tc>
        <w:tc>
          <w:tcPr>
            <w:tcW w:w="406" w:type="pct"/>
            <w:vAlign w:val="center"/>
          </w:tcPr>
          <w:p w14:paraId="3D8DD7B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5" w:type="pct"/>
            <w:vAlign w:val="center"/>
          </w:tcPr>
          <w:p w14:paraId="059940A8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635210D8" w14:textId="742E627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6D199CC" w14:textId="77777777" w:rsidR="00B067CF" w:rsidRPr="00DE3D75" w:rsidRDefault="00B067CF" w:rsidP="00B067CF">
      <w:pPr>
        <w:pStyle w:val="Prrafodelista"/>
        <w:ind w:left="1068"/>
        <w:rPr>
          <w:rFonts w:ascii="Arial" w:hAnsi="Arial" w:cs="Arial"/>
          <w:b/>
          <w:sz w:val="16"/>
          <w:szCs w:val="16"/>
        </w:rPr>
      </w:pPr>
    </w:p>
    <w:p w14:paraId="1F59C004" w14:textId="77777777" w:rsidR="0098331D" w:rsidRPr="00DE3D75" w:rsidRDefault="0098331D" w:rsidP="0098331D">
      <w:pPr>
        <w:pStyle w:val="Prrafodelista"/>
        <w:numPr>
          <w:ilvl w:val="0"/>
          <w:numId w:val="25"/>
        </w:numPr>
        <w:spacing w:line="276" w:lineRule="auto"/>
        <w:rPr>
          <w:rFonts w:ascii="Arial" w:hAnsi="Arial" w:cs="Arial"/>
          <w:b/>
        </w:rPr>
      </w:pPr>
      <w:r w:rsidRPr="00DE3D75">
        <w:rPr>
          <w:rFonts w:ascii="Arial" w:hAnsi="Arial" w:cs="Arial"/>
          <w:b/>
        </w:rPr>
        <w:t xml:space="preserve">Campos que identifican a los terceros </w:t>
      </w:r>
      <w:commentRangeStart w:id="1419"/>
      <w:r w:rsidRPr="00DE3D75">
        <w:rPr>
          <w:rFonts w:ascii="Arial" w:hAnsi="Arial" w:cs="Arial"/>
          <w:b/>
        </w:rPr>
        <w:t>autorizados</w:t>
      </w:r>
      <w:commentRangeEnd w:id="1419"/>
      <w:r w:rsidRPr="00DE3D75">
        <w:rPr>
          <w:rFonts w:ascii="Arial" w:hAnsi="Arial" w:cs="Arial"/>
          <w:b/>
        </w:rPr>
        <w:commentReference w:id="1419"/>
      </w:r>
      <w:r w:rsidRPr="00DE3D75">
        <w:rPr>
          <w:rFonts w:ascii="Arial" w:hAnsi="Arial" w:cs="Arial"/>
          <w:b/>
        </w:rPr>
        <w:t xml:space="preserve"> (H001-H049)</w:t>
      </w:r>
    </w:p>
    <w:p w14:paraId="2C5CD2B4" w14:textId="77777777" w:rsidR="0098331D" w:rsidRPr="00DE3D75" w:rsidRDefault="0098331D" w:rsidP="0098331D">
      <w:pPr>
        <w:pStyle w:val="Prrafodelista"/>
        <w:ind w:left="106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09"/>
        <w:gridCol w:w="1842"/>
        <w:gridCol w:w="2127"/>
        <w:gridCol w:w="851"/>
        <w:gridCol w:w="708"/>
        <w:gridCol w:w="1133"/>
        <w:gridCol w:w="1136"/>
        <w:gridCol w:w="3400"/>
        <w:gridCol w:w="1240"/>
      </w:tblGrid>
      <w:tr w:rsidR="0098331D" w:rsidRPr="00DE3D75" w14:paraId="1987B5EF" w14:textId="77777777" w:rsidTr="006E23DE">
        <w:trPr>
          <w:trHeight w:val="601"/>
          <w:tblHeader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000C0375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67ED5E97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658" w:type="pct"/>
            <w:shd w:val="clear" w:color="auto" w:fill="D5DCE4" w:themeFill="text2" w:themeFillTint="33"/>
            <w:vAlign w:val="center"/>
          </w:tcPr>
          <w:p w14:paraId="1852C4D0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760" w:type="pct"/>
            <w:shd w:val="clear" w:color="auto" w:fill="D5DCE4" w:themeFill="text2" w:themeFillTint="33"/>
            <w:vAlign w:val="center"/>
          </w:tcPr>
          <w:p w14:paraId="3A552DA3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70C4AA64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43C9B8E9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2CC7A2C7" w14:textId="60AAFDA3" w:rsidR="0098331D" w:rsidRPr="00DE3D75" w:rsidRDefault="003E221B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01BC87DC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Ocurrencia</w:t>
            </w:r>
          </w:p>
        </w:tc>
        <w:tc>
          <w:tcPr>
            <w:tcW w:w="1215" w:type="pct"/>
            <w:shd w:val="clear" w:color="auto" w:fill="D5DCE4" w:themeFill="text2" w:themeFillTint="33"/>
            <w:vAlign w:val="center"/>
          </w:tcPr>
          <w:p w14:paraId="38B4B50D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3" w:type="pct"/>
            <w:shd w:val="clear" w:color="auto" w:fill="D5DCE4" w:themeFill="text2" w:themeFillTint="33"/>
            <w:vAlign w:val="center"/>
          </w:tcPr>
          <w:p w14:paraId="07927B0F" w14:textId="77777777" w:rsidR="0098331D" w:rsidRPr="00DE3D75" w:rsidRDefault="0098331D" w:rsidP="006E23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71EB3E3C" w14:textId="77777777" w:rsidTr="00327D7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065B503E" w14:textId="1AFFC9B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782219C3" w14:textId="638A9F4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H001</w:t>
            </w:r>
          </w:p>
        </w:tc>
        <w:tc>
          <w:tcPr>
            <w:tcW w:w="658" w:type="pct"/>
            <w:shd w:val="clear" w:color="auto" w:fill="E7E6E6" w:themeFill="background2"/>
            <w:vAlign w:val="center"/>
          </w:tcPr>
          <w:p w14:paraId="4F43335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gCampDITA</w:t>
            </w:r>
          </w:p>
        </w:tc>
        <w:tc>
          <w:tcPr>
            <w:tcW w:w="760" w:type="pct"/>
            <w:shd w:val="clear" w:color="auto" w:fill="E7E6E6" w:themeFill="background2"/>
            <w:vAlign w:val="center"/>
          </w:tcPr>
          <w:p w14:paraId="60167BC8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que identifican al tercero autorizado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5997914E" w14:textId="5A43B97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26AE3B8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052E438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5AE115D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0-10</w:t>
            </w:r>
          </w:p>
        </w:tc>
        <w:tc>
          <w:tcPr>
            <w:tcW w:w="1215" w:type="pct"/>
            <w:shd w:val="clear" w:color="auto" w:fill="E7E6E6" w:themeFill="background2"/>
            <w:vAlign w:val="center"/>
          </w:tcPr>
          <w:p w14:paraId="0810A33E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Identifica a la/s persona/s físicas o jurídicas que por deseo de emisor, podrán tener acceso a los DE. </w:t>
            </w:r>
          </w:p>
        </w:tc>
        <w:tc>
          <w:tcPr>
            <w:tcW w:w="443" w:type="pct"/>
            <w:shd w:val="clear" w:color="auto" w:fill="E7E6E6" w:themeFill="background2"/>
            <w:vAlign w:val="center"/>
          </w:tcPr>
          <w:p w14:paraId="015340D8" w14:textId="5D948C6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B695DEE" w14:textId="77777777" w:rsidTr="00327D7B">
        <w:tc>
          <w:tcPr>
            <w:tcW w:w="302" w:type="pct"/>
            <w:vAlign w:val="center"/>
          </w:tcPr>
          <w:p w14:paraId="3D3AE8E3" w14:textId="233C114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53" w:type="pct"/>
            <w:vAlign w:val="center"/>
          </w:tcPr>
          <w:p w14:paraId="180519A5" w14:textId="3C58D3AA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H002</w:t>
            </w:r>
          </w:p>
        </w:tc>
        <w:tc>
          <w:tcPr>
            <w:tcW w:w="658" w:type="pct"/>
            <w:vAlign w:val="center"/>
          </w:tcPr>
          <w:p w14:paraId="16B585DE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iTipConTA</w:t>
            </w:r>
          </w:p>
        </w:tc>
        <w:tc>
          <w:tcPr>
            <w:tcW w:w="760" w:type="pct"/>
            <w:vAlign w:val="center"/>
          </w:tcPr>
          <w:p w14:paraId="4CDD4E98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Tipo de Contribuyente tercero autorizado</w:t>
            </w:r>
          </w:p>
        </w:tc>
        <w:tc>
          <w:tcPr>
            <w:tcW w:w="304" w:type="pct"/>
            <w:vAlign w:val="center"/>
          </w:tcPr>
          <w:p w14:paraId="611CF8DB" w14:textId="47E8803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H001</w:t>
            </w:r>
          </w:p>
        </w:tc>
        <w:tc>
          <w:tcPr>
            <w:tcW w:w="253" w:type="pct"/>
            <w:vAlign w:val="center"/>
          </w:tcPr>
          <w:p w14:paraId="2F83C90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vAlign w:val="center"/>
          </w:tcPr>
          <w:p w14:paraId="6DC38806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01464BC3" w14:textId="41CEFBB2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15" w:type="pct"/>
            <w:vAlign w:val="center"/>
          </w:tcPr>
          <w:p w14:paraId="0F63F7A7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1= Persona Física</w:t>
            </w:r>
          </w:p>
          <w:p w14:paraId="092067E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2= Persona Jurídica</w:t>
            </w:r>
          </w:p>
        </w:tc>
        <w:tc>
          <w:tcPr>
            <w:tcW w:w="443" w:type="pct"/>
            <w:vAlign w:val="center"/>
          </w:tcPr>
          <w:p w14:paraId="3B3F6DF0" w14:textId="4B34020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5F378D07" w14:textId="77777777" w:rsidTr="00327D7B">
        <w:tc>
          <w:tcPr>
            <w:tcW w:w="302" w:type="pct"/>
            <w:vAlign w:val="center"/>
          </w:tcPr>
          <w:p w14:paraId="42954888" w14:textId="45E02220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53" w:type="pct"/>
            <w:vAlign w:val="center"/>
          </w:tcPr>
          <w:p w14:paraId="740C7154" w14:textId="0AE0D184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H003</w:t>
            </w:r>
          </w:p>
        </w:tc>
        <w:tc>
          <w:tcPr>
            <w:tcW w:w="658" w:type="pct"/>
            <w:vAlign w:val="center"/>
          </w:tcPr>
          <w:p w14:paraId="1C64A13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dRucTA</w:t>
            </w:r>
          </w:p>
        </w:tc>
        <w:tc>
          <w:tcPr>
            <w:tcW w:w="760" w:type="pct"/>
            <w:vAlign w:val="center"/>
          </w:tcPr>
          <w:p w14:paraId="5B8ABFE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RUC del tercero autorizado</w:t>
            </w:r>
          </w:p>
        </w:tc>
        <w:tc>
          <w:tcPr>
            <w:tcW w:w="304" w:type="pct"/>
            <w:vAlign w:val="center"/>
          </w:tcPr>
          <w:p w14:paraId="74F209B0" w14:textId="476AF0B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H001</w:t>
            </w:r>
          </w:p>
        </w:tc>
        <w:tc>
          <w:tcPr>
            <w:tcW w:w="253" w:type="pct"/>
            <w:vAlign w:val="center"/>
          </w:tcPr>
          <w:p w14:paraId="046AAB4A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vAlign w:val="center"/>
          </w:tcPr>
          <w:p w14:paraId="0B39DD39" w14:textId="15828F6D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6" w:type="pct"/>
            <w:vAlign w:val="center"/>
          </w:tcPr>
          <w:p w14:paraId="45E8950B" w14:textId="3F2372C0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15" w:type="pct"/>
            <w:vAlign w:val="center"/>
          </w:tcPr>
          <w:p w14:paraId="06AAAFD3" w14:textId="0E7AC86D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5D27E98C" w14:textId="0154E74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4264D38F" w14:textId="77777777" w:rsidTr="00327D7B">
        <w:tc>
          <w:tcPr>
            <w:tcW w:w="302" w:type="pct"/>
            <w:vAlign w:val="center"/>
          </w:tcPr>
          <w:p w14:paraId="712A3855" w14:textId="4592AD7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53" w:type="pct"/>
            <w:vAlign w:val="center"/>
          </w:tcPr>
          <w:p w14:paraId="7BBFF934" w14:textId="3D28082F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H004</w:t>
            </w:r>
          </w:p>
        </w:tc>
        <w:tc>
          <w:tcPr>
            <w:tcW w:w="658" w:type="pct"/>
            <w:vAlign w:val="center"/>
          </w:tcPr>
          <w:p w14:paraId="0EC8487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dDVTA</w:t>
            </w:r>
          </w:p>
        </w:tc>
        <w:tc>
          <w:tcPr>
            <w:tcW w:w="760" w:type="pct"/>
            <w:vAlign w:val="center"/>
          </w:tcPr>
          <w:p w14:paraId="34919BFB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Digito Verificador del tercero autorizado</w:t>
            </w:r>
          </w:p>
        </w:tc>
        <w:tc>
          <w:tcPr>
            <w:tcW w:w="304" w:type="pct"/>
            <w:vAlign w:val="center"/>
          </w:tcPr>
          <w:p w14:paraId="5119CB58" w14:textId="66A6E82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H001</w:t>
            </w:r>
          </w:p>
        </w:tc>
        <w:tc>
          <w:tcPr>
            <w:tcW w:w="253" w:type="pct"/>
            <w:vAlign w:val="center"/>
          </w:tcPr>
          <w:p w14:paraId="659ABCA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5" w:type="pct"/>
            <w:vAlign w:val="center"/>
          </w:tcPr>
          <w:p w14:paraId="7C44D3D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06" w:type="pct"/>
            <w:vAlign w:val="center"/>
          </w:tcPr>
          <w:p w14:paraId="777F081C" w14:textId="7430C822" w:rsidR="00327D7B" w:rsidRPr="00DE3D75" w:rsidRDefault="00D25B69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1215" w:type="pct"/>
            <w:vAlign w:val="center"/>
          </w:tcPr>
          <w:p w14:paraId="5F671EDE" w14:textId="1767ABAE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14:paraId="12181EDE" w14:textId="58ADA17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3809E5FD" w14:textId="77777777" w:rsidR="0098331D" w:rsidRPr="00DE3D75" w:rsidRDefault="0098331D" w:rsidP="0098331D">
      <w:pPr>
        <w:pStyle w:val="Prrafodelista"/>
        <w:spacing w:line="276" w:lineRule="auto"/>
        <w:ind w:left="1068"/>
        <w:rPr>
          <w:rFonts w:ascii="Arial" w:hAnsi="Arial" w:cs="Arial"/>
          <w:b/>
        </w:rPr>
      </w:pPr>
    </w:p>
    <w:p w14:paraId="2205F3C3" w14:textId="7F2F988B" w:rsidR="00B067CF" w:rsidRPr="00DE3D75" w:rsidRDefault="00B067CF">
      <w:pPr>
        <w:pStyle w:val="Prrafodelista"/>
        <w:numPr>
          <w:ilvl w:val="0"/>
          <w:numId w:val="25"/>
        </w:numPr>
        <w:spacing w:line="276" w:lineRule="auto"/>
        <w:rPr>
          <w:rFonts w:ascii="Arial" w:hAnsi="Arial" w:cs="Arial"/>
          <w:b/>
        </w:rPr>
        <w:pPrChange w:id="1420" w:author="Newton Oller de Mello" w:date="2018-03-12T16:10:00Z">
          <w:pPr>
            <w:pStyle w:val="Prrafodelista"/>
            <w:numPr>
              <w:numId w:val="30"/>
            </w:numPr>
            <w:spacing w:line="276" w:lineRule="auto"/>
            <w:ind w:left="1068" w:hanging="708"/>
          </w:pPr>
        </w:pPrChange>
      </w:pPr>
      <w:r w:rsidRPr="00DE3D75">
        <w:rPr>
          <w:rFonts w:ascii="Arial" w:hAnsi="Arial" w:cs="Arial"/>
          <w:b/>
          <w:bCs/>
        </w:rPr>
        <w:t xml:space="preserve">Campos que identifican al documento </w:t>
      </w:r>
      <w:del w:id="1421" w:author="Newton Oller de Mello" w:date="2018-03-13T15:03:00Z">
        <w:r w:rsidRPr="00DE3D75" w:rsidDel="000945AB">
          <w:rPr>
            <w:rFonts w:ascii="Arial" w:hAnsi="Arial" w:cs="Arial"/>
            <w:b/>
            <w:bCs/>
          </w:rPr>
          <w:delText xml:space="preserve">electrónico </w:delText>
        </w:r>
      </w:del>
      <w:r w:rsidR="000F2560" w:rsidRPr="00DE3D75">
        <w:rPr>
          <w:rFonts w:ascii="Arial" w:hAnsi="Arial" w:cs="Arial"/>
          <w:b/>
          <w:bCs/>
        </w:rPr>
        <w:t>asociado (</w:t>
      </w:r>
      <w:r w:rsidR="0098331D" w:rsidRPr="00DE3D75">
        <w:rPr>
          <w:rFonts w:ascii="Arial" w:hAnsi="Arial" w:cs="Arial"/>
          <w:b/>
          <w:bCs/>
        </w:rPr>
        <w:t>I</w:t>
      </w:r>
      <w:r w:rsidR="000F2560" w:rsidRPr="00DE3D75">
        <w:rPr>
          <w:rFonts w:ascii="Arial" w:hAnsi="Arial" w:cs="Arial"/>
          <w:b/>
          <w:bCs/>
        </w:rPr>
        <w:t>001-</w:t>
      </w:r>
      <w:r w:rsidR="0098331D" w:rsidRPr="00DE3D75">
        <w:rPr>
          <w:rFonts w:ascii="Arial" w:hAnsi="Arial" w:cs="Arial"/>
          <w:b/>
          <w:bCs/>
        </w:rPr>
        <w:t>I</w:t>
      </w:r>
      <w:r w:rsidRPr="00DE3D75">
        <w:rPr>
          <w:rFonts w:ascii="Arial" w:hAnsi="Arial" w:cs="Arial"/>
          <w:b/>
          <w:bCs/>
        </w:rPr>
        <w:t>049)</w:t>
      </w:r>
    </w:p>
    <w:p w14:paraId="596552B6" w14:textId="77777777" w:rsidR="00B067CF" w:rsidRPr="00DE3D75" w:rsidRDefault="00B067CF" w:rsidP="00B067CF">
      <w:pPr>
        <w:pStyle w:val="Prrafodelista"/>
        <w:ind w:left="1068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  <w:tblPrChange w:id="1422" w:author="Newton Oller de Mello" w:date="2018-03-13T15:12:00Z">
          <w:tblPr>
            <w:tblStyle w:val="Tablaconcuadrcula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845"/>
        <w:gridCol w:w="711"/>
        <w:gridCol w:w="1841"/>
        <w:gridCol w:w="2124"/>
        <w:gridCol w:w="854"/>
        <w:gridCol w:w="708"/>
        <w:gridCol w:w="1136"/>
        <w:gridCol w:w="1133"/>
        <w:gridCol w:w="3375"/>
        <w:gridCol w:w="1265"/>
        <w:tblGridChange w:id="1423">
          <w:tblGrid>
            <w:gridCol w:w="845"/>
            <w:gridCol w:w="274"/>
            <w:gridCol w:w="2"/>
            <w:gridCol w:w="435"/>
            <w:gridCol w:w="412"/>
            <w:gridCol w:w="3"/>
            <w:gridCol w:w="1426"/>
            <w:gridCol w:w="368"/>
            <w:gridCol w:w="3"/>
            <w:gridCol w:w="1753"/>
            <w:gridCol w:w="67"/>
            <w:gridCol w:w="2"/>
            <w:gridCol w:w="785"/>
            <w:gridCol w:w="277"/>
            <w:gridCol w:w="1"/>
            <w:gridCol w:w="430"/>
            <w:gridCol w:w="490"/>
            <w:gridCol w:w="646"/>
            <w:gridCol w:w="804"/>
            <w:gridCol w:w="329"/>
            <w:gridCol w:w="1377"/>
            <w:gridCol w:w="1998"/>
            <w:gridCol w:w="197"/>
            <w:gridCol w:w="1068"/>
            <w:gridCol w:w="226"/>
          </w:tblGrid>
        </w:tblGridChange>
      </w:tblGrid>
      <w:tr w:rsidR="00B067CF" w:rsidRPr="00DE3D75" w14:paraId="0DAC08FF" w14:textId="77777777" w:rsidTr="00AC3188">
        <w:trPr>
          <w:trHeight w:val="640"/>
        </w:trPr>
        <w:tc>
          <w:tcPr>
            <w:tcW w:w="302" w:type="pct"/>
            <w:shd w:val="clear" w:color="auto" w:fill="D5DCE4" w:themeFill="text2" w:themeFillTint="33"/>
            <w:vAlign w:val="center"/>
            <w:tcPrChange w:id="1424" w:author="Newton Oller de Mello" w:date="2018-03-13T15:12:00Z">
              <w:tcPr>
                <w:tcW w:w="394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1F22E5EA" w14:textId="4426C04D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  <w:tcPrChange w:id="1425" w:author="Newton Oller de Mello" w:date="2018-03-13T15:12:00Z">
              <w:tcPr>
                <w:tcW w:w="299" w:type="pct"/>
                <w:gridSpan w:val="3"/>
                <w:shd w:val="clear" w:color="auto" w:fill="D5DCE4" w:themeFill="text2" w:themeFillTint="33"/>
                <w:vAlign w:val="center"/>
              </w:tcPr>
            </w:tcPrChange>
          </w:tcPr>
          <w:p w14:paraId="18DAF4A9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658" w:type="pct"/>
            <w:shd w:val="clear" w:color="auto" w:fill="D5DCE4" w:themeFill="text2" w:themeFillTint="33"/>
            <w:vAlign w:val="center"/>
            <w:tcPrChange w:id="1426" w:author="Newton Oller de Mello" w:date="2018-03-13T15:12:00Z">
              <w:tcPr>
                <w:tcW w:w="631" w:type="pct"/>
                <w:gridSpan w:val="4"/>
                <w:shd w:val="clear" w:color="auto" w:fill="D5DCE4" w:themeFill="text2" w:themeFillTint="33"/>
                <w:vAlign w:val="center"/>
              </w:tcPr>
            </w:tcPrChange>
          </w:tcPr>
          <w:p w14:paraId="22E8C925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759" w:type="pct"/>
            <w:shd w:val="clear" w:color="auto" w:fill="D5DCE4" w:themeFill="text2" w:themeFillTint="33"/>
            <w:vAlign w:val="center"/>
            <w:tcPrChange w:id="1427" w:author="Newton Oller de Mello" w:date="2018-03-13T15:12:00Z">
              <w:tcPr>
                <w:tcW w:w="641" w:type="pct"/>
                <w:gridSpan w:val="3"/>
                <w:shd w:val="clear" w:color="auto" w:fill="D5DCE4" w:themeFill="text2" w:themeFillTint="33"/>
                <w:vAlign w:val="center"/>
              </w:tcPr>
            </w:tcPrChange>
          </w:tcPr>
          <w:p w14:paraId="57794A6F" w14:textId="7C52FEA1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05" w:type="pct"/>
            <w:shd w:val="clear" w:color="auto" w:fill="D5DCE4" w:themeFill="text2" w:themeFillTint="33"/>
            <w:vAlign w:val="center"/>
            <w:tcPrChange w:id="1428" w:author="Newton Oller de Mello" w:date="2018-03-13T15:12:00Z">
              <w:tcPr>
                <w:tcW w:w="374" w:type="pct"/>
                <w:gridSpan w:val="3"/>
                <w:shd w:val="clear" w:color="auto" w:fill="D5DCE4" w:themeFill="text2" w:themeFillTint="33"/>
                <w:vAlign w:val="center"/>
              </w:tcPr>
            </w:tcPrChange>
          </w:tcPr>
          <w:p w14:paraId="632974C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  <w:tcPrChange w:id="1429" w:author="Newton Oller de Mello" w:date="2018-03-13T15:12:00Z">
              <w:tcPr>
                <w:tcW w:w="324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48725BE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  <w:tcPrChange w:id="1430" w:author="Newton Oller de Mello" w:date="2018-03-13T15:12:00Z">
              <w:tcPr>
                <w:tcW w:w="510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663B68D4" w14:textId="6A326C75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  <w:tcPrChange w:id="1431" w:author="Newton Oller de Mello" w:date="2018-03-13T15:12:00Z">
              <w:tcPr>
                <w:tcW w:w="600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10317FA9" w14:textId="5C6744D3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06" w:type="pct"/>
            <w:shd w:val="clear" w:color="auto" w:fill="D5DCE4" w:themeFill="text2" w:themeFillTint="33"/>
            <w:vAlign w:val="center"/>
            <w:tcPrChange w:id="1432" w:author="Newton Oller de Mello" w:date="2018-03-13T15:12:00Z">
              <w:tcPr>
                <w:tcW w:w="772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55FB266C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52" w:type="pct"/>
            <w:shd w:val="clear" w:color="auto" w:fill="D5DCE4" w:themeFill="text2" w:themeFillTint="33"/>
            <w:vAlign w:val="center"/>
            <w:tcPrChange w:id="1433" w:author="Newton Oller de Mello" w:date="2018-03-13T15:12:00Z">
              <w:tcPr>
                <w:tcW w:w="455" w:type="pct"/>
                <w:gridSpan w:val="2"/>
                <w:shd w:val="clear" w:color="auto" w:fill="D5DCE4" w:themeFill="text2" w:themeFillTint="33"/>
                <w:vAlign w:val="center"/>
              </w:tcPr>
            </w:tcPrChange>
          </w:tcPr>
          <w:p w14:paraId="1EFDE7A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58E02A92" w14:textId="77777777" w:rsidTr="00327D7B">
        <w:trPr>
          <w:trHeight w:val="445"/>
          <w:trPrChange w:id="1434" w:author="Newton Oller de Mello" w:date="2018-03-13T15:12:00Z">
            <w:trPr>
              <w:trHeight w:val="445"/>
            </w:trPr>
          </w:trPrChange>
        </w:trPr>
        <w:tc>
          <w:tcPr>
            <w:tcW w:w="302" w:type="pct"/>
            <w:shd w:val="clear" w:color="auto" w:fill="E7E6E6" w:themeFill="background2"/>
            <w:vAlign w:val="center"/>
            <w:tcPrChange w:id="1435" w:author="Newton Oller de Mello" w:date="2018-03-13T15:12:00Z">
              <w:tcPr>
                <w:tcW w:w="394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1BE1DBA2" w14:textId="65040F6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shd w:val="clear" w:color="auto" w:fill="E7E6E6" w:themeFill="background2"/>
            <w:vAlign w:val="center"/>
            <w:tcPrChange w:id="1436" w:author="Newton Oller de Mello" w:date="2018-03-13T15:12:00Z">
              <w:tcPr>
                <w:tcW w:w="299" w:type="pct"/>
                <w:gridSpan w:val="3"/>
                <w:shd w:val="clear" w:color="auto" w:fill="E7E6E6" w:themeFill="background2"/>
                <w:vAlign w:val="center"/>
              </w:tcPr>
            </w:tcPrChange>
          </w:tcPr>
          <w:p w14:paraId="42B383C8" w14:textId="31C5252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658" w:type="pct"/>
            <w:shd w:val="clear" w:color="auto" w:fill="E7E6E6" w:themeFill="background2"/>
            <w:vAlign w:val="center"/>
            <w:tcPrChange w:id="1437" w:author="Newton Oller de Mello" w:date="2018-03-13T15:12:00Z">
              <w:tcPr>
                <w:tcW w:w="631" w:type="pct"/>
                <w:gridSpan w:val="4"/>
                <w:shd w:val="clear" w:color="auto" w:fill="E7E6E6" w:themeFill="background2"/>
                <w:vAlign w:val="center"/>
              </w:tcPr>
            </w:tcPrChange>
          </w:tcPr>
          <w:p w14:paraId="7BD376C1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gCIdDEasoc</w:t>
            </w:r>
          </w:p>
        </w:tc>
        <w:tc>
          <w:tcPr>
            <w:tcW w:w="759" w:type="pct"/>
            <w:shd w:val="clear" w:color="auto" w:fill="E7E6E6" w:themeFill="background2"/>
            <w:vAlign w:val="center"/>
            <w:tcPrChange w:id="1438" w:author="Newton Oller de Mello" w:date="2018-03-13T15:12:00Z">
              <w:tcPr>
                <w:tcW w:w="641" w:type="pct"/>
                <w:gridSpan w:val="3"/>
                <w:shd w:val="clear" w:color="auto" w:fill="E7E6E6" w:themeFill="background2"/>
                <w:vAlign w:val="center"/>
              </w:tcPr>
            </w:tcPrChange>
          </w:tcPr>
          <w:p w14:paraId="7A7FC7EA" w14:textId="56475919" w:rsidR="00327D7B" w:rsidRPr="00DE3D75" w:rsidRDefault="00327D7B" w:rsidP="00C52E85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Campos que identifican al </w:t>
            </w:r>
            <w:r w:rsidR="00C52E85" w:rsidRPr="00DE3D75">
              <w:rPr>
                <w:rFonts w:ascii="Arial" w:hAnsi="Arial" w:cs="Arial"/>
                <w:sz w:val="16"/>
                <w:szCs w:val="16"/>
              </w:rPr>
              <w:t>DE</w:t>
            </w:r>
            <w:r w:rsidRPr="00DE3D75">
              <w:rPr>
                <w:rFonts w:ascii="Arial" w:hAnsi="Arial" w:cs="Arial"/>
                <w:sz w:val="16"/>
                <w:szCs w:val="16"/>
              </w:rPr>
              <w:t xml:space="preserve"> asociado</w:t>
            </w:r>
          </w:p>
        </w:tc>
        <w:tc>
          <w:tcPr>
            <w:tcW w:w="305" w:type="pct"/>
            <w:shd w:val="clear" w:color="auto" w:fill="E7E6E6" w:themeFill="background2"/>
            <w:vAlign w:val="center"/>
            <w:tcPrChange w:id="1439" w:author="Newton Oller de Mello" w:date="2018-03-13T15:12:00Z">
              <w:tcPr>
                <w:tcW w:w="374" w:type="pct"/>
                <w:gridSpan w:val="3"/>
                <w:shd w:val="clear" w:color="auto" w:fill="E7E6E6" w:themeFill="background2"/>
                <w:vAlign w:val="center"/>
              </w:tcPr>
            </w:tcPrChange>
          </w:tcPr>
          <w:p w14:paraId="13255B5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  <w:tcPrChange w:id="1440" w:author="Newton Oller de Mello" w:date="2018-03-13T15:12:00Z">
              <w:tcPr>
                <w:tcW w:w="324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1B2CD6E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06" w:type="pct"/>
            <w:shd w:val="clear" w:color="auto" w:fill="E7E6E6" w:themeFill="background2"/>
            <w:vAlign w:val="center"/>
            <w:tcPrChange w:id="1441" w:author="Newton Oller de Mello" w:date="2018-03-13T15:12:00Z">
              <w:tcPr>
                <w:tcW w:w="510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223DBA7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E7E6E6" w:themeFill="background2"/>
            <w:vAlign w:val="center"/>
            <w:tcPrChange w:id="1442" w:author="Newton Oller de Mello" w:date="2018-03-13T15:12:00Z">
              <w:tcPr>
                <w:tcW w:w="600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3526E01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0-99</w:t>
            </w:r>
          </w:p>
        </w:tc>
        <w:tc>
          <w:tcPr>
            <w:tcW w:w="1206" w:type="pct"/>
            <w:shd w:val="clear" w:color="auto" w:fill="E7E6E6" w:themeFill="background2"/>
            <w:vAlign w:val="center"/>
            <w:tcPrChange w:id="1443" w:author="Newton Oller de Mello" w:date="2018-03-13T15:12:00Z">
              <w:tcPr>
                <w:tcW w:w="772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2F70888F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pct"/>
            <w:shd w:val="clear" w:color="auto" w:fill="E7E6E6" w:themeFill="background2"/>
            <w:vAlign w:val="center"/>
            <w:tcPrChange w:id="1444" w:author="Newton Oller de Mello" w:date="2018-03-13T15:12:00Z">
              <w:tcPr>
                <w:tcW w:w="455" w:type="pct"/>
                <w:gridSpan w:val="2"/>
                <w:shd w:val="clear" w:color="auto" w:fill="E7E6E6" w:themeFill="background2"/>
                <w:vAlign w:val="center"/>
              </w:tcPr>
            </w:tcPrChange>
          </w:tcPr>
          <w:p w14:paraId="0B33AF7E" w14:textId="12B2CB5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3ADFD70" w14:textId="77777777" w:rsidTr="00C52E85">
        <w:trPr>
          <w:trHeight w:val="244"/>
        </w:trPr>
        <w:tc>
          <w:tcPr>
            <w:tcW w:w="302" w:type="pct"/>
            <w:vAlign w:val="center"/>
            <w:tcPrChange w:id="1445" w:author="Newton Oller de Mello" w:date="2018-03-13T15:12:00Z">
              <w:tcPr>
                <w:tcW w:w="394" w:type="pct"/>
                <w:gridSpan w:val="2"/>
                <w:vAlign w:val="center"/>
              </w:tcPr>
            </w:tcPrChange>
          </w:tcPr>
          <w:p w14:paraId="2ACE0CEA" w14:textId="1559724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  <w:tcPrChange w:id="1446" w:author="Newton Oller de Mello" w:date="2018-03-13T15:12:00Z">
              <w:tcPr>
                <w:tcW w:w="299" w:type="pct"/>
                <w:gridSpan w:val="3"/>
                <w:vAlign w:val="center"/>
              </w:tcPr>
            </w:tcPrChange>
          </w:tcPr>
          <w:p w14:paraId="3DD239BC" w14:textId="20514433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I002</w:t>
            </w:r>
          </w:p>
        </w:tc>
        <w:tc>
          <w:tcPr>
            <w:tcW w:w="658" w:type="pct"/>
            <w:vAlign w:val="center"/>
            <w:tcPrChange w:id="1447" w:author="Newton Oller de Mello" w:date="2018-03-13T15:12:00Z">
              <w:tcPr>
                <w:tcW w:w="631" w:type="pct"/>
                <w:gridSpan w:val="4"/>
                <w:vAlign w:val="center"/>
              </w:tcPr>
            </w:tcPrChange>
          </w:tcPr>
          <w:p w14:paraId="44FDBB23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dCdCDEref</w:t>
            </w:r>
          </w:p>
        </w:tc>
        <w:tc>
          <w:tcPr>
            <w:tcW w:w="759" w:type="pct"/>
            <w:vAlign w:val="center"/>
            <w:tcPrChange w:id="1448" w:author="Newton Oller de Mello" w:date="2018-03-13T15:12:00Z">
              <w:tcPr>
                <w:tcW w:w="641" w:type="pct"/>
                <w:gridSpan w:val="3"/>
                <w:vAlign w:val="center"/>
              </w:tcPr>
            </w:tcPrChange>
          </w:tcPr>
          <w:p w14:paraId="5500FF63" w14:textId="1FF09D8B" w:rsidR="00327D7B" w:rsidRPr="00DE3D75" w:rsidRDefault="00327D7B" w:rsidP="006552A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CDC de</w:t>
            </w:r>
            <w:del w:id="1449" w:author="Newton Oller de Mello" w:date="2018-03-13T15:04:00Z">
              <w:r w:rsidRPr="00DE3D75" w:rsidDel="00643E4C">
                <w:rPr>
                  <w:rFonts w:ascii="Arial" w:hAnsi="Arial" w:cs="Arial"/>
                  <w:sz w:val="16"/>
                  <w:szCs w:val="16"/>
                </w:rPr>
                <w:delText xml:space="preserve"> la</w:delText>
              </w:r>
            </w:del>
            <w:ins w:id="1450" w:author="Newton Oller de Mello" w:date="2018-03-13T15:04:00Z">
              <w:r w:rsidRPr="00DE3D75">
                <w:rPr>
                  <w:rFonts w:ascii="Arial" w:hAnsi="Arial" w:cs="Arial"/>
                  <w:sz w:val="16"/>
                  <w:szCs w:val="16"/>
                </w:rPr>
                <w:t>l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 xml:space="preserve"> </w:t>
            </w:r>
            <w:ins w:id="1451" w:author="Newton Oller de Mello" w:date="2018-03-13T15:04:00Z">
              <w:r w:rsidRPr="00DE3D75">
                <w:rPr>
                  <w:rFonts w:ascii="Arial" w:hAnsi="Arial" w:cs="Arial"/>
                  <w:sz w:val="16"/>
                  <w:szCs w:val="16"/>
                </w:rPr>
                <w:t>DTE</w:t>
              </w:r>
            </w:ins>
            <w:del w:id="1452" w:author="Newton Oller de Mello" w:date="2018-03-13T15:04:00Z">
              <w:r w:rsidRPr="00DE3D75" w:rsidDel="00643E4C">
                <w:rPr>
                  <w:rFonts w:ascii="Arial" w:hAnsi="Arial" w:cs="Arial"/>
                  <w:sz w:val="16"/>
                  <w:szCs w:val="16"/>
                </w:rPr>
                <w:delText>FE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 xml:space="preserve"> referencia</w:t>
            </w:r>
            <w:r w:rsidR="006552AE" w:rsidRPr="00DE3D75">
              <w:rPr>
                <w:rFonts w:ascii="Arial" w:hAnsi="Arial" w:cs="Arial"/>
                <w:sz w:val="16"/>
                <w:szCs w:val="16"/>
              </w:rPr>
              <w:t>do</w:t>
            </w:r>
          </w:p>
        </w:tc>
        <w:tc>
          <w:tcPr>
            <w:tcW w:w="305" w:type="pct"/>
            <w:vAlign w:val="center"/>
            <w:tcPrChange w:id="1453" w:author="Newton Oller de Mello" w:date="2018-03-13T15:12:00Z">
              <w:tcPr>
                <w:tcW w:w="374" w:type="pct"/>
                <w:gridSpan w:val="3"/>
                <w:vAlign w:val="center"/>
              </w:tcPr>
            </w:tcPrChange>
          </w:tcPr>
          <w:p w14:paraId="2252525B" w14:textId="22E1F151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  <w:tcPrChange w:id="1454" w:author="Newton Oller de Mello" w:date="2018-03-13T15:12:00Z">
              <w:tcPr>
                <w:tcW w:w="324" w:type="pct"/>
                <w:gridSpan w:val="2"/>
                <w:vAlign w:val="center"/>
              </w:tcPr>
            </w:tcPrChange>
          </w:tcPr>
          <w:p w14:paraId="4B2E3B49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06" w:type="pct"/>
            <w:vAlign w:val="center"/>
            <w:tcPrChange w:id="1455" w:author="Newton Oller de Mello" w:date="2018-03-13T15:12:00Z">
              <w:tcPr>
                <w:tcW w:w="510" w:type="pct"/>
                <w:gridSpan w:val="2"/>
                <w:vAlign w:val="center"/>
              </w:tcPr>
            </w:tcPrChange>
          </w:tcPr>
          <w:p w14:paraId="47A52B46" w14:textId="2835DBC8" w:rsidR="00327D7B" w:rsidRPr="00DE3D75" w:rsidRDefault="005C4368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46</w:t>
            </w:r>
            <w:del w:id="1456" w:author="Newton Oller de Mello" w:date="2018-03-13T15:15:00Z">
              <w:r w:rsidR="00327D7B" w:rsidRPr="00DE3D75" w:rsidDel="00EF5AA1">
                <w:rPr>
                  <w:rFonts w:ascii="Arial" w:hAnsi="Arial" w:cs="Arial"/>
                  <w:sz w:val="16"/>
                  <w:szCs w:val="16"/>
                </w:rPr>
                <w:delText>6</w:delText>
              </w:r>
            </w:del>
          </w:p>
        </w:tc>
        <w:tc>
          <w:tcPr>
            <w:tcW w:w="405" w:type="pct"/>
            <w:vAlign w:val="center"/>
            <w:tcPrChange w:id="1457" w:author="Newton Oller de Mello" w:date="2018-03-13T15:12:00Z">
              <w:tcPr>
                <w:tcW w:w="600" w:type="pct"/>
                <w:gridSpan w:val="2"/>
                <w:vAlign w:val="center"/>
              </w:tcPr>
            </w:tcPrChange>
          </w:tcPr>
          <w:p w14:paraId="2679E869" w14:textId="59F1F4A2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  <w:r w:rsidR="008825BC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06" w:type="pct"/>
            <w:vAlign w:val="center"/>
            <w:tcPrChange w:id="1458" w:author="Newton Oller de Mello" w:date="2018-03-13T15:12:00Z">
              <w:tcPr>
                <w:tcW w:w="772" w:type="pct"/>
                <w:gridSpan w:val="2"/>
                <w:vAlign w:val="center"/>
              </w:tcPr>
            </w:tcPrChange>
          </w:tcPr>
          <w:p w14:paraId="2DD5BEAA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pct"/>
            <w:vAlign w:val="center"/>
            <w:tcPrChange w:id="1459" w:author="Newton Oller de Mello" w:date="2018-03-13T15:12:00Z">
              <w:tcPr>
                <w:tcW w:w="455" w:type="pct"/>
                <w:gridSpan w:val="2"/>
                <w:vAlign w:val="center"/>
              </w:tcPr>
            </w:tcPrChange>
          </w:tcPr>
          <w:p w14:paraId="7C005446" w14:textId="4FB3A370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144733BF" w14:textId="77777777" w:rsidTr="00327D7B">
        <w:tc>
          <w:tcPr>
            <w:tcW w:w="302" w:type="pct"/>
            <w:vAlign w:val="center"/>
            <w:tcPrChange w:id="1460" w:author="Newton Oller de Mello" w:date="2018-03-13T15:12:00Z">
              <w:tcPr>
                <w:tcW w:w="394" w:type="pct"/>
                <w:gridSpan w:val="2"/>
                <w:vAlign w:val="center"/>
              </w:tcPr>
            </w:tcPrChange>
          </w:tcPr>
          <w:p w14:paraId="34E07CD7" w14:textId="22E021D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  <w:tcPrChange w:id="1461" w:author="Newton Oller de Mello" w:date="2018-03-13T15:12:00Z">
              <w:tcPr>
                <w:tcW w:w="299" w:type="pct"/>
                <w:gridSpan w:val="3"/>
                <w:vAlign w:val="center"/>
              </w:tcPr>
            </w:tcPrChange>
          </w:tcPr>
          <w:p w14:paraId="23222511" w14:textId="13F0381B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I003</w:t>
            </w:r>
          </w:p>
        </w:tc>
        <w:tc>
          <w:tcPr>
            <w:tcW w:w="658" w:type="pct"/>
            <w:vAlign w:val="center"/>
            <w:tcPrChange w:id="1462" w:author="Newton Oller de Mello" w:date="2018-03-13T15:12:00Z">
              <w:tcPr>
                <w:tcW w:w="631" w:type="pct"/>
                <w:gridSpan w:val="4"/>
                <w:vAlign w:val="center"/>
              </w:tcPr>
            </w:tcPrChange>
          </w:tcPr>
          <w:p w14:paraId="6FF4B24C" w14:textId="409F0955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</w:t>
            </w:r>
            <w:r w:rsidR="00DF09F2" w:rsidRPr="00DE3D75">
              <w:rPr>
                <w:rFonts w:ascii="Arial" w:hAnsi="Arial" w:cs="Arial"/>
                <w:sz w:val="16"/>
                <w:szCs w:val="16"/>
              </w:rPr>
              <w:t>g</w:t>
            </w:r>
            <w:r w:rsidRPr="00DE3D75">
              <w:rPr>
                <w:rFonts w:ascii="Arial" w:hAnsi="Arial" w:cs="Arial"/>
                <w:sz w:val="16"/>
                <w:szCs w:val="16"/>
              </w:rPr>
              <w:t>TimDI</w:t>
            </w:r>
          </w:p>
        </w:tc>
        <w:tc>
          <w:tcPr>
            <w:tcW w:w="759" w:type="pct"/>
            <w:vAlign w:val="center"/>
            <w:tcPrChange w:id="1463" w:author="Newton Oller de Mello" w:date="2018-03-13T15:12:00Z">
              <w:tcPr>
                <w:tcW w:w="641" w:type="pct"/>
                <w:gridSpan w:val="3"/>
                <w:vAlign w:val="center"/>
              </w:tcPr>
            </w:tcPrChange>
          </w:tcPr>
          <w:p w14:paraId="1969057F" w14:textId="1278CD00" w:rsidR="00327D7B" w:rsidRPr="00DE3D75" w:rsidRDefault="00327D7B" w:rsidP="006552AE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  <w:r w:rsidR="006552AE" w:rsidRPr="00DE3D75">
              <w:rPr>
                <w:rFonts w:ascii="Arial" w:hAnsi="Arial" w:cs="Arial"/>
                <w:sz w:val="16"/>
                <w:szCs w:val="16"/>
              </w:rPr>
              <w:t xml:space="preserve">ro. timbrado </w:t>
            </w:r>
            <w:r w:rsidRPr="00DE3D75">
              <w:rPr>
                <w:rFonts w:ascii="Arial" w:hAnsi="Arial" w:cs="Arial"/>
                <w:sz w:val="16"/>
                <w:szCs w:val="16"/>
              </w:rPr>
              <w:t>documento impreso de referencia</w:t>
            </w:r>
          </w:p>
        </w:tc>
        <w:tc>
          <w:tcPr>
            <w:tcW w:w="305" w:type="pct"/>
            <w:vAlign w:val="center"/>
            <w:tcPrChange w:id="1464" w:author="Newton Oller de Mello" w:date="2018-03-13T15:12:00Z">
              <w:tcPr>
                <w:tcW w:w="374" w:type="pct"/>
                <w:gridSpan w:val="3"/>
                <w:vAlign w:val="center"/>
              </w:tcPr>
            </w:tcPrChange>
          </w:tcPr>
          <w:p w14:paraId="6D04A496" w14:textId="26FB67A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  <w:tcPrChange w:id="1465" w:author="Newton Oller de Mello" w:date="2018-03-13T15:12:00Z">
              <w:tcPr>
                <w:tcW w:w="324" w:type="pct"/>
                <w:gridSpan w:val="2"/>
                <w:vAlign w:val="center"/>
              </w:tcPr>
            </w:tcPrChange>
          </w:tcPr>
          <w:p w14:paraId="662B0B52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6" w:type="pct"/>
            <w:vAlign w:val="center"/>
            <w:tcPrChange w:id="1466" w:author="Newton Oller de Mello" w:date="2018-03-13T15:12:00Z">
              <w:tcPr>
                <w:tcW w:w="510" w:type="pct"/>
                <w:gridSpan w:val="2"/>
                <w:vAlign w:val="center"/>
              </w:tcPr>
            </w:tcPrChange>
          </w:tcPr>
          <w:p w14:paraId="1C5E3A4F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05" w:type="pct"/>
            <w:vAlign w:val="center"/>
            <w:tcPrChange w:id="1467" w:author="Newton Oller de Mello" w:date="2018-03-13T15:12:00Z">
              <w:tcPr>
                <w:tcW w:w="600" w:type="pct"/>
                <w:gridSpan w:val="2"/>
                <w:vAlign w:val="center"/>
              </w:tcPr>
            </w:tcPrChange>
          </w:tcPr>
          <w:p w14:paraId="65EFA34B" w14:textId="15DFB5FC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  <w:r w:rsidR="008825BC" w:rsidRPr="00DE3D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06" w:type="pct"/>
            <w:vAlign w:val="center"/>
            <w:tcPrChange w:id="1468" w:author="Newton Oller de Mello" w:date="2018-03-13T15:12:00Z">
              <w:tcPr>
                <w:tcW w:w="772" w:type="pct"/>
                <w:gridSpan w:val="2"/>
                <w:vAlign w:val="center"/>
              </w:tcPr>
            </w:tcPrChange>
          </w:tcPr>
          <w:p w14:paraId="35584FBC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pct"/>
            <w:vAlign w:val="center"/>
            <w:tcPrChange w:id="1469" w:author="Newton Oller de Mello" w:date="2018-03-13T15:12:00Z">
              <w:tcPr>
                <w:tcW w:w="455" w:type="pct"/>
                <w:gridSpan w:val="2"/>
                <w:vAlign w:val="center"/>
              </w:tcPr>
            </w:tcPrChange>
          </w:tcPr>
          <w:p w14:paraId="17F7B0D2" w14:textId="2D35CBFD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410FF80" w14:textId="77777777" w:rsidTr="00645379">
        <w:trPr>
          <w:trHeight w:val="323"/>
          <w:ins w:id="1470" w:author="Newton Oller de Mello" w:date="2018-03-13T15:10:00Z"/>
        </w:trPr>
        <w:tc>
          <w:tcPr>
            <w:tcW w:w="302" w:type="pct"/>
            <w:vAlign w:val="center"/>
            <w:tcPrChange w:id="1471" w:author="Newton Oller de Mello" w:date="2018-03-13T15:13:00Z">
              <w:tcPr>
                <w:tcW w:w="394" w:type="pct"/>
                <w:gridSpan w:val="3"/>
                <w:vAlign w:val="center"/>
              </w:tcPr>
            </w:tcPrChange>
          </w:tcPr>
          <w:p w14:paraId="65FFBDA5" w14:textId="11762605" w:rsidR="00327D7B" w:rsidRPr="00DE3D75" w:rsidRDefault="00327D7B" w:rsidP="00327D7B">
            <w:pPr>
              <w:jc w:val="center"/>
              <w:rPr>
                <w:ins w:id="1472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  <w:tcPrChange w:id="1473" w:author="Newton Oller de Mello" w:date="2018-03-13T15:13:00Z">
              <w:tcPr>
                <w:tcW w:w="299" w:type="pct"/>
                <w:gridSpan w:val="3"/>
                <w:vAlign w:val="center"/>
              </w:tcPr>
            </w:tcPrChange>
          </w:tcPr>
          <w:p w14:paraId="1F1B49BF" w14:textId="343EEB6B" w:rsidR="00327D7B" w:rsidRPr="00DE3D75" w:rsidRDefault="00327D7B" w:rsidP="00327D7B">
            <w:pPr>
              <w:jc w:val="center"/>
              <w:rPr>
                <w:ins w:id="1474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I004</w:t>
            </w:r>
          </w:p>
        </w:tc>
        <w:tc>
          <w:tcPr>
            <w:tcW w:w="658" w:type="pct"/>
            <w:vAlign w:val="center"/>
            <w:tcPrChange w:id="1475" w:author="Newton Oller de Mello" w:date="2018-03-13T15:13:00Z">
              <w:tcPr>
                <w:tcW w:w="631" w:type="pct"/>
                <w:gridSpan w:val="2"/>
                <w:vAlign w:val="center"/>
              </w:tcPr>
            </w:tcPrChange>
          </w:tcPr>
          <w:p w14:paraId="74E8DFF4" w14:textId="2B621055" w:rsidR="00327D7B" w:rsidRPr="00DE3D75" w:rsidRDefault="00327D7B" w:rsidP="00327D7B">
            <w:pPr>
              <w:jc w:val="center"/>
              <w:rPr>
                <w:ins w:id="1476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77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dEst</w:t>
              </w:r>
            </w:ins>
            <w:r w:rsidR="006552AE" w:rsidRPr="00DE3D75">
              <w:rPr>
                <w:rFonts w:ascii="Arial" w:hAnsi="Arial" w:cs="Arial"/>
                <w:sz w:val="16"/>
                <w:szCs w:val="16"/>
              </w:rPr>
              <w:t>DocAso</w:t>
            </w:r>
          </w:p>
        </w:tc>
        <w:tc>
          <w:tcPr>
            <w:tcW w:w="759" w:type="pct"/>
            <w:vAlign w:val="center"/>
            <w:tcPrChange w:id="1478" w:author="Newton Oller de Mello" w:date="2018-03-13T15:13:00Z">
              <w:tcPr>
                <w:tcW w:w="641" w:type="pct"/>
                <w:gridSpan w:val="3"/>
                <w:vAlign w:val="center"/>
              </w:tcPr>
            </w:tcPrChange>
          </w:tcPr>
          <w:p w14:paraId="24E47CFE" w14:textId="77777777" w:rsidR="00327D7B" w:rsidRPr="00DE3D75" w:rsidRDefault="00327D7B" w:rsidP="00327D7B">
            <w:pPr>
              <w:rPr>
                <w:ins w:id="1479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80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Establecimiento</w:t>
              </w:r>
            </w:ins>
          </w:p>
        </w:tc>
        <w:tc>
          <w:tcPr>
            <w:tcW w:w="305" w:type="pct"/>
            <w:vAlign w:val="center"/>
            <w:tcPrChange w:id="1481" w:author="Newton Oller de Mello" w:date="2018-03-13T15:13:00Z">
              <w:tcPr>
                <w:tcW w:w="374" w:type="pct"/>
                <w:gridSpan w:val="3"/>
                <w:vAlign w:val="center"/>
              </w:tcPr>
            </w:tcPrChange>
          </w:tcPr>
          <w:p w14:paraId="6C9BDEBC" w14:textId="509E8793" w:rsidR="00327D7B" w:rsidRPr="00DE3D75" w:rsidRDefault="00327D7B" w:rsidP="00327D7B">
            <w:pPr>
              <w:jc w:val="center"/>
              <w:rPr>
                <w:ins w:id="1482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  <w:tcPrChange w:id="1483" w:author="Newton Oller de Mello" w:date="2018-03-13T15:13:00Z">
              <w:tcPr>
                <w:tcW w:w="324" w:type="pct"/>
                <w:gridSpan w:val="3"/>
                <w:vAlign w:val="center"/>
              </w:tcPr>
            </w:tcPrChange>
          </w:tcPr>
          <w:p w14:paraId="32BCB08F" w14:textId="77777777" w:rsidR="00327D7B" w:rsidRPr="00DE3D75" w:rsidRDefault="00327D7B" w:rsidP="00327D7B">
            <w:pPr>
              <w:jc w:val="center"/>
              <w:rPr>
                <w:ins w:id="1484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85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406" w:type="pct"/>
            <w:vAlign w:val="center"/>
            <w:tcPrChange w:id="1486" w:author="Newton Oller de Mello" w:date="2018-03-13T15:13:00Z">
              <w:tcPr>
                <w:tcW w:w="510" w:type="pct"/>
                <w:gridSpan w:val="2"/>
                <w:vAlign w:val="center"/>
              </w:tcPr>
            </w:tcPrChange>
          </w:tcPr>
          <w:p w14:paraId="0BCE24E9" w14:textId="77777777" w:rsidR="00327D7B" w:rsidRPr="00DE3D75" w:rsidRDefault="00327D7B" w:rsidP="00327D7B">
            <w:pPr>
              <w:jc w:val="center"/>
              <w:rPr>
                <w:ins w:id="1487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88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  <w:tc>
          <w:tcPr>
            <w:tcW w:w="405" w:type="pct"/>
            <w:vAlign w:val="center"/>
            <w:tcPrChange w:id="1489" w:author="Newton Oller de Mello" w:date="2018-03-13T15:13:00Z">
              <w:tcPr>
                <w:tcW w:w="600" w:type="pct"/>
                <w:gridSpan w:val="2"/>
                <w:vAlign w:val="center"/>
              </w:tcPr>
            </w:tcPrChange>
          </w:tcPr>
          <w:p w14:paraId="7E6AB2A4" w14:textId="77777777" w:rsidR="00327D7B" w:rsidRPr="00DE3D75" w:rsidRDefault="00327D7B" w:rsidP="00327D7B">
            <w:pPr>
              <w:jc w:val="center"/>
              <w:rPr>
                <w:ins w:id="1490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91" w:author="Newton Oller de Mello" w:date="2018-03-13T15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ins w:id="1492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06" w:type="pct"/>
            <w:vAlign w:val="center"/>
            <w:tcPrChange w:id="1493" w:author="Newton Oller de Mello" w:date="2018-03-13T15:13:00Z">
              <w:tcPr>
                <w:tcW w:w="772" w:type="pct"/>
                <w:gridSpan w:val="2"/>
                <w:vAlign w:val="center"/>
              </w:tcPr>
            </w:tcPrChange>
          </w:tcPr>
          <w:p w14:paraId="5E544007" w14:textId="08B2E67A" w:rsidR="00327D7B" w:rsidRPr="00DE3D75" w:rsidRDefault="00327D7B" w:rsidP="00327D7B">
            <w:pPr>
              <w:rPr>
                <w:ins w:id="1494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495" w:author="Newton Oller de Mello" w:date="2018-03-13T15:1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Si informado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496" w:author="Newton Oller de Mello" w:date="2018-03-13T15:14:00Z">
              <w:r w:rsidRPr="00DE3D75">
                <w:rPr>
                  <w:rFonts w:ascii="Arial" w:hAnsi="Arial" w:cs="Arial"/>
                  <w:sz w:val="16"/>
                  <w:szCs w:val="16"/>
                </w:rPr>
                <w:t>003 es obligatorio este campo</w:t>
              </w:r>
            </w:ins>
          </w:p>
        </w:tc>
        <w:tc>
          <w:tcPr>
            <w:tcW w:w="452" w:type="pct"/>
            <w:vAlign w:val="center"/>
            <w:tcPrChange w:id="1497" w:author="Newton Oller de Mello" w:date="2018-03-13T15:13:00Z">
              <w:tcPr>
                <w:tcW w:w="455" w:type="pct"/>
                <w:gridSpan w:val="2"/>
                <w:vAlign w:val="center"/>
              </w:tcPr>
            </w:tcPrChange>
          </w:tcPr>
          <w:p w14:paraId="61292F86" w14:textId="3051954E" w:rsidR="00327D7B" w:rsidRPr="00DE3D75" w:rsidRDefault="00327D7B" w:rsidP="00327D7B">
            <w:pPr>
              <w:jc w:val="center"/>
              <w:rPr>
                <w:ins w:id="1498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7CF28D49" w14:textId="77777777" w:rsidTr="00645379">
        <w:trPr>
          <w:trHeight w:val="286"/>
          <w:ins w:id="1499" w:author="Newton Oller de Mello" w:date="2018-03-13T15:10:00Z"/>
        </w:trPr>
        <w:tc>
          <w:tcPr>
            <w:tcW w:w="302" w:type="pct"/>
            <w:vAlign w:val="center"/>
            <w:tcPrChange w:id="1500" w:author="Newton Oller de Mello" w:date="2018-03-13T15:13:00Z">
              <w:tcPr>
                <w:tcW w:w="394" w:type="pct"/>
                <w:gridSpan w:val="3"/>
                <w:vAlign w:val="center"/>
              </w:tcPr>
            </w:tcPrChange>
          </w:tcPr>
          <w:p w14:paraId="1B26807C" w14:textId="3A4E6FDB" w:rsidR="00327D7B" w:rsidRPr="00DE3D75" w:rsidRDefault="00327D7B" w:rsidP="00327D7B">
            <w:pPr>
              <w:jc w:val="center"/>
              <w:rPr>
                <w:ins w:id="1501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  <w:tcPrChange w:id="1502" w:author="Newton Oller de Mello" w:date="2018-03-13T15:13:00Z">
              <w:tcPr>
                <w:tcW w:w="299" w:type="pct"/>
                <w:gridSpan w:val="3"/>
                <w:vAlign w:val="center"/>
              </w:tcPr>
            </w:tcPrChange>
          </w:tcPr>
          <w:p w14:paraId="2F1BC441" w14:textId="0AF84D3A" w:rsidR="00327D7B" w:rsidRPr="00DE3D75" w:rsidRDefault="00327D7B" w:rsidP="00327D7B">
            <w:pPr>
              <w:jc w:val="center"/>
              <w:rPr>
                <w:ins w:id="1503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504" w:author="Newton Oller de Mello" w:date="2018-03-13T15:11:00Z">
              <w:r w:rsidRPr="00DE3D75">
                <w:rPr>
                  <w:rFonts w:ascii="Arial" w:hAnsi="Arial" w:cs="Arial"/>
                  <w:sz w:val="16"/>
                  <w:szCs w:val="16"/>
                </w:rPr>
                <w:t>005</w:t>
              </w:r>
            </w:ins>
          </w:p>
        </w:tc>
        <w:tc>
          <w:tcPr>
            <w:tcW w:w="658" w:type="pct"/>
            <w:vAlign w:val="center"/>
            <w:tcPrChange w:id="1505" w:author="Newton Oller de Mello" w:date="2018-03-13T15:13:00Z">
              <w:tcPr>
                <w:tcW w:w="631" w:type="pct"/>
                <w:gridSpan w:val="2"/>
                <w:vAlign w:val="center"/>
              </w:tcPr>
            </w:tcPrChange>
          </w:tcPr>
          <w:p w14:paraId="5744B5B9" w14:textId="1AD5EF90" w:rsidR="00327D7B" w:rsidRPr="00DE3D75" w:rsidRDefault="00327D7B" w:rsidP="00327D7B">
            <w:pPr>
              <w:jc w:val="center"/>
              <w:rPr>
                <w:ins w:id="1506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07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d</w:t>
              </w:r>
            </w:ins>
            <w:r w:rsidR="006552AE" w:rsidRPr="00DE3D75">
              <w:rPr>
                <w:rFonts w:ascii="Arial" w:hAnsi="Arial" w:cs="Arial"/>
                <w:sz w:val="16"/>
                <w:szCs w:val="16"/>
              </w:rPr>
              <w:t>Pe</w:t>
            </w:r>
            <w:ins w:id="1508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xp</w:t>
              </w:r>
            </w:ins>
            <w:r w:rsidR="006552AE" w:rsidRPr="00DE3D75">
              <w:rPr>
                <w:rFonts w:ascii="Arial" w:hAnsi="Arial" w:cs="Arial"/>
                <w:sz w:val="16"/>
                <w:szCs w:val="16"/>
              </w:rPr>
              <w:t>DocAso</w:t>
            </w:r>
          </w:p>
        </w:tc>
        <w:tc>
          <w:tcPr>
            <w:tcW w:w="759" w:type="pct"/>
            <w:vAlign w:val="center"/>
            <w:tcPrChange w:id="1509" w:author="Newton Oller de Mello" w:date="2018-03-13T15:13:00Z">
              <w:tcPr>
                <w:tcW w:w="641" w:type="pct"/>
                <w:gridSpan w:val="3"/>
                <w:vAlign w:val="center"/>
              </w:tcPr>
            </w:tcPrChange>
          </w:tcPr>
          <w:p w14:paraId="01FC5852" w14:textId="77777777" w:rsidR="00327D7B" w:rsidRPr="00DE3D75" w:rsidRDefault="00327D7B" w:rsidP="00327D7B">
            <w:pPr>
              <w:rPr>
                <w:ins w:id="1510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11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Punto de Expedición</w:t>
              </w:r>
            </w:ins>
          </w:p>
        </w:tc>
        <w:tc>
          <w:tcPr>
            <w:tcW w:w="305" w:type="pct"/>
            <w:vAlign w:val="center"/>
            <w:tcPrChange w:id="1512" w:author="Newton Oller de Mello" w:date="2018-03-13T15:13:00Z">
              <w:tcPr>
                <w:tcW w:w="374" w:type="pct"/>
                <w:gridSpan w:val="3"/>
                <w:vAlign w:val="center"/>
              </w:tcPr>
            </w:tcPrChange>
          </w:tcPr>
          <w:p w14:paraId="48D4FAA9" w14:textId="31878C80" w:rsidR="00327D7B" w:rsidRPr="00DE3D75" w:rsidRDefault="00327D7B" w:rsidP="00327D7B">
            <w:pPr>
              <w:jc w:val="center"/>
              <w:rPr>
                <w:ins w:id="1513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  <w:tcPrChange w:id="1514" w:author="Newton Oller de Mello" w:date="2018-03-13T15:13:00Z">
              <w:tcPr>
                <w:tcW w:w="324" w:type="pct"/>
                <w:gridSpan w:val="3"/>
                <w:vAlign w:val="center"/>
              </w:tcPr>
            </w:tcPrChange>
          </w:tcPr>
          <w:p w14:paraId="2DA0FA11" w14:textId="77777777" w:rsidR="00327D7B" w:rsidRPr="00DE3D75" w:rsidRDefault="00327D7B" w:rsidP="00327D7B">
            <w:pPr>
              <w:jc w:val="center"/>
              <w:rPr>
                <w:ins w:id="1515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16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406" w:type="pct"/>
            <w:vAlign w:val="center"/>
            <w:tcPrChange w:id="1517" w:author="Newton Oller de Mello" w:date="2018-03-13T15:13:00Z">
              <w:tcPr>
                <w:tcW w:w="510" w:type="pct"/>
                <w:gridSpan w:val="2"/>
                <w:vAlign w:val="center"/>
              </w:tcPr>
            </w:tcPrChange>
          </w:tcPr>
          <w:p w14:paraId="13A63266" w14:textId="77777777" w:rsidR="00327D7B" w:rsidRPr="00DE3D75" w:rsidRDefault="00327D7B" w:rsidP="00327D7B">
            <w:pPr>
              <w:jc w:val="center"/>
              <w:rPr>
                <w:ins w:id="1518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19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3</w:t>
              </w:r>
            </w:ins>
          </w:p>
        </w:tc>
        <w:tc>
          <w:tcPr>
            <w:tcW w:w="405" w:type="pct"/>
            <w:vAlign w:val="center"/>
            <w:tcPrChange w:id="1520" w:author="Newton Oller de Mello" w:date="2018-03-13T15:13:00Z">
              <w:tcPr>
                <w:tcW w:w="600" w:type="pct"/>
                <w:gridSpan w:val="2"/>
                <w:vAlign w:val="center"/>
              </w:tcPr>
            </w:tcPrChange>
          </w:tcPr>
          <w:p w14:paraId="69E82CD2" w14:textId="77777777" w:rsidR="00327D7B" w:rsidRPr="00DE3D75" w:rsidRDefault="00327D7B" w:rsidP="00327D7B">
            <w:pPr>
              <w:jc w:val="center"/>
              <w:rPr>
                <w:ins w:id="1521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22" w:author="Newton Oller de Mello" w:date="2018-03-13T15:13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ins w:id="1523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06" w:type="pct"/>
            <w:vAlign w:val="center"/>
            <w:tcPrChange w:id="1524" w:author="Newton Oller de Mello" w:date="2018-03-13T15:13:00Z">
              <w:tcPr>
                <w:tcW w:w="772" w:type="pct"/>
                <w:gridSpan w:val="2"/>
                <w:vAlign w:val="center"/>
              </w:tcPr>
            </w:tcPrChange>
          </w:tcPr>
          <w:p w14:paraId="0B0C7638" w14:textId="0E7AC53C" w:rsidR="00327D7B" w:rsidRPr="00DE3D75" w:rsidRDefault="00327D7B" w:rsidP="00327D7B">
            <w:pPr>
              <w:rPr>
                <w:ins w:id="1525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26" w:author="Newton Oller de Mello" w:date="2018-03-13T15:1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Si informado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527" w:author="Newton Oller de Mello" w:date="2018-03-13T15:14:00Z">
              <w:r w:rsidRPr="00DE3D75">
                <w:rPr>
                  <w:rFonts w:ascii="Arial" w:hAnsi="Arial" w:cs="Arial"/>
                  <w:sz w:val="16"/>
                  <w:szCs w:val="16"/>
                </w:rPr>
                <w:t>003 es obligatorio este campo</w:t>
              </w:r>
            </w:ins>
          </w:p>
        </w:tc>
        <w:tc>
          <w:tcPr>
            <w:tcW w:w="452" w:type="pct"/>
            <w:vAlign w:val="center"/>
            <w:tcPrChange w:id="1528" w:author="Newton Oller de Mello" w:date="2018-03-13T15:13:00Z">
              <w:tcPr>
                <w:tcW w:w="455" w:type="pct"/>
                <w:gridSpan w:val="2"/>
                <w:vAlign w:val="center"/>
              </w:tcPr>
            </w:tcPrChange>
          </w:tcPr>
          <w:p w14:paraId="781FF478" w14:textId="68FF6344" w:rsidR="00327D7B" w:rsidRPr="00DE3D75" w:rsidRDefault="00327D7B" w:rsidP="00327D7B">
            <w:pPr>
              <w:jc w:val="center"/>
              <w:rPr>
                <w:ins w:id="1529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2019982F" w14:textId="77777777" w:rsidTr="00645379">
        <w:trPr>
          <w:trHeight w:val="262"/>
          <w:ins w:id="1530" w:author="Newton Oller de Mello" w:date="2018-03-13T15:10:00Z"/>
        </w:trPr>
        <w:tc>
          <w:tcPr>
            <w:tcW w:w="302" w:type="pct"/>
            <w:vAlign w:val="center"/>
            <w:tcPrChange w:id="1531" w:author="Newton Oller de Mello" w:date="2018-03-13T15:13:00Z">
              <w:tcPr>
                <w:tcW w:w="394" w:type="pct"/>
                <w:gridSpan w:val="3"/>
                <w:vAlign w:val="center"/>
              </w:tcPr>
            </w:tcPrChange>
          </w:tcPr>
          <w:p w14:paraId="002326BB" w14:textId="40C5F5F0" w:rsidR="00327D7B" w:rsidRPr="00DE3D75" w:rsidRDefault="00327D7B" w:rsidP="00327D7B">
            <w:pPr>
              <w:jc w:val="center"/>
              <w:rPr>
                <w:ins w:id="1532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  <w:tcPrChange w:id="1533" w:author="Newton Oller de Mello" w:date="2018-03-13T15:13:00Z">
              <w:tcPr>
                <w:tcW w:w="299" w:type="pct"/>
                <w:gridSpan w:val="3"/>
                <w:vAlign w:val="center"/>
              </w:tcPr>
            </w:tcPrChange>
          </w:tcPr>
          <w:p w14:paraId="5F917520" w14:textId="00334E09" w:rsidR="00327D7B" w:rsidRPr="00DE3D75" w:rsidRDefault="00327D7B" w:rsidP="00327D7B">
            <w:pPr>
              <w:jc w:val="center"/>
              <w:rPr>
                <w:ins w:id="1534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535" w:author="Newton Oller de Mello" w:date="2018-03-13T15:11:00Z">
              <w:r w:rsidRPr="00DE3D75">
                <w:rPr>
                  <w:rFonts w:ascii="Arial" w:hAnsi="Arial" w:cs="Arial"/>
                  <w:sz w:val="16"/>
                  <w:szCs w:val="16"/>
                </w:rPr>
                <w:t>006</w:t>
              </w:r>
            </w:ins>
          </w:p>
        </w:tc>
        <w:tc>
          <w:tcPr>
            <w:tcW w:w="658" w:type="pct"/>
            <w:vAlign w:val="center"/>
            <w:tcPrChange w:id="1536" w:author="Newton Oller de Mello" w:date="2018-03-13T15:13:00Z">
              <w:tcPr>
                <w:tcW w:w="631" w:type="pct"/>
                <w:gridSpan w:val="2"/>
                <w:vAlign w:val="center"/>
              </w:tcPr>
            </w:tcPrChange>
          </w:tcPr>
          <w:p w14:paraId="6A47385F" w14:textId="7CB74916" w:rsidR="00327D7B" w:rsidRPr="00DE3D75" w:rsidRDefault="00327D7B" w:rsidP="00327D7B">
            <w:pPr>
              <w:jc w:val="center"/>
              <w:rPr>
                <w:ins w:id="1537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38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dNumDoc</w:t>
              </w:r>
            </w:ins>
            <w:r w:rsidR="006552AE" w:rsidRPr="00DE3D75">
              <w:rPr>
                <w:rFonts w:ascii="Arial" w:hAnsi="Arial" w:cs="Arial"/>
                <w:sz w:val="16"/>
                <w:szCs w:val="16"/>
              </w:rPr>
              <w:t>Aso</w:t>
            </w:r>
          </w:p>
        </w:tc>
        <w:tc>
          <w:tcPr>
            <w:tcW w:w="759" w:type="pct"/>
            <w:vAlign w:val="center"/>
            <w:tcPrChange w:id="1539" w:author="Newton Oller de Mello" w:date="2018-03-13T15:13:00Z">
              <w:tcPr>
                <w:tcW w:w="641" w:type="pct"/>
                <w:gridSpan w:val="3"/>
                <w:vAlign w:val="center"/>
              </w:tcPr>
            </w:tcPrChange>
          </w:tcPr>
          <w:p w14:paraId="494A8461" w14:textId="77777777" w:rsidR="00327D7B" w:rsidRPr="00DE3D75" w:rsidRDefault="00327D7B" w:rsidP="00327D7B">
            <w:pPr>
              <w:rPr>
                <w:ins w:id="1540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41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Número del documento</w:t>
              </w:r>
            </w:ins>
          </w:p>
        </w:tc>
        <w:tc>
          <w:tcPr>
            <w:tcW w:w="305" w:type="pct"/>
            <w:vAlign w:val="center"/>
            <w:tcPrChange w:id="1542" w:author="Newton Oller de Mello" w:date="2018-03-13T15:13:00Z">
              <w:tcPr>
                <w:tcW w:w="374" w:type="pct"/>
                <w:gridSpan w:val="3"/>
                <w:vAlign w:val="center"/>
              </w:tcPr>
            </w:tcPrChange>
          </w:tcPr>
          <w:p w14:paraId="4AC55E58" w14:textId="1FE0F8DA" w:rsidR="00327D7B" w:rsidRPr="00DE3D75" w:rsidRDefault="00327D7B" w:rsidP="00327D7B">
            <w:pPr>
              <w:jc w:val="center"/>
              <w:rPr>
                <w:ins w:id="1543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  <w:tcPrChange w:id="1544" w:author="Newton Oller de Mello" w:date="2018-03-13T15:13:00Z">
              <w:tcPr>
                <w:tcW w:w="324" w:type="pct"/>
                <w:gridSpan w:val="3"/>
                <w:vAlign w:val="center"/>
              </w:tcPr>
            </w:tcPrChange>
          </w:tcPr>
          <w:p w14:paraId="10C13F65" w14:textId="77777777" w:rsidR="00327D7B" w:rsidRPr="00DE3D75" w:rsidRDefault="00327D7B" w:rsidP="00327D7B">
            <w:pPr>
              <w:jc w:val="center"/>
              <w:rPr>
                <w:ins w:id="1545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46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</w:p>
        </w:tc>
        <w:tc>
          <w:tcPr>
            <w:tcW w:w="406" w:type="pct"/>
            <w:vAlign w:val="center"/>
            <w:tcPrChange w:id="1547" w:author="Newton Oller de Mello" w:date="2018-03-13T15:13:00Z">
              <w:tcPr>
                <w:tcW w:w="510" w:type="pct"/>
                <w:gridSpan w:val="2"/>
                <w:vAlign w:val="center"/>
              </w:tcPr>
            </w:tcPrChange>
          </w:tcPr>
          <w:p w14:paraId="60A9CEF8" w14:textId="77777777" w:rsidR="00327D7B" w:rsidRPr="00DE3D75" w:rsidRDefault="00327D7B" w:rsidP="00327D7B">
            <w:pPr>
              <w:jc w:val="center"/>
              <w:rPr>
                <w:ins w:id="1548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49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7</w:t>
              </w:r>
            </w:ins>
          </w:p>
        </w:tc>
        <w:tc>
          <w:tcPr>
            <w:tcW w:w="405" w:type="pct"/>
            <w:vAlign w:val="center"/>
            <w:tcPrChange w:id="1550" w:author="Newton Oller de Mello" w:date="2018-03-13T15:13:00Z">
              <w:tcPr>
                <w:tcW w:w="600" w:type="pct"/>
                <w:gridSpan w:val="2"/>
                <w:vAlign w:val="center"/>
              </w:tcPr>
            </w:tcPrChange>
          </w:tcPr>
          <w:p w14:paraId="6D75F2A8" w14:textId="77777777" w:rsidR="00327D7B" w:rsidRPr="00DE3D75" w:rsidRDefault="00327D7B" w:rsidP="00327D7B">
            <w:pPr>
              <w:jc w:val="center"/>
              <w:rPr>
                <w:ins w:id="1551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52" w:author="Newton Oller de Mello" w:date="2018-03-13T15:14:00Z">
              <w:r w:rsidRPr="00DE3D75"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  <w:ins w:id="1553" w:author="Newton Oller de Mello" w:date="2018-03-13T15:10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06" w:type="pct"/>
            <w:vAlign w:val="center"/>
            <w:tcPrChange w:id="1554" w:author="Newton Oller de Mello" w:date="2018-03-13T15:13:00Z">
              <w:tcPr>
                <w:tcW w:w="772" w:type="pct"/>
                <w:gridSpan w:val="2"/>
                <w:vAlign w:val="center"/>
              </w:tcPr>
            </w:tcPrChange>
          </w:tcPr>
          <w:p w14:paraId="60EB0CD1" w14:textId="2AA65FFA" w:rsidR="00327D7B" w:rsidRPr="00DE3D75" w:rsidRDefault="00327D7B" w:rsidP="00327D7B">
            <w:pPr>
              <w:rPr>
                <w:ins w:id="1555" w:author="Newton Oller de Mello" w:date="2018-03-13T15:10:00Z"/>
                <w:rFonts w:ascii="Arial" w:hAnsi="Arial" w:cs="Arial"/>
                <w:sz w:val="16"/>
                <w:szCs w:val="16"/>
              </w:rPr>
            </w:pPr>
            <w:ins w:id="1556" w:author="Newton Oller de Mello" w:date="2018-03-13T15:15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Si informado </w:t>
              </w:r>
            </w:ins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  <w:ins w:id="1557" w:author="Newton Oller de Mello" w:date="2018-03-13T15:15:00Z">
              <w:r w:rsidRPr="00DE3D75">
                <w:rPr>
                  <w:rFonts w:ascii="Arial" w:hAnsi="Arial" w:cs="Arial"/>
                  <w:sz w:val="16"/>
                  <w:szCs w:val="16"/>
                </w:rPr>
                <w:t>003 es obligatorio este campo</w:t>
              </w:r>
            </w:ins>
          </w:p>
        </w:tc>
        <w:tc>
          <w:tcPr>
            <w:tcW w:w="452" w:type="pct"/>
            <w:vAlign w:val="center"/>
            <w:tcPrChange w:id="1558" w:author="Newton Oller de Mello" w:date="2018-03-13T15:13:00Z">
              <w:tcPr>
                <w:tcW w:w="455" w:type="pct"/>
                <w:gridSpan w:val="2"/>
                <w:vAlign w:val="center"/>
              </w:tcPr>
            </w:tcPrChange>
          </w:tcPr>
          <w:p w14:paraId="34579C72" w14:textId="39D12990" w:rsidR="00327D7B" w:rsidRPr="00DE3D75" w:rsidRDefault="00327D7B" w:rsidP="00327D7B">
            <w:pPr>
              <w:jc w:val="center"/>
              <w:rPr>
                <w:ins w:id="1559" w:author="Newton Oller de Mello" w:date="2018-03-13T15:10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8825BC" w:rsidRPr="00DE3D75" w14:paraId="5C3A1CC5" w14:textId="77777777" w:rsidTr="00645379">
        <w:trPr>
          <w:trHeight w:val="262"/>
        </w:trPr>
        <w:tc>
          <w:tcPr>
            <w:tcW w:w="302" w:type="pct"/>
            <w:vAlign w:val="center"/>
          </w:tcPr>
          <w:p w14:paraId="6036A33F" w14:textId="3C6E9047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254" w:type="pct"/>
            <w:vAlign w:val="center"/>
          </w:tcPr>
          <w:p w14:paraId="2B2194FC" w14:textId="78A1BE0B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I007</w:t>
            </w:r>
          </w:p>
        </w:tc>
        <w:tc>
          <w:tcPr>
            <w:tcW w:w="658" w:type="pct"/>
            <w:vAlign w:val="center"/>
          </w:tcPr>
          <w:p w14:paraId="425D4D01" w14:textId="21A0EF6A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dNumComRet</w:t>
            </w:r>
          </w:p>
        </w:tc>
        <w:tc>
          <w:tcPr>
            <w:tcW w:w="759" w:type="pct"/>
            <w:vAlign w:val="center"/>
          </w:tcPr>
          <w:p w14:paraId="106007D1" w14:textId="4E6AF537" w:rsidR="008825BC" w:rsidRPr="00DE3D75" w:rsidRDefault="008825BC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Número de comprobante de retención</w:t>
            </w:r>
          </w:p>
        </w:tc>
        <w:tc>
          <w:tcPr>
            <w:tcW w:w="305" w:type="pct"/>
            <w:vAlign w:val="center"/>
          </w:tcPr>
          <w:p w14:paraId="4F189858" w14:textId="7F3D53A3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I001</w:t>
            </w:r>
          </w:p>
        </w:tc>
        <w:tc>
          <w:tcPr>
            <w:tcW w:w="253" w:type="pct"/>
            <w:vAlign w:val="center"/>
          </w:tcPr>
          <w:p w14:paraId="7D994361" w14:textId="6EBE9D2E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06" w:type="pct"/>
            <w:vAlign w:val="center"/>
          </w:tcPr>
          <w:p w14:paraId="7BBAD127" w14:textId="77777777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vAlign w:val="center"/>
          </w:tcPr>
          <w:p w14:paraId="48F6BB2E" w14:textId="66A80722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06" w:type="pct"/>
            <w:vAlign w:val="center"/>
          </w:tcPr>
          <w:p w14:paraId="3C77B0D9" w14:textId="654A14EE" w:rsidR="008825BC" w:rsidRPr="00DE3D75" w:rsidRDefault="008825BC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Si E011=10 obligatorio informar número de comprobante de retención</w:t>
            </w:r>
          </w:p>
        </w:tc>
        <w:tc>
          <w:tcPr>
            <w:tcW w:w="452" w:type="pct"/>
            <w:vAlign w:val="center"/>
          </w:tcPr>
          <w:p w14:paraId="56C84634" w14:textId="360D792B" w:rsidR="008825BC" w:rsidRPr="00DE3D75" w:rsidRDefault="008825BC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10F00397" w14:textId="77777777" w:rsidR="00B067CF" w:rsidRPr="00DE3D75" w:rsidRDefault="00B067CF" w:rsidP="00B067CF">
      <w:pPr>
        <w:pStyle w:val="Prrafodelista"/>
        <w:ind w:left="1068"/>
        <w:rPr>
          <w:rFonts w:ascii="Arial" w:hAnsi="Arial" w:cs="Arial"/>
          <w:b/>
          <w:sz w:val="16"/>
          <w:szCs w:val="16"/>
        </w:rPr>
      </w:pPr>
    </w:p>
    <w:p w14:paraId="62C67A64" w14:textId="35A62978" w:rsidR="00EF5AA1" w:rsidRPr="00DE3D75" w:rsidRDefault="00EF5AA1">
      <w:pPr>
        <w:pStyle w:val="Prrafodelista"/>
        <w:numPr>
          <w:ilvl w:val="0"/>
          <w:numId w:val="25"/>
        </w:numPr>
        <w:spacing w:line="276" w:lineRule="auto"/>
        <w:rPr>
          <w:rFonts w:ascii="Arial" w:hAnsi="Arial" w:cs="Arial"/>
          <w:b/>
        </w:rPr>
        <w:pPrChange w:id="1560" w:author="Newton Oller de Mello" w:date="2018-03-13T15:21:00Z">
          <w:pPr>
            <w:pStyle w:val="Prrafodelista"/>
            <w:numPr>
              <w:numId w:val="31"/>
            </w:numPr>
            <w:spacing w:line="276" w:lineRule="auto"/>
            <w:ind w:left="1068" w:hanging="708"/>
          </w:pPr>
        </w:pPrChange>
      </w:pPr>
      <w:ins w:id="1561" w:author="Newton Oller de Mello" w:date="2018-03-13T15:21:00Z">
        <w:r w:rsidRPr="00DE3D75">
          <w:rPr>
            <w:rFonts w:ascii="Arial" w:hAnsi="Arial" w:cs="Arial"/>
            <w:b/>
          </w:rPr>
          <w:t xml:space="preserve">Información de la Firma </w:t>
        </w:r>
      </w:ins>
      <w:r w:rsidR="009B338D" w:rsidRPr="00DE3D75">
        <w:rPr>
          <w:rFonts w:ascii="Arial" w:hAnsi="Arial" w:cs="Arial"/>
          <w:b/>
        </w:rPr>
        <w:t xml:space="preserve">Digital </w:t>
      </w:r>
      <w:ins w:id="1562" w:author="Newton Oller de Mello" w:date="2018-03-13T15:21:00Z">
        <w:r w:rsidRPr="00DE3D75">
          <w:rPr>
            <w:rFonts w:ascii="Arial" w:hAnsi="Arial" w:cs="Arial"/>
            <w:b/>
          </w:rPr>
          <w:t xml:space="preserve">del DTE </w:t>
        </w:r>
      </w:ins>
      <w:ins w:id="1563" w:author="Newton Oller de Mello" w:date="2018-03-13T15:20:00Z">
        <w:r w:rsidRPr="00DE3D75">
          <w:rPr>
            <w:rFonts w:ascii="Arial" w:hAnsi="Arial" w:cs="Arial"/>
            <w:b/>
          </w:rPr>
          <w:t>(</w:t>
        </w:r>
      </w:ins>
      <w:r w:rsidR="0098331D" w:rsidRPr="00DE3D75">
        <w:rPr>
          <w:rFonts w:ascii="Arial" w:hAnsi="Arial" w:cs="Arial"/>
          <w:b/>
        </w:rPr>
        <w:t>J</w:t>
      </w:r>
      <w:ins w:id="1564" w:author="Newton Oller de Mello" w:date="2018-03-13T15:20:00Z">
        <w:r w:rsidRPr="00DE3D75">
          <w:rPr>
            <w:rFonts w:ascii="Arial" w:hAnsi="Arial" w:cs="Arial"/>
            <w:b/>
          </w:rPr>
          <w:t>001-</w:t>
        </w:r>
      </w:ins>
      <w:r w:rsidR="0098331D" w:rsidRPr="00DE3D75">
        <w:rPr>
          <w:rFonts w:ascii="Arial" w:hAnsi="Arial" w:cs="Arial"/>
          <w:b/>
        </w:rPr>
        <w:t>J</w:t>
      </w:r>
      <w:ins w:id="1565" w:author="Newton Oller de Mello" w:date="2018-03-13T15:20:00Z">
        <w:r w:rsidRPr="00DE3D75">
          <w:rPr>
            <w:rFonts w:ascii="Arial" w:hAnsi="Arial" w:cs="Arial"/>
            <w:b/>
          </w:rPr>
          <w:t>049)</w:t>
        </w:r>
      </w:ins>
    </w:p>
    <w:p w14:paraId="0724909C" w14:textId="77777777" w:rsidR="006552AE" w:rsidRPr="00DE3D75" w:rsidRDefault="006552AE" w:rsidP="006552AE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11"/>
        <w:gridCol w:w="1841"/>
        <w:gridCol w:w="2127"/>
        <w:gridCol w:w="851"/>
        <w:gridCol w:w="708"/>
        <w:gridCol w:w="1133"/>
        <w:gridCol w:w="1136"/>
        <w:gridCol w:w="3397"/>
        <w:gridCol w:w="1242"/>
      </w:tblGrid>
      <w:tr w:rsidR="00EF5AA1" w:rsidRPr="00DE3D75" w14:paraId="0FC20DC9" w14:textId="77777777" w:rsidTr="006552AE">
        <w:trPr>
          <w:trHeight w:val="515"/>
          <w:ins w:id="1566" w:author="Newton Oller de Mello" w:date="2018-03-13T15:22:00Z"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7352338E" w14:textId="050DFC83" w:rsidR="00EF5AA1" w:rsidRPr="00DE3D75" w:rsidRDefault="00EF5AA1" w:rsidP="00C41F92">
            <w:pPr>
              <w:jc w:val="center"/>
              <w:rPr>
                <w:ins w:id="1567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68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lastRenderedPageBreak/>
                <w:t>Gru</w:t>
              </w:r>
            </w:ins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3390B7A3" w14:textId="77777777" w:rsidR="00EF5AA1" w:rsidRPr="00DE3D75" w:rsidRDefault="00EF5AA1" w:rsidP="00C41F92">
            <w:pPr>
              <w:jc w:val="center"/>
              <w:rPr>
                <w:ins w:id="1569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70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ID</w:t>
              </w:r>
            </w:ins>
          </w:p>
        </w:tc>
        <w:tc>
          <w:tcPr>
            <w:tcW w:w="658" w:type="pct"/>
            <w:shd w:val="clear" w:color="auto" w:fill="D5DCE4" w:themeFill="text2" w:themeFillTint="33"/>
            <w:vAlign w:val="center"/>
          </w:tcPr>
          <w:p w14:paraId="51E1B52A" w14:textId="77777777" w:rsidR="00EF5AA1" w:rsidRPr="00DE3D75" w:rsidRDefault="00EF5AA1" w:rsidP="00C41F92">
            <w:pPr>
              <w:jc w:val="center"/>
              <w:rPr>
                <w:ins w:id="1571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72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Campo</w:t>
              </w:r>
            </w:ins>
          </w:p>
        </w:tc>
        <w:tc>
          <w:tcPr>
            <w:tcW w:w="760" w:type="pct"/>
            <w:shd w:val="clear" w:color="auto" w:fill="D5DCE4" w:themeFill="text2" w:themeFillTint="33"/>
            <w:vAlign w:val="center"/>
          </w:tcPr>
          <w:p w14:paraId="5AEFFB00" w14:textId="05D3CF0E" w:rsidR="00EF5AA1" w:rsidRPr="00DE3D75" w:rsidRDefault="00EF5AA1" w:rsidP="00C41F92">
            <w:pPr>
              <w:jc w:val="center"/>
              <w:rPr>
                <w:ins w:id="1573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74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Descripc</w:t>
              </w:r>
            </w:ins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437D1AAC" w14:textId="77777777" w:rsidR="00EF5AA1" w:rsidRPr="00DE3D75" w:rsidRDefault="00EF5AA1" w:rsidP="00C41F92">
            <w:pPr>
              <w:jc w:val="center"/>
              <w:rPr>
                <w:ins w:id="1575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76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Nodo Padre</w:t>
              </w:r>
            </w:ins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31751300" w14:textId="77777777" w:rsidR="00EF5AA1" w:rsidRPr="00DE3D75" w:rsidRDefault="00EF5AA1" w:rsidP="00C41F92">
            <w:pPr>
              <w:jc w:val="center"/>
              <w:rPr>
                <w:ins w:id="1577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78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Tipo Dato</w:t>
              </w:r>
            </w:ins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7366AAA8" w14:textId="2A104477" w:rsidR="00EF5AA1" w:rsidRPr="00DE3D75" w:rsidRDefault="003E221B" w:rsidP="00C41F92">
            <w:pPr>
              <w:jc w:val="center"/>
              <w:rPr>
                <w:ins w:id="1579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44ADF00F" w14:textId="05CE4A48" w:rsidR="00EF5AA1" w:rsidRPr="00DE3D75" w:rsidRDefault="00EF5AA1" w:rsidP="00C41F92">
            <w:pPr>
              <w:jc w:val="center"/>
              <w:rPr>
                <w:ins w:id="1580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81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Ocur</w:t>
              </w:r>
            </w:ins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14" w:type="pct"/>
            <w:shd w:val="clear" w:color="auto" w:fill="D5DCE4" w:themeFill="text2" w:themeFillTint="33"/>
            <w:vAlign w:val="center"/>
          </w:tcPr>
          <w:p w14:paraId="5FDF4132" w14:textId="77777777" w:rsidR="00EF5AA1" w:rsidRPr="00DE3D75" w:rsidRDefault="00EF5AA1" w:rsidP="00C41F92">
            <w:pPr>
              <w:jc w:val="center"/>
              <w:rPr>
                <w:ins w:id="1582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83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Observaciones</w:t>
              </w:r>
            </w:ins>
          </w:p>
        </w:tc>
        <w:tc>
          <w:tcPr>
            <w:tcW w:w="444" w:type="pct"/>
            <w:shd w:val="clear" w:color="auto" w:fill="D5DCE4" w:themeFill="text2" w:themeFillTint="33"/>
            <w:vAlign w:val="center"/>
          </w:tcPr>
          <w:p w14:paraId="12D4FB86" w14:textId="77777777" w:rsidR="00EF5AA1" w:rsidRPr="00DE3D75" w:rsidRDefault="00EF5AA1" w:rsidP="00C41F92">
            <w:pPr>
              <w:jc w:val="center"/>
              <w:rPr>
                <w:ins w:id="1584" w:author="Newton Oller de Mello" w:date="2018-03-13T15:22:00Z"/>
                <w:rFonts w:ascii="Arial" w:hAnsi="Arial" w:cs="Arial"/>
                <w:b/>
                <w:sz w:val="16"/>
                <w:szCs w:val="16"/>
              </w:rPr>
            </w:pPr>
            <w:ins w:id="1585" w:author="Newton Oller de Mello" w:date="2018-03-13T15:22:00Z">
              <w:r w:rsidRPr="00DE3D75">
                <w:rPr>
                  <w:rFonts w:ascii="Arial" w:hAnsi="Arial" w:cs="Arial"/>
                  <w:b/>
                  <w:sz w:val="16"/>
                  <w:szCs w:val="16"/>
                </w:rPr>
                <w:t>Vers.</w:t>
              </w:r>
            </w:ins>
          </w:p>
        </w:tc>
      </w:tr>
      <w:tr w:rsidR="00EF5AA1" w:rsidRPr="00DE3D75" w14:paraId="6A3B6051" w14:textId="77777777" w:rsidTr="006552AE">
        <w:trPr>
          <w:trHeight w:val="445"/>
          <w:ins w:id="1586" w:author="Newton Oller de Mello" w:date="2018-03-13T15:22:00Z"/>
        </w:trPr>
        <w:tc>
          <w:tcPr>
            <w:tcW w:w="302" w:type="pct"/>
            <w:shd w:val="clear" w:color="auto" w:fill="E7E6E6" w:themeFill="background2"/>
            <w:vAlign w:val="center"/>
          </w:tcPr>
          <w:p w14:paraId="2297A426" w14:textId="6DDB4009" w:rsidR="00EF5AA1" w:rsidRPr="00DE3D75" w:rsidRDefault="0098331D" w:rsidP="00C41F92">
            <w:pPr>
              <w:jc w:val="center"/>
              <w:rPr>
                <w:ins w:id="1587" w:author="Newton Oller de Mello" w:date="2018-03-13T15:2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J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E810E43" w14:textId="6B72BC6F" w:rsidR="00EF5AA1" w:rsidRPr="00DE3D75" w:rsidRDefault="0098331D" w:rsidP="00C41F92">
            <w:pPr>
              <w:jc w:val="center"/>
              <w:rPr>
                <w:ins w:id="1588" w:author="Newton Oller de Mello" w:date="2018-03-13T15:2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J</w:t>
            </w:r>
            <w:ins w:id="1589" w:author="Newton Oller de Mello" w:date="2018-03-13T15:22:00Z">
              <w:r w:rsidR="00EF5AA1" w:rsidRPr="00DE3D75">
                <w:rPr>
                  <w:rFonts w:ascii="Arial" w:hAnsi="Arial" w:cs="Arial"/>
                  <w:sz w:val="16"/>
                  <w:szCs w:val="16"/>
                </w:rPr>
                <w:t>001</w:t>
              </w:r>
            </w:ins>
          </w:p>
        </w:tc>
        <w:tc>
          <w:tcPr>
            <w:tcW w:w="658" w:type="pct"/>
            <w:shd w:val="clear" w:color="auto" w:fill="E7E6E6" w:themeFill="background2"/>
            <w:vAlign w:val="center"/>
          </w:tcPr>
          <w:p w14:paraId="280CEC9E" w14:textId="77777777" w:rsidR="00EF5AA1" w:rsidRPr="00DE3D75" w:rsidRDefault="00EF5AA1" w:rsidP="00EF5AA1">
            <w:pPr>
              <w:jc w:val="center"/>
              <w:rPr>
                <w:ins w:id="1590" w:author="Newton Oller de Mello" w:date="2018-03-13T15:22:00Z"/>
                <w:rFonts w:ascii="Arial" w:hAnsi="Arial" w:cs="Arial"/>
                <w:sz w:val="16"/>
                <w:szCs w:val="16"/>
              </w:rPr>
            </w:pPr>
            <w:ins w:id="1591" w:author="Newton Oller de Mello" w:date="2018-03-13T15:23:00Z">
              <w:r w:rsidRPr="00DE3D75">
                <w:rPr>
                  <w:rFonts w:ascii="Arial" w:hAnsi="Arial" w:cs="Arial"/>
                  <w:sz w:val="16"/>
                  <w:szCs w:val="16"/>
                </w:rPr>
                <w:t>Signature</w:t>
              </w:r>
            </w:ins>
          </w:p>
        </w:tc>
        <w:tc>
          <w:tcPr>
            <w:tcW w:w="760" w:type="pct"/>
            <w:shd w:val="clear" w:color="auto" w:fill="E7E6E6" w:themeFill="background2"/>
            <w:vAlign w:val="center"/>
          </w:tcPr>
          <w:p w14:paraId="12DE3FCB" w14:textId="66125553" w:rsidR="00EF5AA1" w:rsidRPr="00DE3D75" w:rsidRDefault="00EF5AA1" w:rsidP="006552AE">
            <w:pPr>
              <w:rPr>
                <w:ins w:id="1592" w:author="Newton Oller de Mello" w:date="2018-03-13T15:22:00Z"/>
                <w:rFonts w:ascii="Arial" w:hAnsi="Arial" w:cs="Arial"/>
                <w:sz w:val="16"/>
                <w:szCs w:val="16"/>
              </w:rPr>
            </w:pPr>
            <w:ins w:id="1593" w:author="Newton Oller de Mello" w:date="2018-03-13T15:2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Firma </w:t>
              </w:r>
            </w:ins>
            <w:r w:rsidR="006552AE" w:rsidRPr="00DE3D75">
              <w:rPr>
                <w:rFonts w:ascii="Arial" w:hAnsi="Arial" w:cs="Arial"/>
                <w:sz w:val="16"/>
                <w:szCs w:val="16"/>
              </w:rPr>
              <w:t>Digital</w:t>
            </w:r>
            <w:ins w:id="1594" w:author="Newton Oller de Mello" w:date="2018-03-13T15:24:00Z">
              <w:r w:rsidRPr="00DE3D75">
                <w:rPr>
                  <w:rFonts w:ascii="Arial" w:hAnsi="Arial" w:cs="Arial"/>
                  <w:sz w:val="16"/>
                  <w:szCs w:val="16"/>
                </w:rPr>
                <w:t xml:space="preserve"> del DTE </w:t>
              </w:r>
            </w:ins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734212C7" w14:textId="77777777" w:rsidR="00EF5AA1" w:rsidRPr="00DE3D75" w:rsidRDefault="00EF5AA1" w:rsidP="00C41F92">
            <w:pPr>
              <w:jc w:val="center"/>
              <w:rPr>
                <w:ins w:id="1595" w:author="Newton Oller de Mello" w:date="2018-03-13T15:22:00Z"/>
                <w:rFonts w:ascii="Arial" w:hAnsi="Arial" w:cs="Arial"/>
                <w:sz w:val="16"/>
                <w:szCs w:val="16"/>
              </w:rPr>
            </w:pPr>
            <w:ins w:id="1596" w:author="Newton Oller de Mello" w:date="2018-03-13T15:22:00Z">
              <w:r w:rsidRPr="00DE3D75">
                <w:rPr>
                  <w:rFonts w:ascii="Arial" w:hAnsi="Arial" w:cs="Arial"/>
                  <w:sz w:val="16"/>
                  <w:szCs w:val="16"/>
                </w:rPr>
                <w:t>A001</w:t>
              </w:r>
            </w:ins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48D759CC" w14:textId="77777777" w:rsidR="00EF5AA1" w:rsidRPr="00DE3D75" w:rsidRDefault="00EF5AA1" w:rsidP="00C41F92">
            <w:pPr>
              <w:jc w:val="center"/>
              <w:rPr>
                <w:ins w:id="1597" w:author="Newton Oller de Mello" w:date="2018-03-13T15:22:00Z"/>
                <w:rFonts w:ascii="Arial" w:hAnsi="Arial" w:cs="Arial"/>
                <w:sz w:val="16"/>
                <w:szCs w:val="16"/>
              </w:rPr>
            </w:pPr>
            <w:ins w:id="1598" w:author="Newton Oller de Mello" w:date="2018-03-13T15:22:00Z">
              <w:r w:rsidRPr="00DE3D75">
                <w:rPr>
                  <w:rFonts w:ascii="Arial" w:hAnsi="Arial" w:cs="Arial"/>
                  <w:sz w:val="16"/>
                  <w:szCs w:val="16"/>
                </w:rPr>
                <w:t>G</w:t>
              </w:r>
            </w:ins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089CCA8B" w14:textId="77777777" w:rsidR="00EF5AA1" w:rsidRPr="00DE3D75" w:rsidRDefault="00EF5AA1" w:rsidP="00C41F92">
            <w:pPr>
              <w:jc w:val="center"/>
              <w:rPr>
                <w:ins w:id="1599" w:author="Newton Oller de Mello" w:date="2018-03-13T15:22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0212EB66" w14:textId="77777777" w:rsidR="00EF5AA1" w:rsidRPr="00DE3D75" w:rsidRDefault="00EF5AA1" w:rsidP="00C41F92">
            <w:pPr>
              <w:jc w:val="center"/>
              <w:rPr>
                <w:ins w:id="1600" w:author="Newton Oller de Mello" w:date="2018-03-13T15:22:00Z"/>
                <w:rFonts w:ascii="Arial" w:hAnsi="Arial" w:cs="Arial"/>
                <w:sz w:val="16"/>
                <w:szCs w:val="16"/>
              </w:rPr>
            </w:pPr>
            <w:ins w:id="1601" w:author="Newton Oller de Mello" w:date="2018-03-13T15:24:00Z">
              <w:r w:rsidRPr="00DE3D75">
                <w:rPr>
                  <w:rFonts w:ascii="Arial" w:hAnsi="Arial" w:cs="Arial"/>
                  <w:sz w:val="16"/>
                  <w:szCs w:val="16"/>
                </w:rPr>
                <w:t>1</w:t>
              </w:r>
            </w:ins>
            <w:ins w:id="1602" w:author="Newton Oller de Mello" w:date="2018-03-13T15:22:00Z">
              <w:r w:rsidRPr="00DE3D75">
                <w:rPr>
                  <w:rFonts w:ascii="Arial" w:hAnsi="Arial" w:cs="Arial"/>
                  <w:sz w:val="16"/>
                  <w:szCs w:val="16"/>
                </w:rPr>
                <w:t>-1</w:t>
              </w:r>
            </w:ins>
          </w:p>
        </w:tc>
        <w:tc>
          <w:tcPr>
            <w:tcW w:w="1214" w:type="pct"/>
            <w:shd w:val="clear" w:color="auto" w:fill="E7E6E6" w:themeFill="background2"/>
            <w:vAlign w:val="center"/>
          </w:tcPr>
          <w:p w14:paraId="792C03C0" w14:textId="77777777" w:rsidR="006552AE" w:rsidRPr="00DE3D75" w:rsidRDefault="006552AE" w:rsidP="006552AE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Según el estándar XML signature</w:t>
            </w:r>
          </w:p>
          <w:p w14:paraId="2ADD64AC" w14:textId="2898E74B" w:rsidR="00EF5AA1" w:rsidRPr="00DE3D75" w:rsidRDefault="006552AE" w:rsidP="006552AE">
            <w:pPr>
              <w:rPr>
                <w:ins w:id="1603" w:author="Newton Oller de Mello" w:date="2018-03-13T15:2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eastAsia="Calibri" w:hAnsi="Arial" w:cs="Arial"/>
                <w:sz w:val="16"/>
                <w:szCs w:val="16"/>
              </w:rPr>
              <w:t>Deben ser firmados los grupos de información del B hasta I</w:t>
            </w:r>
          </w:p>
        </w:tc>
        <w:tc>
          <w:tcPr>
            <w:tcW w:w="444" w:type="pct"/>
            <w:shd w:val="clear" w:color="auto" w:fill="E7E6E6" w:themeFill="background2"/>
            <w:vAlign w:val="center"/>
          </w:tcPr>
          <w:p w14:paraId="0A6BF24E" w14:textId="0261363E" w:rsidR="00EF5AA1" w:rsidRPr="00DE3D75" w:rsidRDefault="00327D7B" w:rsidP="00C41F92">
            <w:pPr>
              <w:jc w:val="center"/>
              <w:rPr>
                <w:ins w:id="1604" w:author="Newton Oller de Mello" w:date="2018-03-13T15:22:00Z"/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2EAF64B" w14:textId="77777777" w:rsidR="00EF5AA1" w:rsidRPr="00DE3D75" w:rsidRDefault="00EF5AA1" w:rsidP="000F2560">
      <w:pPr>
        <w:rPr>
          <w:rFonts w:ascii="Arial" w:hAnsi="Arial" w:cs="Arial"/>
          <w:sz w:val="16"/>
          <w:szCs w:val="16"/>
        </w:rPr>
      </w:pPr>
    </w:p>
    <w:p w14:paraId="4F31A2BF" w14:textId="2978DF3F" w:rsidR="00B067CF" w:rsidRPr="00DE3D75" w:rsidRDefault="00B067CF">
      <w:pPr>
        <w:pStyle w:val="Prrafodelista"/>
        <w:numPr>
          <w:ilvl w:val="0"/>
          <w:numId w:val="25"/>
        </w:numPr>
        <w:spacing w:line="276" w:lineRule="auto"/>
        <w:rPr>
          <w:rFonts w:ascii="Arial" w:hAnsi="Arial" w:cs="Arial"/>
          <w:b/>
        </w:rPr>
        <w:pPrChange w:id="1605" w:author="Newton Oller de Mello" w:date="2018-03-13T15:21:00Z">
          <w:pPr>
            <w:pStyle w:val="Prrafodelista"/>
            <w:numPr>
              <w:numId w:val="30"/>
            </w:numPr>
            <w:spacing w:line="276" w:lineRule="auto"/>
            <w:ind w:left="1068" w:hanging="708"/>
          </w:pPr>
        </w:pPrChange>
      </w:pPr>
      <w:r w:rsidRPr="00DE3D75">
        <w:rPr>
          <w:rFonts w:ascii="Arial" w:hAnsi="Arial" w:cs="Arial"/>
          <w:b/>
        </w:rPr>
        <w:t>Campos fuera de la Firma Digital (</w:t>
      </w:r>
      <w:r w:rsidR="00C0068F" w:rsidRPr="00DE3D75">
        <w:rPr>
          <w:rFonts w:ascii="Arial" w:hAnsi="Arial" w:cs="Arial"/>
          <w:b/>
        </w:rPr>
        <w:t>K</w:t>
      </w:r>
      <w:r w:rsidRPr="00DE3D75">
        <w:rPr>
          <w:rFonts w:ascii="Arial" w:hAnsi="Arial" w:cs="Arial"/>
          <w:b/>
        </w:rPr>
        <w:t>001-</w:t>
      </w:r>
      <w:r w:rsidR="00C0068F" w:rsidRPr="00DE3D75">
        <w:rPr>
          <w:rFonts w:ascii="Arial" w:hAnsi="Arial" w:cs="Arial"/>
          <w:b/>
        </w:rPr>
        <w:t>K</w:t>
      </w:r>
      <w:r w:rsidRPr="00DE3D75">
        <w:rPr>
          <w:rFonts w:ascii="Arial" w:hAnsi="Arial" w:cs="Arial"/>
          <w:b/>
        </w:rPr>
        <w:t>049)</w:t>
      </w:r>
    </w:p>
    <w:p w14:paraId="3E3D68A5" w14:textId="77777777" w:rsidR="00B067CF" w:rsidRPr="00DE3D75" w:rsidRDefault="00B067CF" w:rsidP="00B067CF">
      <w:pPr>
        <w:ind w:left="36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711"/>
        <w:gridCol w:w="1841"/>
        <w:gridCol w:w="2127"/>
        <w:gridCol w:w="851"/>
        <w:gridCol w:w="708"/>
        <w:gridCol w:w="1133"/>
        <w:gridCol w:w="1136"/>
        <w:gridCol w:w="3397"/>
        <w:gridCol w:w="1242"/>
      </w:tblGrid>
      <w:tr w:rsidR="00B067CF" w:rsidRPr="00DE3D75" w14:paraId="60F68DF4" w14:textId="77777777" w:rsidTr="00327D7B">
        <w:trPr>
          <w:trHeight w:val="571"/>
        </w:trPr>
        <w:tc>
          <w:tcPr>
            <w:tcW w:w="302" w:type="pct"/>
            <w:shd w:val="clear" w:color="auto" w:fill="D5DCE4" w:themeFill="text2" w:themeFillTint="33"/>
            <w:vAlign w:val="center"/>
          </w:tcPr>
          <w:p w14:paraId="54E468BE" w14:textId="12EF625D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Gru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po</w:t>
            </w:r>
          </w:p>
        </w:tc>
        <w:tc>
          <w:tcPr>
            <w:tcW w:w="254" w:type="pct"/>
            <w:shd w:val="clear" w:color="auto" w:fill="D5DCE4" w:themeFill="text2" w:themeFillTint="33"/>
            <w:vAlign w:val="center"/>
          </w:tcPr>
          <w:p w14:paraId="599322F4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658" w:type="pct"/>
            <w:shd w:val="clear" w:color="auto" w:fill="D5DCE4" w:themeFill="text2" w:themeFillTint="33"/>
            <w:vAlign w:val="center"/>
          </w:tcPr>
          <w:p w14:paraId="7CB0D3FD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760" w:type="pct"/>
            <w:shd w:val="clear" w:color="auto" w:fill="D5DCE4" w:themeFill="text2" w:themeFillTint="33"/>
            <w:vAlign w:val="center"/>
          </w:tcPr>
          <w:p w14:paraId="26C17996" w14:textId="0F04A90E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Descripc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ión</w:t>
            </w:r>
          </w:p>
        </w:tc>
        <w:tc>
          <w:tcPr>
            <w:tcW w:w="304" w:type="pct"/>
            <w:shd w:val="clear" w:color="auto" w:fill="D5DCE4" w:themeFill="text2" w:themeFillTint="33"/>
            <w:vAlign w:val="center"/>
          </w:tcPr>
          <w:p w14:paraId="67623FE3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Nodo Padre</w:t>
            </w:r>
          </w:p>
        </w:tc>
        <w:tc>
          <w:tcPr>
            <w:tcW w:w="253" w:type="pct"/>
            <w:shd w:val="clear" w:color="auto" w:fill="D5DCE4" w:themeFill="text2" w:themeFillTint="33"/>
            <w:vAlign w:val="center"/>
          </w:tcPr>
          <w:p w14:paraId="3F39E3D9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Tipo Dato</w:t>
            </w:r>
          </w:p>
        </w:tc>
        <w:tc>
          <w:tcPr>
            <w:tcW w:w="405" w:type="pct"/>
            <w:shd w:val="clear" w:color="auto" w:fill="D5DCE4" w:themeFill="text2" w:themeFillTint="33"/>
            <w:vAlign w:val="center"/>
          </w:tcPr>
          <w:p w14:paraId="2AE6C364" w14:textId="46D54A79" w:rsidR="00B067CF" w:rsidRPr="00DE3D75" w:rsidRDefault="003E221B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Longitud</w:t>
            </w:r>
          </w:p>
        </w:tc>
        <w:tc>
          <w:tcPr>
            <w:tcW w:w="406" w:type="pct"/>
            <w:shd w:val="clear" w:color="auto" w:fill="D5DCE4" w:themeFill="text2" w:themeFillTint="33"/>
            <w:vAlign w:val="center"/>
          </w:tcPr>
          <w:p w14:paraId="71E298B6" w14:textId="75940355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Ocur</w:t>
            </w:r>
            <w:r w:rsidR="00AC3188" w:rsidRPr="00DE3D75">
              <w:rPr>
                <w:rFonts w:ascii="Arial" w:hAnsi="Arial" w:cs="Arial"/>
                <w:b/>
                <w:sz w:val="16"/>
                <w:szCs w:val="16"/>
              </w:rPr>
              <w:t>rencia</w:t>
            </w:r>
          </w:p>
        </w:tc>
        <w:tc>
          <w:tcPr>
            <w:tcW w:w="1214" w:type="pct"/>
            <w:shd w:val="clear" w:color="auto" w:fill="D5DCE4" w:themeFill="text2" w:themeFillTint="33"/>
            <w:vAlign w:val="center"/>
          </w:tcPr>
          <w:p w14:paraId="1D095F9A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444" w:type="pct"/>
            <w:shd w:val="clear" w:color="auto" w:fill="D5DCE4" w:themeFill="text2" w:themeFillTint="33"/>
            <w:vAlign w:val="center"/>
          </w:tcPr>
          <w:p w14:paraId="0BA55690" w14:textId="77777777" w:rsidR="00B067CF" w:rsidRPr="00DE3D75" w:rsidRDefault="00B067CF" w:rsidP="00C946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3D75">
              <w:rPr>
                <w:rFonts w:ascii="Arial" w:hAnsi="Arial" w:cs="Arial"/>
                <w:b/>
                <w:sz w:val="16"/>
                <w:szCs w:val="16"/>
              </w:rPr>
              <w:t>Vers.</w:t>
            </w:r>
          </w:p>
        </w:tc>
      </w:tr>
      <w:tr w:rsidR="00327D7B" w:rsidRPr="00DE3D75" w14:paraId="1A5BB309" w14:textId="77777777" w:rsidTr="00327D7B">
        <w:trPr>
          <w:trHeight w:val="445"/>
        </w:trPr>
        <w:tc>
          <w:tcPr>
            <w:tcW w:w="302" w:type="pct"/>
            <w:shd w:val="clear" w:color="auto" w:fill="E7E6E6" w:themeFill="background2"/>
            <w:vAlign w:val="center"/>
          </w:tcPr>
          <w:p w14:paraId="6DB0B9F5" w14:textId="6DDBF4D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del w:id="1606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FDAD08F" w14:textId="2E9E4736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07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658" w:type="pct"/>
            <w:shd w:val="clear" w:color="auto" w:fill="E7E6E6" w:themeFill="background2"/>
            <w:vAlign w:val="center"/>
          </w:tcPr>
          <w:p w14:paraId="787FCEC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gCamFuFD</w:t>
            </w:r>
          </w:p>
        </w:tc>
        <w:tc>
          <w:tcPr>
            <w:tcW w:w="760" w:type="pct"/>
            <w:shd w:val="clear" w:color="auto" w:fill="E7E6E6" w:themeFill="background2"/>
            <w:vAlign w:val="center"/>
          </w:tcPr>
          <w:p w14:paraId="5A2D4193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Campos fuera de la firma digital</w:t>
            </w:r>
          </w:p>
        </w:tc>
        <w:tc>
          <w:tcPr>
            <w:tcW w:w="304" w:type="pct"/>
            <w:shd w:val="clear" w:color="auto" w:fill="E7E6E6" w:themeFill="background2"/>
            <w:vAlign w:val="center"/>
          </w:tcPr>
          <w:p w14:paraId="153979C0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A001</w:t>
            </w:r>
          </w:p>
        </w:tc>
        <w:tc>
          <w:tcPr>
            <w:tcW w:w="253" w:type="pct"/>
            <w:shd w:val="clear" w:color="auto" w:fill="E7E6E6" w:themeFill="background2"/>
            <w:vAlign w:val="center"/>
          </w:tcPr>
          <w:p w14:paraId="590069F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7FEDA01C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5A2456A5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4" w:type="pct"/>
            <w:shd w:val="clear" w:color="auto" w:fill="E7E6E6" w:themeFill="background2"/>
            <w:vAlign w:val="center"/>
          </w:tcPr>
          <w:p w14:paraId="3F1CD72D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7E6E6" w:themeFill="background2"/>
            <w:vAlign w:val="center"/>
          </w:tcPr>
          <w:p w14:paraId="5077AE04" w14:textId="7B429F78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3F2028A7" w14:textId="77777777" w:rsidTr="00327D7B">
        <w:tc>
          <w:tcPr>
            <w:tcW w:w="302" w:type="pct"/>
            <w:vAlign w:val="center"/>
          </w:tcPr>
          <w:p w14:paraId="4AF0231B" w14:textId="66415FA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08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</w:p>
        </w:tc>
        <w:tc>
          <w:tcPr>
            <w:tcW w:w="254" w:type="pct"/>
            <w:vAlign w:val="center"/>
          </w:tcPr>
          <w:p w14:paraId="797F9D8B" w14:textId="781749DE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09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658" w:type="pct"/>
            <w:vAlign w:val="center"/>
          </w:tcPr>
          <w:p w14:paraId="2FCBDC6D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dCarQR</w:t>
            </w:r>
          </w:p>
        </w:tc>
        <w:tc>
          <w:tcPr>
            <w:tcW w:w="760" w:type="pct"/>
            <w:vAlign w:val="center"/>
          </w:tcPr>
          <w:p w14:paraId="3AD4100C" w14:textId="3DFF8F46" w:rsidR="00327D7B" w:rsidRPr="00DE3D75" w:rsidRDefault="00C52E85" w:rsidP="00C52E85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C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aracteres (string) correspondiente al código QR impreso en </w:t>
            </w:r>
            <w:r w:rsidRPr="00DE3D75">
              <w:rPr>
                <w:rFonts w:ascii="Arial" w:hAnsi="Arial" w:cs="Arial"/>
                <w:sz w:val="16"/>
                <w:szCs w:val="16"/>
              </w:rPr>
              <w:t>el Kude</w:t>
            </w:r>
          </w:p>
        </w:tc>
        <w:tc>
          <w:tcPr>
            <w:tcW w:w="304" w:type="pct"/>
            <w:vAlign w:val="center"/>
          </w:tcPr>
          <w:p w14:paraId="74787D04" w14:textId="0DC2A10A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10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253" w:type="pct"/>
            <w:vAlign w:val="center"/>
          </w:tcPr>
          <w:p w14:paraId="4D60E86E" w14:textId="76961523" w:rsidR="00327D7B" w:rsidRPr="00DE3D75" w:rsidRDefault="00C52E85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05" w:type="pct"/>
            <w:vAlign w:val="center"/>
          </w:tcPr>
          <w:p w14:paraId="19C1A60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100-600</w:t>
            </w:r>
          </w:p>
        </w:tc>
        <w:tc>
          <w:tcPr>
            <w:tcW w:w="406" w:type="pct"/>
            <w:vAlign w:val="center"/>
          </w:tcPr>
          <w:p w14:paraId="350BC4EB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1-1</w:t>
            </w:r>
          </w:p>
        </w:tc>
        <w:tc>
          <w:tcPr>
            <w:tcW w:w="1214" w:type="pct"/>
            <w:vAlign w:val="center"/>
          </w:tcPr>
          <w:p w14:paraId="1F8E4BCE" w14:textId="7EFDABC1" w:rsidR="00327D7B" w:rsidRPr="00DE3D75" w:rsidRDefault="00327D7B" w:rsidP="00C52E85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Debe ser validado contra la demás información incluida en el XML del DE, de acuerdo con la especificación de</w:t>
            </w:r>
            <w:r w:rsidR="00C52E85" w:rsidRPr="00DE3D75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DE3D75">
              <w:rPr>
                <w:rFonts w:ascii="Arial" w:hAnsi="Arial" w:cs="Arial"/>
                <w:sz w:val="16"/>
                <w:szCs w:val="16"/>
              </w:rPr>
              <w:t>(KuDE)</w:t>
            </w:r>
          </w:p>
        </w:tc>
        <w:tc>
          <w:tcPr>
            <w:tcW w:w="444" w:type="pct"/>
            <w:vAlign w:val="center"/>
          </w:tcPr>
          <w:p w14:paraId="30FEEEE9" w14:textId="23E5268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327D7B" w:rsidRPr="00DE3D75" w14:paraId="0F160797" w14:textId="77777777" w:rsidTr="00645379">
        <w:trPr>
          <w:trHeight w:val="1046"/>
        </w:trPr>
        <w:tc>
          <w:tcPr>
            <w:tcW w:w="302" w:type="pct"/>
            <w:vAlign w:val="center"/>
          </w:tcPr>
          <w:p w14:paraId="4FC4577F" w14:textId="2ECE7DC4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11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</w:p>
        </w:tc>
        <w:tc>
          <w:tcPr>
            <w:tcW w:w="254" w:type="pct"/>
            <w:vAlign w:val="center"/>
          </w:tcPr>
          <w:p w14:paraId="3A5D9242" w14:textId="492AD9FF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12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003</w:t>
            </w:r>
          </w:p>
        </w:tc>
        <w:tc>
          <w:tcPr>
            <w:tcW w:w="658" w:type="pct"/>
            <w:vAlign w:val="center"/>
          </w:tcPr>
          <w:p w14:paraId="32C0AFC4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dInfAdic</w:t>
            </w:r>
          </w:p>
        </w:tc>
        <w:tc>
          <w:tcPr>
            <w:tcW w:w="760" w:type="pct"/>
            <w:vAlign w:val="center"/>
          </w:tcPr>
          <w:p w14:paraId="2523B81D" w14:textId="77777777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Información adicional de interés para el emisor</w:t>
            </w:r>
          </w:p>
        </w:tc>
        <w:tc>
          <w:tcPr>
            <w:tcW w:w="304" w:type="pct"/>
            <w:vAlign w:val="center"/>
          </w:tcPr>
          <w:p w14:paraId="665AF611" w14:textId="26D82699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K</w:t>
            </w:r>
            <w:del w:id="1613" w:author="Newton Oller de Mello" w:date="2018-03-13T15:22:00Z">
              <w:r w:rsidRPr="00DE3D75" w:rsidDel="00EF5AA1">
                <w:rPr>
                  <w:rFonts w:ascii="Arial" w:hAnsi="Arial" w:cs="Arial"/>
                  <w:sz w:val="16"/>
                  <w:szCs w:val="16"/>
                </w:rPr>
                <w:delText>J</w:delText>
              </w:r>
            </w:del>
            <w:r w:rsidRPr="00DE3D75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253" w:type="pct"/>
            <w:vAlign w:val="center"/>
          </w:tcPr>
          <w:p w14:paraId="4A9ED99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05" w:type="pct"/>
            <w:vAlign w:val="center"/>
          </w:tcPr>
          <w:p w14:paraId="4B0E79E1" w14:textId="3AA3E8CF" w:rsidR="00327D7B" w:rsidRPr="00DE3D75" w:rsidRDefault="00C52E85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1-5000</w:t>
            </w:r>
          </w:p>
        </w:tc>
        <w:tc>
          <w:tcPr>
            <w:tcW w:w="406" w:type="pct"/>
            <w:vAlign w:val="center"/>
          </w:tcPr>
          <w:p w14:paraId="05668888" w14:textId="77777777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0-1</w:t>
            </w:r>
          </w:p>
        </w:tc>
        <w:tc>
          <w:tcPr>
            <w:tcW w:w="1214" w:type="pct"/>
            <w:vAlign w:val="center"/>
          </w:tcPr>
          <w:p w14:paraId="49906A13" w14:textId="33C5AC59" w:rsidR="00327D7B" w:rsidRPr="00DE3D75" w:rsidRDefault="00327D7B" w:rsidP="00327D7B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 xml:space="preserve">Campo de información de interés exclusivo del emisor para aclaraciones a </w:t>
            </w:r>
            <w:r w:rsidR="00645379" w:rsidRPr="00DE3D75">
              <w:rPr>
                <w:rFonts w:ascii="Arial" w:hAnsi="Arial" w:cs="Arial"/>
                <w:sz w:val="16"/>
                <w:szCs w:val="16"/>
              </w:rPr>
              <w:t>sus clientes.</w:t>
            </w:r>
          </w:p>
          <w:p w14:paraId="3C0DA1C3" w14:textId="22774C63" w:rsidR="00327D7B" w:rsidRPr="00DE3D75" w:rsidRDefault="006552AE" w:rsidP="00645379">
            <w:pPr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Este campo NO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debe ser enviado para al SIFEN</w:t>
            </w:r>
            <w:r w:rsidR="00C52E85" w:rsidRPr="00DE3D7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Puede formar parte del DE </w:t>
            </w:r>
            <w:r w:rsidR="00C52E85" w:rsidRPr="00DE3D75">
              <w:rPr>
                <w:rFonts w:ascii="Arial" w:hAnsi="Arial" w:cs="Arial"/>
                <w:sz w:val="16"/>
                <w:szCs w:val="16"/>
              </w:rPr>
              <w:t xml:space="preserve">enviado al recepto, 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pero </w:t>
            </w:r>
            <w:r w:rsidRPr="00DE3D75">
              <w:rPr>
                <w:rFonts w:ascii="Arial" w:hAnsi="Arial" w:cs="Arial"/>
                <w:sz w:val="16"/>
                <w:szCs w:val="16"/>
              </w:rPr>
              <w:t>NO</w:t>
            </w:r>
            <w:r w:rsidR="00327D7B" w:rsidRPr="00DE3D75">
              <w:rPr>
                <w:rFonts w:ascii="Arial" w:hAnsi="Arial" w:cs="Arial"/>
                <w:sz w:val="16"/>
                <w:szCs w:val="16"/>
              </w:rPr>
              <w:t xml:space="preserve"> formará parte del DTE</w:t>
            </w:r>
          </w:p>
        </w:tc>
        <w:tc>
          <w:tcPr>
            <w:tcW w:w="444" w:type="pct"/>
            <w:vAlign w:val="center"/>
          </w:tcPr>
          <w:p w14:paraId="7203991E" w14:textId="7EABEC8D" w:rsidR="00327D7B" w:rsidRPr="00DE3D75" w:rsidRDefault="00327D7B" w:rsidP="00327D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3D75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</w:tbl>
    <w:p w14:paraId="048B604F" w14:textId="4D4D84C9" w:rsidR="00C94689" w:rsidRPr="00DE3D75" w:rsidRDefault="00C94689" w:rsidP="00645379">
      <w:pPr>
        <w:pStyle w:val="Sinespaciado"/>
        <w:rPr>
          <w:rFonts w:ascii="Arial" w:hAnsi="Arial" w:cs="Arial"/>
        </w:rPr>
      </w:pPr>
    </w:p>
    <w:p w14:paraId="016D4AE6" w14:textId="58DEF859" w:rsidR="00292A57" w:rsidRPr="00346A2F" w:rsidRDefault="00292A57" w:rsidP="00645379">
      <w:pPr>
        <w:pStyle w:val="Sinespaciado"/>
        <w:rPr>
          <w:rFonts w:ascii="Arial" w:hAnsi="Arial" w:cs="Arial"/>
        </w:rPr>
      </w:pPr>
      <w:r w:rsidRPr="00DE3D75">
        <w:rPr>
          <w:rFonts w:ascii="Arial" w:hAnsi="Arial" w:cs="Arial"/>
        </w:rPr>
        <w:t xml:space="preserve">debe estar contenida en el campo A003 identificado por el atributo “Id”, cuyo contenido será el precedido por el literal “DE”. El mismo literal único precedido por el literal “#DE” debe ser informado en el atributo URI del campo </w:t>
      </w:r>
      <w:r w:rsidRPr="00DE3D75">
        <w:rPr>
          <w:rFonts w:ascii="Arial" w:hAnsi="Arial" w:cs="Arial"/>
          <w:i/>
        </w:rPr>
        <w:t>&lt;Reference&gt;</w:t>
      </w:r>
      <w:r w:rsidRPr="00DE3D75">
        <w:rPr>
          <w:rFonts w:ascii="Arial" w:hAnsi="Arial" w:cs="Arial"/>
        </w:rPr>
        <w:t>, del Schema.</w:t>
      </w:r>
    </w:p>
    <w:sectPr w:rsidR="00292A57" w:rsidRPr="00346A2F" w:rsidSect="00B067CF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3" w:author="Newton Oller de Mello" w:date="2018-03-13T15:25:00Z" w:initials="NOdM">
    <w:p w14:paraId="6FC89277" w14:textId="77777777" w:rsidR="00AE773A" w:rsidRDefault="00AE773A" w:rsidP="00327D7B">
      <w:pPr>
        <w:pStyle w:val="Textocomentario"/>
      </w:pPr>
      <w:r>
        <w:rPr>
          <w:rStyle w:val="Refdecomentario"/>
        </w:rPr>
        <w:annotationRef/>
      </w:r>
      <w:r>
        <w:t xml:space="preserve">En caso el receptor sea persona física y sea factura electrónica B2C </w:t>
      </w:r>
    </w:p>
  </w:comment>
  <w:comment w:id="660" w:author="Newton Oller de Mello" w:date="2018-03-13T15:25:00Z" w:initials="NOdM">
    <w:p w14:paraId="7CA7D4DD" w14:textId="77777777" w:rsidR="00AE773A" w:rsidRDefault="00AE773A">
      <w:pPr>
        <w:pStyle w:val="Textocomentario"/>
      </w:pPr>
      <w:r>
        <w:rPr>
          <w:rStyle w:val="Refdecomentario"/>
        </w:rPr>
        <w:annotationRef/>
      </w:r>
      <w:r>
        <w:t>Grupo opcional para que las empresas puedan detallar las cuotas</w:t>
      </w:r>
    </w:p>
  </w:comment>
  <w:comment w:id="779" w:author="Newton Oller de Mello" w:date="2018-03-13T15:25:00Z" w:initials="NOdM">
    <w:p w14:paraId="4D9E2961" w14:textId="77777777" w:rsidR="00AE773A" w:rsidRDefault="00AE773A">
      <w:pPr>
        <w:pStyle w:val="Textocomentario"/>
      </w:pPr>
      <w:r>
        <w:rPr>
          <w:rStyle w:val="Refdecomentario"/>
        </w:rPr>
        <w:annotationRef/>
      </w:r>
      <w:r>
        <w:t>Este es un grupo de informaciones opcionales que es obligatorio solo para facturas electrónicas de venta a gobierno (B2G)</w:t>
      </w:r>
    </w:p>
  </w:comment>
  <w:comment w:id="1287" w:author="Newton Oller de Mello" w:date="2018-03-13T15:25:00Z" w:initials="NOdM">
    <w:p w14:paraId="136C917E" w14:textId="77777777" w:rsidR="00AE773A" w:rsidRDefault="00AE773A">
      <w:pPr>
        <w:pStyle w:val="Textocomentario"/>
      </w:pPr>
      <w:r>
        <w:rPr>
          <w:rStyle w:val="Refdecomentario"/>
        </w:rPr>
        <w:annotationRef/>
      </w:r>
      <w:r>
        <w:t>Los campos complementarios deben estar en el nivel de ítem de producto o servicio</w:t>
      </w:r>
    </w:p>
  </w:comment>
  <w:comment w:id="1291" w:author="Newton Oller de Mello" w:date="2018-03-13T15:25:00Z" w:initials="NOdM">
    <w:p w14:paraId="47164792" w14:textId="77777777" w:rsidR="00AE773A" w:rsidRDefault="00AE773A" w:rsidP="00327D7B">
      <w:pPr>
        <w:pStyle w:val="Textocomentario"/>
      </w:pPr>
      <w:r>
        <w:rPr>
          <w:rStyle w:val="Refdecomentario"/>
        </w:rPr>
        <w:annotationRef/>
      </w:r>
      <w:r>
        <w:t>Evaluar si no se requiere un campo de descrición del tipo del vehiculo para que sea impreso la información en el Kude</w:t>
      </w:r>
    </w:p>
  </w:comment>
  <w:comment w:id="1419" w:author="Newton Oller de Mello" w:date="2018-03-13T15:25:00Z" w:initials="NOdM">
    <w:p w14:paraId="4CF357A3" w14:textId="77777777" w:rsidR="00AE773A" w:rsidRDefault="00AE773A" w:rsidP="0098331D">
      <w:pPr>
        <w:pStyle w:val="Textocomentario"/>
      </w:pPr>
      <w:r>
        <w:rPr>
          <w:rStyle w:val="Refdecomentario"/>
        </w:rPr>
        <w:annotationRef/>
      </w:r>
      <w:r>
        <w:t>Evaluar se requiere que personas naturales y no contribuyentes puedan acceder a las informaciones de FE como terceros autorizados. El ideal seria solo terceros contribuyentes (con RUC) y que el acceso sea solo con certificado digital por tema de seguridad.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C89277" w15:done="0"/>
  <w15:commentEx w15:paraId="7CA7D4DD" w15:done="0"/>
  <w15:commentEx w15:paraId="4D9E2961" w15:done="0"/>
  <w15:commentEx w15:paraId="136C917E" w15:done="0"/>
  <w15:commentEx w15:paraId="47164792" w15:done="0"/>
  <w15:commentEx w15:paraId="4CF357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altName w:val="Arial"/>
    <w:charset w:val="00"/>
    <w:family w:val="swiss"/>
    <w:pitch w:val="variable"/>
    <w:sig w:usb0="00000007" w:usb1="00000000" w:usb2="00000000" w:usb3="00000000" w:csb0="0000000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78E058"/>
    <w:lvl w:ilvl="0">
      <w:start w:val="1"/>
      <w:numFmt w:val="decimal"/>
      <w:pStyle w:val="Listaconnmeros"/>
      <w:lvlText w:val="%1."/>
      <w:lvlJc w:val="left"/>
      <w:pPr>
        <w:tabs>
          <w:tab w:val="num" w:pos="4046"/>
        </w:tabs>
        <w:ind w:left="4046" w:hanging="360"/>
      </w:pPr>
    </w:lvl>
  </w:abstractNum>
  <w:abstractNum w:abstractNumId="1" w15:restartNumberingAfterBreak="0">
    <w:nsid w:val="00091699"/>
    <w:multiLevelType w:val="hybridMultilevel"/>
    <w:tmpl w:val="2C3C86BE"/>
    <w:lvl w:ilvl="0" w:tplc="A28ECBAE">
      <w:start w:val="1"/>
      <w:numFmt w:val="upperLetter"/>
      <w:lvlText w:val="%1."/>
      <w:lvlJc w:val="left"/>
      <w:pPr>
        <w:ind w:left="992" w:hanging="708"/>
      </w:pPr>
      <w:rPr>
        <w:rFonts w:hint="default"/>
        <w:b/>
      </w:rPr>
    </w:lvl>
    <w:lvl w:ilvl="1" w:tplc="234A17BC">
      <w:start w:val="1"/>
      <w:numFmt w:val="decimal"/>
      <w:lvlText w:val="%2."/>
      <w:lvlJc w:val="left"/>
      <w:pPr>
        <w:ind w:left="1364" w:hanging="360"/>
      </w:pPr>
      <w:rPr>
        <w:rFonts w:asciiTheme="minorHAnsi" w:eastAsiaTheme="minorEastAsia" w:hAnsiTheme="minorHAnsi" w:cstheme="minorBidi"/>
        <w:b w:val="0"/>
      </w:r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F9244C"/>
    <w:multiLevelType w:val="hybridMultilevel"/>
    <w:tmpl w:val="19868C1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F0AD7"/>
    <w:multiLevelType w:val="hybridMultilevel"/>
    <w:tmpl w:val="A4140DA2"/>
    <w:lvl w:ilvl="0" w:tplc="C3AAC216">
      <w:start w:val="1"/>
      <w:numFmt w:val="upperLetter"/>
      <w:lvlText w:val="%1."/>
      <w:lvlJc w:val="left"/>
      <w:pPr>
        <w:ind w:left="1068" w:hanging="708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83819"/>
    <w:multiLevelType w:val="hybridMultilevel"/>
    <w:tmpl w:val="A8D455C0"/>
    <w:lvl w:ilvl="0" w:tplc="240A0015">
      <w:start w:val="1"/>
      <w:numFmt w:val="upperLetter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6514653"/>
    <w:multiLevelType w:val="hybridMultilevel"/>
    <w:tmpl w:val="FF6A1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854"/>
    <w:multiLevelType w:val="hybridMultilevel"/>
    <w:tmpl w:val="13C0F70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45A2"/>
    <w:multiLevelType w:val="hybridMultilevel"/>
    <w:tmpl w:val="2C3C86BE"/>
    <w:lvl w:ilvl="0" w:tplc="A28ECBAE">
      <w:start w:val="1"/>
      <w:numFmt w:val="upperLetter"/>
      <w:lvlText w:val="%1."/>
      <w:lvlJc w:val="left"/>
      <w:pPr>
        <w:ind w:left="992" w:hanging="708"/>
      </w:pPr>
      <w:rPr>
        <w:rFonts w:hint="default"/>
        <w:b/>
      </w:rPr>
    </w:lvl>
    <w:lvl w:ilvl="1" w:tplc="234A17BC">
      <w:start w:val="1"/>
      <w:numFmt w:val="decimal"/>
      <w:lvlText w:val="%2."/>
      <w:lvlJc w:val="left"/>
      <w:pPr>
        <w:ind w:left="1364" w:hanging="360"/>
      </w:pPr>
      <w:rPr>
        <w:rFonts w:asciiTheme="minorHAnsi" w:eastAsiaTheme="minorEastAsia" w:hAnsiTheme="minorHAnsi" w:cstheme="minorBidi"/>
        <w:b w:val="0"/>
      </w:r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636D18"/>
    <w:multiLevelType w:val="multilevel"/>
    <w:tmpl w:val="079C5D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BA5416C"/>
    <w:multiLevelType w:val="hybridMultilevel"/>
    <w:tmpl w:val="5BD8C2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C0B0B5D"/>
    <w:multiLevelType w:val="hybridMultilevel"/>
    <w:tmpl w:val="2D8CA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43DFF"/>
    <w:multiLevelType w:val="hybridMultilevel"/>
    <w:tmpl w:val="EF6A416C"/>
    <w:lvl w:ilvl="0" w:tplc="C3AAC216">
      <w:start w:val="1"/>
      <w:numFmt w:val="upperLetter"/>
      <w:lvlText w:val="%1."/>
      <w:lvlJc w:val="left"/>
      <w:pPr>
        <w:ind w:left="1068" w:hanging="708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6619D"/>
    <w:multiLevelType w:val="hybridMultilevel"/>
    <w:tmpl w:val="A0D4500E"/>
    <w:lvl w:ilvl="0" w:tplc="C3AAC216">
      <w:start w:val="1"/>
      <w:numFmt w:val="upperLetter"/>
      <w:lvlText w:val="%1."/>
      <w:lvlJc w:val="left"/>
      <w:pPr>
        <w:ind w:left="1068" w:hanging="708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5C8E"/>
    <w:multiLevelType w:val="hybridMultilevel"/>
    <w:tmpl w:val="1D327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F7F23"/>
    <w:multiLevelType w:val="hybridMultilevel"/>
    <w:tmpl w:val="91A29588"/>
    <w:lvl w:ilvl="0" w:tplc="A4BE8A2E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D1618"/>
    <w:multiLevelType w:val="hybridMultilevel"/>
    <w:tmpl w:val="835A8BAE"/>
    <w:lvl w:ilvl="0" w:tplc="A28ECBAE">
      <w:start w:val="1"/>
      <w:numFmt w:val="upperLetter"/>
      <w:lvlText w:val="%1."/>
      <w:lvlJc w:val="left"/>
      <w:pPr>
        <w:ind w:left="992" w:hanging="708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6B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5F4D1E"/>
    <w:multiLevelType w:val="hybridMultilevel"/>
    <w:tmpl w:val="A4140DA2"/>
    <w:lvl w:ilvl="0" w:tplc="C3AAC216">
      <w:start w:val="1"/>
      <w:numFmt w:val="upperLetter"/>
      <w:lvlText w:val="%1."/>
      <w:lvlJc w:val="left"/>
      <w:pPr>
        <w:ind w:left="1068" w:hanging="708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A4E00"/>
    <w:multiLevelType w:val="hybridMultilevel"/>
    <w:tmpl w:val="417EF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75C42"/>
    <w:multiLevelType w:val="hybridMultilevel"/>
    <w:tmpl w:val="17321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E6844"/>
    <w:multiLevelType w:val="hybridMultilevel"/>
    <w:tmpl w:val="8DA45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9F9"/>
    <w:multiLevelType w:val="hybridMultilevel"/>
    <w:tmpl w:val="744E4D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FB66C3"/>
    <w:multiLevelType w:val="multilevel"/>
    <w:tmpl w:val="C6AE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pStyle w:val="kuatia3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092EB0"/>
    <w:multiLevelType w:val="hybridMultilevel"/>
    <w:tmpl w:val="854C28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6D59D6"/>
    <w:multiLevelType w:val="hybridMultilevel"/>
    <w:tmpl w:val="69B47AF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9A82344"/>
    <w:multiLevelType w:val="multilevel"/>
    <w:tmpl w:val="07186B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B35E5A"/>
    <w:multiLevelType w:val="hybridMultilevel"/>
    <w:tmpl w:val="0DF8546A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7" w15:restartNumberingAfterBreak="0">
    <w:nsid w:val="6F8D55D2"/>
    <w:multiLevelType w:val="hybridMultilevel"/>
    <w:tmpl w:val="2CCCE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426C0"/>
    <w:multiLevelType w:val="hybridMultilevel"/>
    <w:tmpl w:val="C122CE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05753D"/>
    <w:multiLevelType w:val="hybridMultilevel"/>
    <w:tmpl w:val="0380A3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649E9"/>
    <w:multiLevelType w:val="hybridMultilevel"/>
    <w:tmpl w:val="72B023FE"/>
    <w:lvl w:ilvl="0" w:tplc="0C0A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31" w15:restartNumberingAfterBreak="0">
    <w:nsid w:val="7E653323"/>
    <w:multiLevelType w:val="hybridMultilevel"/>
    <w:tmpl w:val="E14498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26"/>
  </w:num>
  <w:num w:numId="5">
    <w:abstractNumId w:val="22"/>
  </w:num>
  <w:num w:numId="6">
    <w:abstractNumId w:val="25"/>
  </w:num>
  <w:num w:numId="7">
    <w:abstractNumId w:val="30"/>
  </w:num>
  <w:num w:numId="8">
    <w:abstractNumId w:val="21"/>
  </w:num>
  <w:num w:numId="9">
    <w:abstractNumId w:val="27"/>
  </w:num>
  <w:num w:numId="10">
    <w:abstractNumId w:val="19"/>
  </w:num>
  <w:num w:numId="11">
    <w:abstractNumId w:val="5"/>
  </w:num>
  <w:num w:numId="12">
    <w:abstractNumId w:val="13"/>
  </w:num>
  <w:num w:numId="13">
    <w:abstractNumId w:val="28"/>
  </w:num>
  <w:num w:numId="14">
    <w:abstractNumId w:val="23"/>
  </w:num>
  <w:num w:numId="15">
    <w:abstractNumId w:val="24"/>
  </w:num>
  <w:num w:numId="16">
    <w:abstractNumId w:val="31"/>
  </w:num>
  <w:num w:numId="17">
    <w:abstractNumId w:val="8"/>
  </w:num>
  <w:num w:numId="18">
    <w:abstractNumId w:val="2"/>
  </w:num>
  <w:num w:numId="19">
    <w:abstractNumId w:val="14"/>
  </w:num>
  <w:num w:numId="20">
    <w:abstractNumId w:val="6"/>
  </w:num>
  <w:num w:numId="21">
    <w:abstractNumId w:val="10"/>
  </w:num>
  <w:num w:numId="22">
    <w:abstractNumId w:val="29"/>
  </w:num>
  <w:num w:numId="23">
    <w:abstractNumId w:val="9"/>
  </w:num>
  <w:num w:numId="24">
    <w:abstractNumId w:val="1"/>
  </w:num>
  <w:num w:numId="25">
    <w:abstractNumId w:val="17"/>
  </w:num>
  <w:num w:numId="26">
    <w:abstractNumId w:val="4"/>
  </w:num>
  <w:num w:numId="27">
    <w:abstractNumId w:val="7"/>
  </w:num>
  <w:num w:numId="28">
    <w:abstractNumId w:val="15"/>
  </w:num>
  <w:num w:numId="29">
    <w:abstractNumId w:val="20"/>
  </w:num>
  <w:num w:numId="30">
    <w:abstractNumId w:val="11"/>
  </w:num>
  <w:num w:numId="31">
    <w:abstractNumId w:val="12"/>
  </w:num>
  <w:num w:numId="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a Liz Bordon Aguero">
    <w15:presenceInfo w15:providerId="AD" w15:userId="S-1-5-21-1298235399-1726931569-3583026430-1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CF"/>
    <w:rsid w:val="00010845"/>
    <w:rsid w:val="00013EE3"/>
    <w:rsid w:val="00014017"/>
    <w:rsid w:val="00052D0F"/>
    <w:rsid w:val="00066B8B"/>
    <w:rsid w:val="00074800"/>
    <w:rsid w:val="00091959"/>
    <w:rsid w:val="00093671"/>
    <w:rsid w:val="000945AB"/>
    <w:rsid w:val="00096F66"/>
    <w:rsid w:val="000A1A6C"/>
    <w:rsid w:val="000D607C"/>
    <w:rsid w:val="000E37D0"/>
    <w:rsid w:val="000E43E9"/>
    <w:rsid w:val="000F2560"/>
    <w:rsid w:val="000F3E9C"/>
    <w:rsid w:val="001006BB"/>
    <w:rsid w:val="00113A5D"/>
    <w:rsid w:val="00114E2C"/>
    <w:rsid w:val="00115D0C"/>
    <w:rsid w:val="0011769C"/>
    <w:rsid w:val="00137D43"/>
    <w:rsid w:val="0014097C"/>
    <w:rsid w:val="00143964"/>
    <w:rsid w:val="00144ED5"/>
    <w:rsid w:val="001A4350"/>
    <w:rsid w:val="001D0C5B"/>
    <w:rsid w:val="001D5020"/>
    <w:rsid w:val="001F7670"/>
    <w:rsid w:val="00206A63"/>
    <w:rsid w:val="00217387"/>
    <w:rsid w:val="00221E08"/>
    <w:rsid w:val="00276B50"/>
    <w:rsid w:val="00292A57"/>
    <w:rsid w:val="002A1072"/>
    <w:rsid w:val="002B7F95"/>
    <w:rsid w:val="002E1A47"/>
    <w:rsid w:val="002E405F"/>
    <w:rsid w:val="002F1996"/>
    <w:rsid w:val="00305589"/>
    <w:rsid w:val="003067F0"/>
    <w:rsid w:val="00316C1B"/>
    <w:rsid w:val="00325F5F"/>
    <w:rsid w:val="00327D7B"/>
    <w:rsid w:val="003373F5"/>
    <w:rsid w:val="00344023"/>
    <w:rsid w:val="00346A2F"/>
    <w:rsid w:val="00353932"/>
    <w:rsid w:val="00356AB7"/>
    <w:rsid w:val="00372C6B"/>
    <w:rsid w:val="003C3050"/>
    <w:rsid w:val="003D2280"/>
    <w:rsid w:val="003E221B"/>
    <w:rsid w:val="003E4BCB"/>
    <w:rsid w:val="003E52D0"/>
    <w:rsid w:val="00401F89"/>
    <w:rsid w:val="0040787E"/>
    <w:rsid w:val="004169BF"/>
    <w:rsid w:val="00420451"/>
    <w:rsid w:val="00423EFC"/>
    <w:rsid w:val="00430F2A"/>
    <w:rsid w:val="0043154A"/>
    <w:rsid w:val="00434CC8"/>
    <w:rsid w:val="004401CC"/>
    <w:rsid w:val="00441CA3"/>
    <w:rsid w:val="004C27FB"/>
    <w:rsid w:val="004C61F0"/>
    <w:rsid w:val="004C7DD9"/>
    <w:rsid w:val="004E0354"/>
    <w:rsid w:val="004F000F"/>
    <w:rsid w:val="004F653A"/>
    <w:rsid w:val="00523523"/>
    <w:rsid w:val="00550B94"/>
    <w:rsid w:val="00552B59"/>
    <w:rsid w:val="005535F0"/>
    <w:rsid w:val="005724B3"/>
    <w:rsid w:val="005763CC"/>
    <w:rsid w:val="0058194E"/>
    <w:rsid w:val="0059659B"/>
    <w:rsid w:val="0059741C"/>
    <w:rsid w:val="005A5CF8"/>
    <w:rsid w:val="005C4368"/>
    <w:rsid w:val="005C775F"/>
    <w:rsid w:val="00605FE3"/>
    <w:rsid w:val="00607386"/>
    <w:rsid w:val="00623193"/>
    <w:rsid w:val="0063494C"/>
    <w:rsid w:val="00643E4C"/>
    <w:rsid w:val="00645379"/>
    <w:rsid w:val="006552AE"/>
    <w:rsid w:val="006765BD"/>
    <w:rsid w:val="006840AF"/>
    <w:rsid w:val="006979B0"/>
    <w:rsid w:val="00697D7D"/>
    <w:rsid w:val="006D2D5F"/>
    <w:rsid w:val="006D38BF"/>
    <w:rsid w:val="006E1F04"/>
    <w:rsid w:val="006E23DE"/>
    <w:rsid w:val="00712AA2"/>
    <w:rsid w:val="00721DA1"/>
    <w:rsid w:val="00733C63"/>
    <w:rsid w:val="00742FB5"/>
    <w:rsid w:val="007477FA"/>
    <w:rsid w:val="0075355F"/>
    <w:rsid w:val="007978B1"/>
    <w:rsid w:val="007D3D04"/>
    <w:rsid w:val="007E0798"/>
    <w:rsid w:val="007E0980"/>
    <w:rsid w:val="007E34BB"/>
    <w:rsid w:val="007F06A1"/>
    <w:rsid w:val="00801321"/>
    <w:rsid w:val="00840559"/>
    <w:rsid w:val="00862595"/>
    <w:rsid w:val="00863812"/>
    <w:rsid w:val="00865EC3"/>
    <w:rsid w:val="00867087"/>
    <w:rsid w:val="0087046A"/>
    <w:rsid w:val="00876AD3"/>
    <w:rsid w:val="00880635"/>
    <w:rsid w:val="008825BC"/>
    <w:rsid w:val="0088790B"/>
    <w:rsid w:val="008924FB"/>
    <w:rsid w:val="008A7201"/>
    <w:rsid w:val="008F4E92"/>
    <w:rsid w:val="008F6FC3"/>
    <w:rsid w:val="0091615A"/>
    <w:rsid w:val="00920FCF"/>
    <w:rsid w:val="009322E7"/>
    <w:rsid w:val="00945645"/>
    <w:rsid w:val="00945B7D"/>
    <w:rsid w:val="00945E61"/>
    <w:rsid w:val="0096383F"/>
    <w:rsid w:val="0097051D"/>
    <w:rsid w:val="00974DB0"/>
    <w:rsid w:val="0098331D"/>
    <w:rsid w:val="00994D85"/>
    <w:rsid w:val="009B254F"/>
    <w:rsid w:val="009B338D"/>
    <w:rsid w:val="009B6F51"/>
    <w:rsid w:val="009E31A4"/>
    <w:rsid w:val="009E7D47"/>
    <w:rsid w:val="009F0642"/>
    <w:rsid w:val="009F300C"/>
    <w:rsid w:val="00A6452B"/>
    <w:rsid w:val="00A7378A"/>
    <w:rsid w:val="00A977B9"/>
    <w:rsid w:val="00AB1186"/>
    <w:rsid w:val="00AC18E7"/>
    <w:rsid w:val="00AC219C"/>
    <w:rsid w:val="00AC3188"/>
    <w:rsid w:val="00AC5CCB"/>
    <w:rsid w:val="00AD1847"/>
    <w:rsid w:val="00AD29FA"/>
    <w:rsid w:val="00AE773A"/>
    <w:rsid w:val="00AF200F"/>
    <w:rsid w:val="00B02FEE"/>
    <w:rsid w:val="00B067CF"/>
    <w:rsid w:val="00B24BB5"/>
    <w:rsid w:val="00B31FF5"/>
    <w:rsid w:val="00B57823"/>
    <w:rsid w:val="00B9416B"/>
    <w:rsid w:val="00B95F64"/>
    <w:rsid w:val="00BA3667"/>
    <w:rsid w:val="00BB0F84"/>
    <w:rsid w:val="00BC22E3"/>
    <w:rsid w:val="00BD23D5"/>
    <w:rsid w:val="00BE5110"/>
    <w:rsid w:val="00C00343"/>
    <w:rsid w:val="00C0068F"/>
    <w:rsid w:val="00C0476D"/>
    <w:rsid w:val="00C3584B"/>
    <w:rsid w:val="00C41F92"/>
    <w:rsid w:val="00C42CEE"/>
    <w:rsid w:val="00C459E1"/>
    <w:rsid w:val="00C52E85"/>
    <w:rsid w:val="00C54E12"/>
    <w:rsid w:val="00C81B0B"/>
    <w:rsid w:val="00C94689"/>
    <w:rsid w:val="00CE1637"/>
    <w:rsid w:val="00D07478"/>
    <w:rsid w:val="00D25B69"/>
    <w:rsid w:val="00D44ACA"/>
    <w:rsid w:val="00D45CB1"/>
    <w:rsid w:val="00D46673"/>
    <w:rsid w:val="00D53405"/>
    <w:rsid w:val="00D636C3"/>
    <w:rsid w:val="00D66166"/>
    <w:rsid w:val="00D837AC"/>
    <w:rsid w:val="00D90542"/>
    <w:rsid w:val="00D920A9"/>
    <w:rsid w:val="00D96D3C"/>
    <w:rsid w:val="00DA4A42"/>
    <w:rsid w:val="00DC19D3"/>
    <w:rsid w:val="00DE3D75"/>
    <w:rsid w:val="00DF09F2"/>
    <w:rsid w:val="00DF5A09"/>
    <w:rsid w:val="00E12EED"/>
    <w:rsid w:val="00E17853"/>
    <w:rsid w:val="00E4491E"/>
    <w:rsid w:val="00E52B22"/>
    <w:rsid w:val="00E964A8"/>
    <w:rsid w:val="00EB0DDF"/>
    <w:rsid w:val="00ED2789"/>
    <w:rsid w:val="00ED3C8C"/>
    <w:rsid w:val="00ED784A"/>
    <w:rsid w:val="00EF5AA1"/>
    <w:rsid w:val="00EF6A9B"/>
    <w:rsid w:val="00F17E82"/>
    <w:rsid w:val="00F22131"/>
    <w:rsid w:val="00F3263A"/>
    <w:rsid w:val="00F36705"/>
    <w:rsid w:val="00F85D1D"/>
    <w:rsid w:val="00FD4845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B5F8"/>
  <w15:docId w15:val="{F636C480-E87F-4D84-904B-F50D943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7CF"/>
    <w:rPr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B067CF"/>
    <w:pPr>
      <w:keepNext/>
      <w:keepLines/>
      <w:tabs>
        <w:tab w:val="left" w:pos="426"/>
      </w:tabs>
      <w:spacing w:before="40"/>
      <w:contextualSpacing/>
      <w:outlineLvl w:val="0"/>
    </w:pPr>
    <w:rPr>
      <w:rFonts w:eastAsia="Arial" w:cs="Arial"/>
      <w:b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B067CF"/>
    <w:pPr>
      <w:keepNext/>
      <w:keepLines/>
      <w:jc w:val="both"/>
      <w:outlineLvl w:val="1"/>
    </w:pPr>
    <w:rPr>
      <w:rFonts w:eastAsia="Arial" w:cs="Arial"/>
      <w:b/>
      <w:szCs w:val="32"/>
      <w:lang w:val="es-ES"/>
    </w:rPr>
  </w:style>
  <w:style w:type="paragraph" w:styleId="Ttulo3">
    <w:name w:val="heading 3"/>
    <w:basedOn w:val="Normal"/>
    <w:next w:val="Normal"/>
    <w:link w:val="Ttulo3Car"/>
    <w:qFormat/>
    <w:rsid w:val="00B067CF"/>
    <w:pPr>
      <w:keepNext/>
      <w:keepLines/>
      <w:tabs>
        <w:tab w:val="left" w:pos="1560"/>
      </w:tabs>
      <w:contextualSpacing/>
      <w:outlineLvl w:val="2"/>
    </w:pPr>
    <w:rPr>
      <w:rFonts w:eastAsia="Arial" w:cs="Arial"/>
      <w:b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7CF"/>
    <w:rPr>
      <w:rFonts w:eastAsia="Arial" w:cs="Arial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67CF"/>
    <w:rPr>
      <w:rFonts w:eastAsia="Arial" w:cs="Arial"/>
      <w:b/>
      <w:szCs w:val="32"/>
    </w:rPr>
  </w:style>
  <w:style w:type="character" w:customStyle="1" w:styleId="Ttulo3Car">
    <w:name w:val="Título 3 Car"/>
    <w:basedOn w:val="Fuentedeprrafopredeter"/>
    <w:link w:val="Ttulo3"/>
    <w:rsid w:val="00B067CF"/>
    <w:rPr>
      <w:rFonts w:eastAsia="Arial" w:cs="Arial"/>
      <w:b/>
      <w:szCs w:val="28"/>
    </w:rPr>
  </w:style>
  <w:style w:type="paragraph" w:styleId="Prrafodelista">
    <w:name w:val="List Paragraph"/>
    <w:basedOn w:val="Normal"/>
    <w:next w:val="Normal"/>
    <w:link w:val="PrrafodelistaCar"/>
    <w:uiPriority w:val="34"/>
    <w:qFormat/>
    <w:rsid w:val="00B067C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067CF"/>
    <w:rPr>
      <w:lang w:val="es-PY"/>
    </w:rPr>
  </w:style>
  <w:style w:type="character" w:styleId="Hipervnculo">
    <w:name w:val="Hyperlink"/>
    <w:basedOn w:val="Fuentedeprrafopredeter"/>
    <w:uiPriority w:val="99"/>
    <w:unhideWhenUsed/>
    <w:rsid w:val="00B067CF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067CF"/>
    <w:rPr>
      <w:color w:val="2B579A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B067CF"/>
    <w:rPr>
      <w:lang w:val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67CF"/>
    <w:rPr>
      <w:lang w:val="es-PY"/>
    </w:rPr>
  </w:style>
  <w:style w:type="paragraph" w:styleId="Listaconnmeros">
    <w:name w:val="List Number"/>
    <w:basedOn w:val="Normal"/>
    <w:uiPriority w:val="99"/>
    <w:unhideWhenUsed/>
    <w:rsid w:val="00B067CF"/>
    <w:pPr>
      <w:numPr>
        <w:numId w:val="1"/>
      </w:numPr>
      <w:spacing w:after="120"/>
      <w:ind w:left="2268"/>
      <w:contextualSpacing/>
    </w:pPr>
    <w:rPr>
      <w:rFonts w:eastAsia="Arial" w:cs="Arial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7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7CF"/>
    <w:rPr>
      <w:rFonts w:ascii="Tahoma" w:hAnsi="Tahoma" w:cs="Tahoma"/>
      <w:sz w:val="16"/>
      <w:szCs w:val="16"/>
      <w:lang w:val="es-PY"/>
    </w:rPr>
  </w:style>
  <w:style w:type="paragraph" w:styleId="TtuloTDC">
    <w:name w:val="TOC Heading"/>
    <w:basedOn w:val="Ttulo1"/>
    <w:next w:val="Normal"/>
    <w:uiPriority w:val="39"/>
    <w:unhideWhenUsed/>
    <w:qFormat/>
    <w:rsid w:val="00B067CF"/>
    <w:pPr>
      <w:tabs>
        <w:tab w:val="clear" w:pos="426"/>
      </w:tabs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067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067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067C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067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67CF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B067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CF"/>
    <w:rPr>
      <w:lang w:val="es-PY"/>
    </w:rPr>
  </w:style>
  <w:style w:type="paragraph" w:styleId="Textonotapie">
    <w:name w:val="footnote text"/>
    <w:basedOn w:val="Normal"/>
    <w:link w:val="TextonotapieCar"/>
    <w:uiPriority w:val="99"/>
    <w:semiHidden/>
    <w:rsid w:val="00B067C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67C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rsid w:val="00B067CF"/>
    <w:rPr>
      <w:vertAlign w:val="superscript"/>
    </w:rPr>
  </w:style>
  <w:style w:type="table" w:styleId="Tablaconcuadrcula">
    <w:name w:val="Table Grid"/>
    <w:basedOn w:val="Tablanormal"/>
    <w:uiPriority w:val="39"/>
    <w:rsid w:val="00B067CF"/>
    <w:rPr>
      <w:rFonts w:ascii="Gill Sans MT" w:hAnsi="Gill Sans MT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B067CF"/>
    <w:rPr>
      <w:rFonts w:ascii="Gill Sans MT" w:hAnsi="Gill Sans MT"/>
      <w:lang w:val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B067CF"/>
    <w:pPr>
      <w:spacing w:after="100" w:line="276" w:lineRule="auto"/>
      <w:ind w:left="660"/>
    </w:pPr>
    <w:rPr>
      <w:rFonts w:eastAsiaTheme="minorEastAsia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B067CF"/>
    <w:pPr>
      <w:spacing w:after="100" w:line="276" w:lineRule="auto"/>
      <w:ind w:left="880"/>
    </w:pPr>
    <w:rPr>
      <w:rFonts w:eastAsiaTheme="minorEastAsia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B067CF"/>
    <w:pPr>
      <w:spacing w:after="100" w:line="276" w:lineRule="auto"/>
      <w:ind w:left="1100"/>
    </w:pPr>
    <w:rPr>
      <w:rFonts w:eastAsiaTheme="minorEastAsia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B067CF"/>
    <w:pPr>
      <w:spacing w:after="100" w:line="276" w:lineRule="auto"/>
      <w:ind w:left="1320"/>
    </w:pPr>
    <w:rPr>
      <w:rFonts w:eastAsiaTheme="minorEastAsia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B067CF"/>
    <w:pPr>
      <w:spacing w:after="100" w:line="276" w:lineRule="auto"/>
      <w:ind w:left="1540"/>
    </w:pPr>
    <w:rPr>
      <w:rFonts w:eastAsiaTheme="minorEastAsia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B067CF"/>
    <w:pPr>
      <w:spacing w:after="100" w:line="276" w:lineRule="auto"/>
      <w:ind w:left="1760"/>
    </w:pPr>
    <w:rPr>
      <w:rFonts w:eastAsiaTheme="minorEastAsia"/>
      <w:lang w:val="es-MX" w:eastAsia="es-MX"/>
    </w:rPr>
  </w:style>
  <w:style w:type="table" w:styleId="Cuadrculaclara-nfasis5">
    <w:name w:val="Light Grid Accent 5"/>
    <w:basedOn w:val="Tablanormal"/>
    <w:uiPriority w:val="62"/>
    <w:rsid w:val="00B067C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customStyle="1" w:styleId="Default">
    <w:name w:val="Default"/>
    <w:rsid w:val="00B067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Normal">
    <w:name w:val="Table Text Normal"/>
    <w:basedOn w:val="Normal"/>
    <w:next w:val="Normal"/>
    <w:rsid w:val="00B067CF"/>
    <w:pPr>
      <w:spacing w:after="120"/>
      <w:ind w:left="270" w:right="270"/>
    </w:pPr>
    <w:rPr>
      <w:rFonts w:ascii="Arial" w:eastAsia="Calibri" w:hAnsi="Arial" w:cs="Calibri"/>
      <w:sz w:val="20"/>
      <w:szCs w:val="20"/>
      <w:lang w:val="es-ES"/>
    </w:rPr>
  </w:style>
  <w:style w:type="table" w:customStyle="1" w:styleId="TablaFE">
    <w:name w:val="Tabla.FE"/>
    <w:basedOn w:val="Tablanormal"/>
    <w:uiPriority w:val="99"/>
    <w:qFormat/>
    <w:rsid w:val="00B067CF"/>
    <w:rPr>
      <w:rFonts w:ascii="Arial" w:eastAsia="Arial" w:hAnsi="Arial" w:cs="Arial"/>
      <w:sz w:val="24"/>
      <w:szCs w:val="24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B067C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067CF"/>
    <w:rPr>
      <w:color w:val="954F72" w:themeColor="followedHyperlink"/>
      <w:u w:val="single"/>
    </w:rPr>
  </w:style>
  <w:style w:type="table" w:customStyle="1" w:styleId="Cuadrculaclara-nfasis11">
    <w:name w:val="Cuadrícula clara - Énfasis 11"/>
    <w:basedOn w:val="Tablanormal"/>
    <w:uiPriority w:val="62"/>
    <w:rsid w:val="00B067CF"/>
    <w:rPr>
      <w:rFonts w:ascii="Gill Sans MT" w:hAnsi="Gill Sans MT"/>
      <w:lang w:val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067CF"/>
    <w:rPr>
      <w:rFonts w:ascii="Gill Sans MT" w:hAnsi="Gill Sans MT"/>
      <w:lang w:val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B067CF"/>
    <w:rPr>
      <w:rFonts w:ascii="Gill Sans MT" w:hAnsi="Gill Sans MT"/>
      <w:lang w:val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067CF"/>
    <w:rPr>
      <w:rFonts w:ascii="Gill Sans MT" w:hAnsi="Gill Sans MT"/>
      <w:lang w:val="es-CO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06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067CF"/>
    <w:rPr>
      <w:rFonts w:ascii="Gill Sans MT" w:hAnsi="Gill Sans MT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067CF"/>
    <w:rPr>
      <w:rFonts w:ascii="Gill Sans MT" w:hAnsi="Gill Sans MT"/>
      <w:sz w:val="20"/>
      <w:szCs w:val="20"/>
      <w:lang w:val="es-PY"/>
    </w:rPr>
  </w:style>
  <w:style w:type="paragraph" w:styleId="NormalWeb">
    <w:name w:val="Normal (Web)"/>
    <w:basedOn w:val="Normal"/>
    <w:uiPriority w:val="99"/>
    <w:unhideWhenUsed/>
    <w:rsid w:val="00B067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customStyle="1" w:styleId="Sombreadoclaro1">
    <w:name w:val="Sombreado claro1"/>
    <w:basedOn w:val="Tablanormal"/>
    <w:uiPriority w:val="60"/>
    <w:rsid w:val="00B067CF"/>
    <w:rPr>
      <w:rFonts w:ascii="Gill Sans MT" w:hAnsi="Gill Sans MT"/>
      <w:color w:val="000000" w:themeColor="text1" w:themeShade="BF"/>
      <w:lang w:val="es-CO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WW8Num1z7">
    <w:name w:val="WW8Num1z7"/>
    <w:rsid w:val="00B067C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7CF"/>
    <w:rPr>
      <w:rFonts w:asciiTheme="minorHAnsi" w:hAnsiTheme="minorHAns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7CF"/>
    <w:rPr>
      <w:rFonts w:ascii="Gill Sans MT" w:hAnsi="Gill Sans MT"/>
      <w:b/>
      <w:bCs/>
      <w:sz w:val="20"/>
      <w:szCs w:val="20"/>
      <w:lang w:val="es-PY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7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B067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nfasisintenso">
    <w:name w:val="Intense Emphasis"/>
    <w:basedOn w:val="Fuentedeprrafopredeter"/>
    <w:uiPriority w:val="21"/>
    <w:qFormat/>
    <w:rsid w:val="00B067CF"/>
    <w:rPr>
      <w:b/>
      <w:bCs/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B067CF"/>
    <w:rPr>
      <w:i/>
      <w:iCs/>
    </w:rPr>
  </w:style>
  <w:style w:type="paragraph" w:customStyle="1" w:styleId="EstiloParrafo">
    <w:name w:val="Estilo Parrafo"/>
    <w:basedOn w:val="Prrafodelista"/>
    <w:link w:val="EstiloParrafoCar"/>
    <w:autoRedefine/>
    <w:qFormat/>
    <w:rsid w:val="00B067CF"/>
    <w:pPr>
      <w:ind w:left="709" w:firstLine="737"/>
      <w:contextualSpacing w:val="0"/>
      <w:jc w:val="both"/>
    </w:pPr>
    <w:rPr>
      <w:rFonts w:ascii="Vrinda" w:eastAsia="Calibri" w:hAnsi="Vrinda" w:cs="Vrinda"/>
      <w:sz w:val="20"/>
      <w:szCs w:val="20"/>
    </w:rPr>
  </w:style>
  <w:style w:type="character" w:customStyle="1" w:styleId="EstiloParrafoCar">
    <w:name w:val="Estilo Parrafo Car"/>
    <w:basedOn w:val="PrrafodelistaCar"/>
    <w:link w:val="EstiloParrafo"/>
    <w:rsid w:val="00B067CF"/>
    <w:rPr>
      <w:rFonts w:ascii="Vrinda" w:eastAsia="Calibri" w:hAnsi="Vrinda" w:cs="Vrinda"/>
      <w:sz w:val="20"/>
      <w:szCs w:val="20"/>
      <w:lang w:val="es-PY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067CF"/>
    <w:rPr>
      <w:rFonts w:ascii="Calibri" w:eastAsia="Calibri" w:hAnsi="Calibri" w:cs="Arial"/>
      <w:sz w:val="20"/>
      <w:szCs w:val="20"/>
      <w:lang w:val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067CF"/>
    <w:rPr>
      <w:rFonts w:ascii="Calibri" w:eastAsia="Calibri" w:hAnsi="Calibri" w:cs="Arial"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B067CF"/>
    <w:rPr>
      <w:rFonts w:ascii="Calibri" w:eastAsia="Calibri" w:hAnsi="Calibri" w:cs="Arial"/>
      <w:sz w:val="20"/>
      <w:szCs w:val="20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67CF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B067CF"/>
    <w:pPr>
      <w:spacing w:after="200"/>
    </w:pPr>
    <w:rPr>
      <w:rFonts w:eastAsiaTheme="minorEastAsia"/>
      <w:b/>
      <w:bCs/>
      <w:color w:val="5B9BD5" w:themeColor="accent1"/>
      <w:sz w:val="18"/>
      <w:szCs w:val="18"/>
      <w:lang w:val="pt-BR" w:eastAsia="pt-BR"/>
    </w:rPr>
  </w:style>
  <w:style w:type="character" w:customStyle="1" w:styleId="st">
    <w:name w:val="st"/>
    <w:basedOn w:val="Fuentedeprrafopredeter"/>
    <w:rsid w:val="00B067CF"/>
  </w:style>
  <w:style w:type="paragraph" w:customStyle="1" w:styleId="Sinespaciado1">
    <w:name w:val="Sin espaciado1"/>
    <w:uiPriority w:val="1"/>
    <w:qFormat/>
    <w:rsid w:val="00B067CF"/>
    <w:rPr>
      <w:rFonts w:eastAsiaTheme="minorEastAsia"/>
      <w:lang w:val="pt-BR" w:eastAsia="pt-BR"/>
    </w:rPr>
  </w:style>
  <w:style w:type="paragraph" w:customStyle="1" w:styleId="xl65">
    <w:name w:val="xl65"/>
    <w:basedOn w:val="Normal"/>
    <w:rsid w:val="00B067CF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B067CF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B067C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kuatia3">
    <w:name w:val="kuatia3"/>
    <w:basedOn w:val="Ttulo1"/>
    <w:link w:val="kuatia3Car"/>
    <w:qFormat/>
    <w:rsid w:val="00B067CF"/>
    <w:pPr>
      <w:numPr>
        <w:ilvl w:val="3"/>
        <w:numId w:val="5"/>
      </w:numPr>
    </w:pPr>
    <w:rPr>
      <w:rFonts w:ascii="Arial" w:hAnsi="Arial"/>
    </w:rPr>
  </w:style>
  <w:style w:type="paragraph" w:customStyle="1" w:styleId="kuatiaxml">
    <w:name w:val="kuatiaxml"/>
    <w:basedOn w:val="Normal"/>
    <w:link w:val="kuatiaxmlCar"/>
    <w:qFormat/>
    <w:rsid w:val="00B067CF"/>
    <w:pPr>
      <w:spacing w:line="0" w:lineRule="atLeast"/>
      <w:ind w:left="1416" w:firstLine="285"/>
    </w:pPr>
    <w:rPr>
      <w:rFonts w:ascii="Arial" w:hAnsi="Arial" w:cs="Arial"/>
      <w:i/>
      <w:sz w:val="20"/>
      <w:lang w:val="es-ES"/>
    </w:rPr>
  </w:style>
  <w:style w:type="character" w:customStyle="1" w:styleId="kuatia3Car">
    <w:name w:val="kuatia3 Car"/>
    <w:basedOn w:val="Ttulo1Car"/>
    <w:link w:val="kuatia3"/>
    <w:rsid w:val="00B067CF"/>
    <w:rPr>
      <w:rFonts w:ascii="Arial" w:eastAsia="Arial" w:hAnsi="Arial" w:cs="Arial"/>
      <w:b/>
      <w:szCs w:val="40"/>
    </w:rPr>
  </w:style>
  <w:style w:type="character" w:customStyle="1" w:styleId="kuatiaxmlCar">
    <w:name w:val="kuatiaxml Car"/>
    <w:basedOn w:val="Fuentedeprrafopredeter"/>
    <w:link w:val="kuatiaxml"/>
    <w:rsid w:val="00B067CF"/>
    <w:rPr>
      <w:rFonts w:ascii="Arial" w:hAnsi="Arial" w:cs="Arial"/>
      <w:i/>
      <w:sz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D29FA"/>
    <w:rPr>
      <w:rFonts w:ascii="Gill Sans MT" w:hAnsi="Gill Sans MT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DFBC5-1318-4748-825A-70646228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6994</Words>
  <Characters>38471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da Fazenda</Company>
  <LinksUpToDate>false</LinksUpToDate>
  <CharactersWithSpaces>45375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Liz Bordon Aguero</dc:creator>
  <cp:lastModifiedBy>Sandra Elizabeth Vidal Sosa</cp:lastModifiedBy>
  <cp:revision>3</cp:revision>
  <dcterms:created xsi:type="dcterms:W3CDTF">2018-06-05T17:41:00Z</dcterms:created>
  <dcterms:modified xsi:type="dcterms:W3CDTF">2018-06-05T17:42:00Z</dcterms:modified>
</cp:coreProperties>
</file>